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78B" w:rsidRDefault="00E9278B" w:rsidP="00E9278B">
      <w:pPr>
        <w:rPr>
          <w:rFonts w:eastAsia="黑体"/>
          <w:sz w:val="84"/>
          <w:szCs w:val="84"/>
        </w:rPr>
      </w:pPr>
      <w:bookmarkStart w:id="0" w:name="_Toc399748716"/>
      <w:bookmarkStart w:id="1" w:name="_Toc167030335"/>
      <w:bookmarkStart w:id="2" w:name="_Toc167632181"/>
      <w:bookmarkStart w:id="3" w:name="_Toc167629233"/>
      <w:bookmarkStart w:id="4" w:name="_Toc151779663"/>
      <w:bookmarkStart w:id="5" w:name="_Toc24959"/>
    </w:p>
    <w:p w:rsidR="00E9278B" w:rsidRDefault="00E9278B" w:rsidP="00E9278B">
      <w:pPr>
        <w:rPr>
          <w:rFonts w:eastAsia="黑体"/>
          <w:sz w:val="84"/>
          <w:szCs w:val="84"/>
        </w:rPr>
      </w:pPr>
    </w:p>
    <w:p w:rsidR="00E9278B" w:rsidRDefault="00E9278B" w:rsidP="00E9278B">
      <w:pPr>
        <w:jc w:val="center"/>
        <w:rPr>
          <w:rFonts w:eastAsia="黑体"/>
          <w:sz w:val="84"/>
          <w:szCs w:val="84"/>
        </w:rPr>
      </w:pPr>
      <w:r>
        <w:rPr>
          <w:rFonts w:eastAsia="黑体"/>
          <w:sz w:val="84"/>
          <w:szCs w:val="84"/>
        </w:rPr>
        <w:t>教学大纲</w:t>
      </w:r>
    </w:p>
    <w:p w:rsidR="00E9278B" w:rsidRPr="00E9278B" w:rsidRDefault="00E9278B" w:rsidP="00E9278B">
      <w:pPr>
        <w:jc w:val="center"/>
        <w:rPr>
          <w:rFonts w:eastAsia="黑体"/>
          <w:sz w:val="36"/>
          <w:szCs w:val="36"/>
        </w:rPr>
      </w:pPr>
      <w:r>
        <w:rPr>
          <w:rFonts w:eastAsia="黑体" w:hint="eastAsia"/>
          <w:sz w:val="36"/>
          <w:szCs w:val="36"/>
        </w:rPr>
        <w:t>（</w:t>
      </w:r>
      <w:r>
        <w:rPr>
          <w:rFonts w:eastAsia="黑体" w:hint="eastAsia"/>
          <w:sz w:val="36"/>
          <w:szCs w:val="36"/>
        </w:rPr>
        <w:t>2015</w:t>
      </w:r>
      <w:r>
        <w:rPr>
          <w:rFonts w:eastAsia="黑体" w:hint="eastAsia"/>
          <w:sz w:val="36"/>
          <w:szCs w:val="36"/>
        </w:rPr>
        <w:t>修订版）</w:t>
      </w:r>
    </w:p>
    <w:p w:rsidR="00E9278B" w:rsidRDefault="00E9278B" w:rsidP="00E9278B">
      <w:pPr>
        <w:jc w:val="center"/>
        <w:rPr>
          <w:rFonts w:eastAsia="黑体"/>
          <w:sz w:val="36"/>
          <w:szCs w:val="36"/>
        </w:rPr>
      </w:pPr>
    </w:p>
    <w:p w:rsidR="00E9278B" w:rsidRDefault="00E9278B" w:rsidP="00E9278B">
      <w:pPr>
        <w:jc w:val="center"/>
        <w:rPr>
          <w:rFonts w:eastAsia="黑体"/>
          <w:sz w:val="36"/>
          <w:szCs w:val="36"/>
        </w:rPr>
      </w:pPr>
    </w:p>
    <w:p w:rsidR="00E9278B" w:rsidRDefault="00E9278B" w:rsidP="00E9278B">
      <w:pPr>
        <w:jc w:val="center"/>
        <w:rPr>
          <w:rFonts w:eastAsia="黑体"/>
          <w:sz w:val="36"/>
          <w:szCs w:val="36"/>
        </w:rPr>
      </w:pPr>
    </w:p>
    <w:p w:rsidR="00E9278B" w:rsidRDefault="00E9278B" w:rsidP="00E9278B">
      <w:pPr>
        <w:jc w:val="center"/>
        <w:rPr>
          <w:rFonts w:eastAsia="黑体"/>
          <w:sz w:val="36"/>
          <w:szCs w:val="36"/>
        </w:rPr>
      </w:pPr>
    </w:p>
    <w:p w:rsidR="00E9278B" w:rsidRDefault="00E9278B" w:rsidP="00E9278B">
      <w:pPr>
        <w:jc w:val="center"/>
        <w:rPr>
          <w:rFonts w:eastAsia="黑体"/>
          <w:sz w:val="36"/>
          <w:szCs w:val="36"/>
        </w:rPr>
      </w:pPr>
    </w:p>
    <w:p w:rsidR="00E9278B" w:rsidRDefault="00E9278B" w:rsidP="00E9278B">
      <w:pPr>
        <w:jc w:val="center"/>
        <w:rPr>
          <w:rFonts w:eastAsia="黑体"/>
          <w:sz w:val="36"/>
          <w:szCs w:val="36"/>
        </w:rPr>
      </w:pPr>
    </w:p>
    <w:p w:rsidR="00E9278B" w:rsidRDefault="00E9278B" w:rsidP="00E9278B">
      <w:pPr>
        <w:jc w:val="center"/>
        <w:rPr>
          <w:rFonts w:eastAsia="黑体"/>
          <w:sz w:val="36"/>
          <w:szCs w:val="36"/>
        </w:rPr>
      </w:pPr>
    </w:p>
    <w:p w:rsidR="00E9278B" w:rsidRDefault="00E9278B" w:rsidP="00E9278B">
      <w:pPr>
        <w:jc w:val="center"/>
        <w:rPr>
          <w:rFonts w:eastAsia="黑体"/>
          <w:sz w:val="36"/>
          <w:szCs w:val="36"/>
        </w:rPr>
      </w:pPr>
    </w:p>
    <w:p w:rsidR="00E9278B" w:rsidRDefault="00E9278B" w:rsidP="00E9278B">
      <w:pPr>
        <w:jc w:val="center"/>
        <w:rPr>
          <w:rFonts w:eastAsia="黑体"/>
          <w:sz w:val="36"/>
          <w:szCs w:val="36"/>
        </w:rPr>
      </w:pPr>
    </w:p>
    <w:p w:rsidR="00E9278B" w:rsidRDefault="00E9278B" w:rsidP="00E9278B">
      <w:pPr>
        <w:jc w:val="center"/>
        <w:rPr>
          <w:rFonts w:eastAsia="黑体"/>
          <w:sz w:val="36"/>
          <w:szCs w:val="36"/>
        </w:rPr>
      </w:pPr>
      <w:r>
        <w:rPr>
          <w:rFonts w:eastAsia="黑体"/>
          <w:sz w:val="36"/>
          <w:szCs w:val="36"/>
        </w:rPr>
        <w:t>计算机学院</w:t>
      </w:r>
    </w:p>
    <w:p w:rsidR="00E9278B" w:rsidRDefault="00E9278B" w:rsidP="00E9278B">
      <w:pPr>
        <w:jc w:val="center"/>
        <w:rPr>
          <w:rFonts w:eastAsia="黑体"/>
          <w:sz w:val="36"/>
          <w:szCs w:val="36"/>
        </w:rPr>
        <w:sectPr w:rsidR="00E9278B">
          <w:footerReference w:type="default" r:id="rId9"/>
          <w:pgSz w:w="11907" w:h="16840"/>
          <w:pgMar w:top="1418" w:right="1701" w:bottom="1418" w:left="1701" w:header="851" w:footer="992" w:gutter="0"/>
          <w:pgNumType w:fmt="upperRoman" w:start="1" w:chapStyle="1"/>
          <w:cols w:space="720"/>
          <w:docGrid w:type="lines" w:linePitch="312"/>
        </w:sectPr>
      </w:pPr>
      <w:r>
        <w:rPr>
          <w:rFonts w:eastAsia="黑体"/>
          <w:sz w:val="36"/>
          <w:szCs w:val="36"/>
        </w:rPr>
        <w:t>201</w:t>
      </w:r>
      <w:r>
        <w:rPr>
          <w:rFonts w:eastAsia="黑体" w:hint="eastAsia"/>
          <w:sz w:val="36"/>
          <w:szCs w:val="36"/>
        </w:rPr>
        <w:t>5</w:t>
      </w:r>
      <w:r>
        <w:rPr>
          <w:rFonts w:eastAsia="黑体"/>
          <w:sz w:val="36"/>
          <w:szCs w:val="36"/>
        </w:rPr>
        <w:t>年</w:t>
      </w:r>
      <w:r>
        <w:rPr>
          <w:rFonts w:eastAsia="黑体"/>
          <w:sz w:val="36"/>
          <w:szCs w:val="36"/>
        </w:rPr>
        <w:t>6</w:t>
      </w:r>
      <w:r>
        <w:rPr>
          <w:rFonts w:eastAsia="黑体"/>
          <w:sz w:val="36"/>
          <w:szCs w:val="36"/>
        </w:rPr>
        <w:t>月</w:t>
      </w:r>
    </w:p>
    <w:p w:rsidR="00712D7F" w:rsidRDefault="008C53F9" w:rsidP="00C56504">
      <w:pPr>
        <w:keepNext/>
        <w:spacing w:before="120" w:after="240" w:line="300" w:lineRule="auto"/>
        <w:jc w:val="center"/>
        <w:outlineLvl w:val="1"/>
        <w:rPr>
          <w:b/>
          <w:bCs/>
          <w:sz w:val="32"/>
          <w:szCs w:val="32"/>
        </w:rPr>
      </w:pPr>
      <w:r>
        <w:rPr>
          <w:rFonts w:hint="eastAsia"/>
          <w:b/>
          <w:bCs/>
          <w:sz w:val="32"/>
          <w:szCs w:val="32"/>
        </w:rPr>
        <w:lastRenderedPageBreak/>
        <w:t>《离散数学》课程教学大纲</w:t>
      </w:r>
      <w:bookmarkEnd w:id="0"/>
      <w:bookmarkEnd w:id="1"/>
      <w:bookmarkEnd w:id="2"/>
      <w:bookmarkEnd w:id="3"/>
      <w:bookmarkEnd w:id="4"/>
      <w:bookmarkEnd w:id="5"/>
    </w:p>
    <w:p w:rsidR="00712D7F" w:rsidRDefault="008C53F9" w:rsidP="00C56504">
      <w:pPr>
        <w:autoSpaceDE w:val="0"/>
        <w:autoSpaceDN w:val="0"/>
        <w:adjustRightInd w:val="0"/>
        <w:rPr>
          <w:rFonts w:ascii="宋体" w:cs="宋体"/>
          <w:bCs/>
          <w:color w:val="FF0000"/>
          <w:sz w:val="24"/>
        </w:rPr>
      </w:pPr>
      <w:r>
        <w:rPr>
          <w:rFonts w:ascii="宋体" w:cs="宋体"/>
          <w:b/>
          <w:bCs/>
          <w:color w:val="000000"/>
          <w:sz w:val="24"/>
          <w:szCs w:val="24"/>
        </w:rPr>
        <w:t>【课程编号】</w:t>
      </w:r>
      <w:r>
        <w:rPr>
          <w:rFonts w:ascii="宋体" w:cs="宋体"/>
          <w:bCs/>
          <w:sz w:val="24"/>
        </w:rPr>
        <w:t xml:space="preserve">1010002106 </w:t>
      </w:r>
    </w:p>
    <w:p w:rsidR="00712D7F" w:rsidRDefault="008C53F9" w:rsidP="00C56504">
      <w:pPr>
        <w:spacing w:line="360" w:lineRule="auto"/>
        <w:rPr>
          <w:bCs/>
          <w:sz w:val="24"/>
        </w:rPr>
      </w:pPr>
      <w:r>
        <w:rPr>
          <w:b/>
          <w:bCs/>
          <w:color w:val="000000"/>
          <w:sz w:val="24"/>
          <w:szCs w:val="24"/>
        </w:rPr>
        <w:t>【课程名称】</w:t>
      </w:r>
      <w:r>
        <w:rPr>
          <w:rFonts w:hint="eastAsia"/>
          <w:bCs/>
          <w:sz w:val="24"/>
        </w:rPr>
        <w:t>离散数学</w:t>
      </w:r>
      <w:r>
        <w:rPr>
          <w:rFonts w:hint="eastAsia"/>
          <w:bCs/>
          <w:sz w:val="24"/>
        </w:rPr>
        <w:t xml:space="preserve"> </w:t>
      </w:r>
      <w:r>
        <w:rPr>
          <w:bCs/>
          <w:sz w:val="24"/>
        </w:rPr>
        <w:t>Discrete</w:t>
      </w:r>
      <w:r>
        <w:rPr>
          <w:rFonts w:hint="eastAsia"/>
          <w:bCs/>
          <w:sz w:val="24"/>
        </w:rPr>
        <w:t xml:space="preserve"> Maths</w:t>
      </w:r>
    </w:p>
    <w:p w:rsidR="00712D7F" w:rsidRDefault="008C53F9" w:rsidP="00C56504">
      <w:pPr>
        <w:spacing w:line="360" w:lineRule="auto"/>
        <w:rPr>
          <w:bCs/>
          <w:color w:val="000000"/>
          <w:sz w:val="24"/>
          <w:szCs w:val="24"/>
        </w:rPr>
      </w:pPr>
      <w:r>
        <w:rPr>
          <w:b/>
          <w:bCs/>
          <w:color w:val="000000"/>
          <w:sz w:val="24"/>
          <w:szCs w:val="24"/>
        </w:rPr>
        <w:t>【学时学分】</w:t>
      </w:r>
      <w:r>
        <w:rPr>
          <w:sz w:val="24"/>
        </w:rPr>
        <w:t>64</w:t>
      </w:r>
      <w:r>
        <w:rPr>
          <w:rFonts w:hint="eastAsia"/>
          <w:sz w:val="24"/>
        </w:rPr>
        <w:t>学时，</w:t>
      </w:r>
      <w:r>
        <w:rPr>
          <w:rFonts w:hint="eastAsia"/>
          <w:sz w:val="24"/>
        </w:rPr>
        <w:t xml:space="preserve">4 </w:t>
      </w:r>
      <w:r>
        <w:rPr>
          <w:rFonts w:hint="eastAsia"/>
          <w:sz w:val="24"/>
        </w:rPr>
        <w:t>学分</w:t>
      </w:r>
      <w:r>
        <w:rPr>
          <w:rFonts w:hint="eastAsia"/>
          <w:sz w:val="24"/>
        </w:rPr>
        <w:t xml:space="preserve">      </w:t>
      </w:r>
      <w:r>
        <w:rPr>
          <w:b/>
          <w:bCs/>
          <w:color w:val="000000"/>
          <w:sz w:val="24"/>
          <w:szCs w:val="24"/>
        </w:rPr>
        <w:t>【实验和上机学时】</w:t>
      </w:r>
      <w:r>
        <w:rPr>
          <w:rFonts w:hint="eastAsia"/>
          <w:bCs/>
          <w:color w:val="000000"/>
          <w:sz w:val="24"/>
          <w:szCs w:val="24"/>
        </w:rPr>
        <w:t>0</w:t>
      </w:r>
    </w:p>
    <w:p w:rsidR="00712D7F" w:rsidRDefault="008C53F9" w:rsidP="00C56504">
      <w:pPr>
        <w:spacing w:line="360" w:lineRule="auto"/>
        <w:rPr>
          <w:bCs/>
          <w:color w:val="000000"/>
          <w:sz w:val="24"/>
          <w:szCs w:val="24"/>
        </w:rPr>
      </w:pPr>
      <w:r>
        <w:rPr>
          <w:b/>
          <w:bCs/>
          <w:color w:val="000000"/>
          <w:sz w:val="24"/>
          <w:szCs w:val="24"/>
        </w:rPr>
        <w:t>【课程性质】</w:t>
      </w:r>
      <w:r>
        <w:rPr>
          <w:bCs/>
          <w:color w:val="000000"/>
          <w:sz w:val="24"/>
          <w:szCs w:val="24"/>
        </w:rPr>
        <w:t>学科基础课</w:t>
      </w:r>
      <w:r>
        <w:rPr>
          <w:rFonts w:hint="eastAsia"/>
          <w:bCs/>
          <w:color w:val="000000"/>
          <w:sz w:val="24"/>
          <w:szCs w:val="24"/>
        </w:rPr>
        <w:t xml:space="preserve">           </w:t>
      </w:r>
      <w:r>
        <w:rPr>
          <w:b/>
          <w:bCs/>
          <w:color w:val="000000"/>
          <w:sz w:val="24"/>
          <w:szCs w:val="24"/>
        </w:rPr>
        <w:t>【开课模式】</w:t>
      </w:r>
      <w:r>
        <w:rPr>
          <w:bCs/>
          <w:color w:val="000000"/>
          <w:sz w:val="24"/>
          <w:szCs w:val="24"/>
        </w:rPr>
        <w:t>必修</w:t>
      </w:r>
    </w:p>
    <w:p w:rsidR="00712D7F" w:rsidRDefault="008C53F9" w:rsidP="00C56504">
      <w:pPr>
        <w:spacing w:line="360" w:lineRule="auto"/>
        <w:rPr>
          <w:b/>
          <w:bCs/>
          <w:color w:val="000000"/>
          <w:sz w:val="24"/>
          <w:szCs w:val="24"/>
        </w:rPr>
      </w:pPr>
      <w:r>
        <w:rPr>
          <w:b/>
          <w:bCs/>
          <w:color w:val="000000"/>
          <w:sz w:val="24"/>
          <w:szCs w:val="24"/>
        </w:rPr>
        <w:t>【先修课程】</w:t>
      </w:r>
      <w:r>
        <w:rPr>
          <w:rFonts w:hint="eastAsia"/>
          <w:sz w:val="24"/>
          <w:szCs w:val="24"/>
        </w:rPr>
        <w:t>程序设计基础</w:t>
      </w:r>
    </w:p>
    <w:p w:rsidR="00712D7F" w:rsidRDefault="008C53F9" w:rsidP="00C56504">
      <w:pPr>
        <w:spacing w:line="360" w:lineRule="auto"/>
        <w:rPr>
          <w:b/>
          <w:bCs/>
          <w:color w:val="000000"/>
          <w:sz w:val="24"/>
          <w:szCs w:val="24"/>
        </w:rPr>
      </w:pPr>
      <w:r>
        <w:rPr>
          <w:b/>
          <w:bCs/>
          <w:color w:val="000000"/>
          <w:sz w:val="24"/>
          <w:szCs w:val="24"/>
        </w:rPr>
        <w:t>【开课单位】</w:t>
      </w:r>
      <w:r>
        <w:rPr>
          <w:rFonts w:ascii="宋体" w:cs="宋体" w:hint="eastAsia"/>
          <w:bCs/>
          <w:sz w:val="24"/>
        </w:rPr>
        <w:t>软件</w:t>
      </w:r>
      <w:r>
        <w:rPr>
          <w:rFonts w:ascii="宋体" w:cs="宋体"/>
          <w:bCs/>
          <w:sz w:val="24"/>
        </w:rPr>
        <w:t>工程系</w:t>
      </w:r>
      <w:r>
        <w:rPr>
          <w:rFonts w:hint="eastAsia"/>
          <w:bCs/>
          <w:color w:val="FF0000"/>
          <w:sz w:val="24"/>
          <w:szCs w:val="24"/>
        </w:rPr>
        <w:t xml:space="preserve">           </w:t>
      </w:r>
      <w:r>
        <w:rPr>
          <w:b/>
          <w:bCs/>
          <w:color w:val="000000"/>
          <w:sz w:val="24"/>
          <w:szCs w:val="24"/>
        </w:rPr>
        <w:t>【开课学期】</w:t>
      </w:r>
      <w:r>
        <w:rPr>
          <w:rFonts w:hint="eastAsia"/>
          <w:bCs/>
          <w:color w:val="000000"/>
          <w:sz w:val="24"/>
          <w:szCs w:val="24"/>
        </w:rPr>
        <w:t>2</w:t>
      </w:r>
    </w:p>
    <w:p w:rsidR="00712D7F" w:rsidRDefault="008C53F9" w:rsidP="00C56504">
      <w:pPr>
        <w:spacing w:line="360" w:lineRule="auto"/>
        <w:rPr>
          <w:bCs/>
          <w:color w:val="000000"/>
          <w:sz w:val="24"/>
          <w:szCs w:val="24"/>
        </w:rPr>
      </w:pPr>
      <w:r>
        <w:rPr>
          <w:b/>
          <w:bCs/>
          <w:color w:val="000000"/>
          <w:sz w:val="24"/>
          <w:szCs w:val="24"/>
        </w:rPr>
        <w:t>【授课对象】</w:t>
      </w:r>
      <w:r>
        <w:rPr>
          <w:rFonts w:hint="eastAsia"/>
          <w:bCs/>
          <w:color w:val="000000"/>
          <w:sz w:val="24"/>
          <w:szCs w:val="24"/>
        </w:rPr>
        <w:t>计算机科学与技术专业、网络工程专业、物联网工程专业、软件工程专业</w:t>
      </w:r>
    </w:p>
    <w:p w:rsidR="00712D7F" w:rsidRDefault="008C53F9" w:rsidP="00C56504">
      <w:pPr>
        <w:spacing w:line="360" w:lineRule="auto"/>
        <w:rPr>
          <w:b/>
          <w:bCs/>
          <w:color w:val="000000"/>
          <w:sz w:val="24"/>
          <w:szCs w:val="24"/>
        </w:rPr>
      </w:pPr>
      <w:r>
        <w:rPr>
          <w:b/>
          <w:bCs/>
          <w:color w:val="000000"/>
          <w:sz w:val="24"/>
          <w:szCs w:val="24"/>
        </w:rPr>
        <w:t>【考核方式】</w:t>
      </w:r>
      <w:r>
        <w:rPr>
          <w:bCs/>
          <w:color w:val="000000"/>
          <w:sz w:val="24"/>
          <w:szCs w:val="24"/>
        </w:rPr>
        <w:t>考试</w:t>
      </w:r>
    </w:p>
    <w:p w:rsidR="00712D7F" w:rsidRDefault="008C53F9" w:rsidP="00C56504">
      <w:pPr>
        <w:adjustRightInd w:val="0"/>
        <w:snapToGrid w:val="0"/>
        <w:spacing w:before="120" w:line="360" w:lineRule="auto"/>
        <w:rPr>
          <w:b/>
          <w:sz w:val="24"/>
          <w:szCs w:val="24"/>
        </w:rPr>
      </w:pPr>
      <w:r>
        <w:rPr>
          <w:b/>
          <w:sz w:val="24"/>
          <w:szCs w:val="24"/>
        </w:rPr>
        <w:t>一、本课程的性质、目的与任务</w:t>
      </w:r>
    </w:p>
    <w:p w:rsidR="00712D7F" w:rsidRDefault="008C53F9" w:rsidP="00C56504">
      <w:pPr>
        <w:adjustRightInd w:val="0"/>
        <w:snapToGrid w:val="0"/>
        <w:spacing w:line="360" w:lineRule="auto"/>
        <w:ind w:firstLineChars="200" w:firstLine="480"/>
        <w:rPr>
          <w:sz w:val="24"/>
          <w:szCs w:val="24"/>
        </w:rPr>
      </w:pPr>
      <w:r>
        <w:rPr>
          <w:rFonts w:hint="eastAsia"/>
          <w:sz w:val="24"/>
          <w:szCs w:val="24"/>
        </w:rPr>
        <w:t>离散数学是软件工程专业本科生的学科基础课，是研究</w:t>
      </w:r>
      <w:r>
        <w:rPr>
          <w:sz w:val="24"/>
          <w:szCs w:val="24"/>
        </w:rPr>
        <w:t>离散量结构和</w:t>
      </w:r>
      <w:r>
        <w:rPr>
          <w:rFonts w:hint="eastAsia"/>
          <w:sz w:val="24"/>
          <w:szCs w:val="24"/>
        </w:rPr>
        <w:t>相互</w:t>
      </w:r>
      <w:r>
        <w:rPr>
          <w:sz w:val="24"/>
          <w:szCs w:val="24"/>
        </w:rPr>
        <w:t>关系</w:t>
      </w:r>
      <w:r>
        <w:rPr>
          <w:rFonts w:hint="eastAsia"/>
          <w:sz w:val="24"/>
          <w:szCs w:val="24"/>
        </w:rPr>
        <w:t>的重要数学工具</w:t>
      </w:r>
      <w:r>
        <w:rPr>
          <w:sz w:val="24"/>
          <w:szCs w:val="24"/>
        </w:rPr>
        <w:t>。</w:t>
      </w:r>
      <w:r>
        <w:rPr>
          <w:rFonts w:hint="eastAsia"/>
          <w:sz w:val="24"/>
          <w:szCs w:val="24"/>
        </w:rPr>
        <w:t>通过离散数学的学习，使学生理解并掌握离散结构的概念与分析方法，培养抽象思维能力和严谨的逻辑推理能力。</w:t>
      </w:r>
    </w:p>
    <w:p w:rsidR="00712D7F" w:rsidRDefault="008C53F9" w:rsidP="00C56504">
      <w:pPr>
        <w:adjustRightInd w:val="0"/>
        <w:snapToGrid w:val="0"/>
        <w:spacing w:line="360" w:lineRule="auto"/>
        <w:ind w:firstLineChars="200" w:firstLine="480"/>
        <w:rPr>
          <w:sz w:val="24"/>
        </w:rPr>
      </w:pPr>
      <w:r>
        <w:rPr>
          <w:rFonts w:hint="eastAsia"/>
          <w:sz w:val="24"/>
        </w:rPr>
        <w:t>课程以基本概念、定理理解，定理证明作为教学重点，从数理逻辑、集合论、代数系统和图论的应用、相互之间的关系等方面进行教学扩展。强调对学生理解能力和分析能力的培养；体会研究目标、抽象、理论及应用四者的关系；为学生能够使用离散数学的方法分析和解决问题打下坚实的基础。</w:t>
      </w:r>
    </w:p>
    <w:p w:rsidR="00712D7F" w:rsidRDefault="008C53F9" w:rsidP="00E9278B">
      <w:pPr>
        <w:autoSpaceDE w:val="0"/>
        <w:autoSpaceDN w:val="0"/>
        <w:adjustRightInd w:val="0"/>
        <w:snapToGrid w:val="0"/>
        <w:spacing w:beforeLines="50" w:afterLines="50" w:line="300" w:lineRule="auto"/>
        <w:ind w:firstLine="482"/>
        <w:jc w:val="center"/>
        <w:rPr>
          <w:rFonts w:ascii="黑体" w:eastAsia="黑体" w:hAnsi="黑体" w:cs="黑体"/>
        </w:rPr>
      </w:pPr>
      <w:r>
        <w:rPr>
          <w:rFonts w:ascii="黑体" w:eastAsia="黑体" w:hAnsi="黑体" w:cs="黑体" w:hint="eastAsia"/>
        </w:rPr>
        <w:t>表1 本课程与毕业生培养业务规格要求对应关系表</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71"/>
        <w:gridCol w:w="5386"/>
      </w:tblGrid>
      <w:tr w:rsidR="00712D7F">
        <w:trPr>
          <w:jc w:val="center"/>
        </w:trPr>
        <w:tc>
          <w:tcPr>
            <w:tcW w:w="4071" w:type="dxa"/>
            <w:vAlign w:val="center"/>
          </w:tcPr>
          <w:p w:rsidR="00712D7F" w:rsidRDefault="008C53F9" w:rsidP="00C56504">
            <w:pPr>
              <w:spacing w:line="300" w:lineRule="auto"/>
              <w:jc w:val="center"/>
              <w:rPr>
                <w:rFonts w:cs="宋体"/>
                <w:b/>
              </w:rPr>
            </w:pPr>
            <w:r>
              <w:rPr>
                <w:rFonts w:cs="宋体" w:hint="eastAsia"/>
                <w:b/>
              </w:rPr>
              <w:t>业务规格要求</w:t>
            </w:r>
          </w:p>
        </w:tc>
        <w:tc>
          <w:tcPr>
            <w:tcW w:w="5386" w:type="dxa"/>
            <w:vAlign w:val="center"/>
          </w:tcPr>
          <w:p w:rsidR="00712D7F" w:rsidRDefault="008C53F9" w:rsidP="00C56504">
            <w:pPr>
              <w:spacing w:line="300" w:lineRule="auto"/>
              <w:jc w:val="center"/>
              <w:rPr>
                <w:rFonts w:cs="宋体"/>
                <w:b/>
              </w:rPr>
            </w:pPr>
            <w:r>
              <w:rPr>
                <w:rFonts w:cs="宋体" w:hint="eastAsia"/>
                <w:b/>
              </w:rPr>
              <w:t>课程支撑依据</w:t>
            </w:r>
          </w:p>
        </w:tc>
      </w:tr>
      <w:tr w:rsidR="00712D7F">
        <w:trPr>
          <w:jc w:val="center"/>
        </w:trPr>
        <w:tc>
          <w:tcPr>
            <w:tcW w:w="4071" w:type="dxa"/>
          </w:tcPr>
          <w:p w:rsidR="00712D7F" w:rsidRDefault="008C53F9" w:rsidP="00C56504">
            <w:pPr>
              <w:spacing w:line="360" w:lineRule="auto"/>
              <w:rPr>
                <w:color w:val="000000"/>
              </w:rPr>
            </w:pPr>
            <w:r>
              <w:rPr>
                <w:rFonts w:hint="eastAsia"/>
              </w:rPr>
              <w:t>掌握离散结构的概念与分析方法，培养抽象思维能力和严谨的逻辑推理能力，对研究目标、抽象、理论及应用四者的关系有较深的体会。</w:t>
            </w:r>
          </w:p>
        </w:tc>
        <w:tc>
          <w:tcPr>
            <w:tcW w:w="5386" w:type="dxa"/>
          </w:tcPr>
          <w:p w:rsidR="00712D7F" w:rsidRDefault="008C53F9" w:rsidP="00C56504">
            <w:pPr>
              <w:numPr>
                <w:ilvl w:val="0"/>
                <w:numId w:val="3"/>
              </w:numPr>
              <w:autoSpaceDE w:val="0"/>
              <w:autoSpaceDN w:val="0"/>
              <w:adjustRightInd w:val="0"/>
              <w:spacing w:before="60" w:after="60"/>
              <w:rPr>
                <w:color w:val="000000"/>
              </w:rPr>
            </w:pPr>
            <w:r>
              <w:rPr>
                <w:rFonts w:hint="eastAsia"/>
                <w:color w:val="000000"/>
              </w:rPr>
              <w:t>学习数理逻辑，培养培养抽象思维能力和严谨的逻辑推理能力；</w:t>
            </w:r>
          </w:p>
          <w:p w:rsidR="00712D7F" w:rsidRDefault="008C53F9" w:rsidP="00C56504">
            <w:pPr>
              <w:numPr>
                <w:ilvl w:val="0"/>
                <w:numId w:val="3"/>
              </w:numPr>
              <w:autoSpaceDE w:val="0"/>
              <w:autoSpaceDN w:val="0"/>
              <w:adjustRightInd w:val="0"/>
              <w:spacing w:before="60" w:after="60"/>
              <w:rPr>
                <w:color w:val="000000"/>
              </w:rPr>
            </w:pPr>
            <w:r>
              <w:rPr>
                <w:color w:val="000000"/>
              </w:rPr>
              <w:t>学习</w:t>
            </w:r>
            <w:r>
              <w:rPr>
                <w:rFonts w:cs="宋体" w:hint="eastAsia"/>
                <w:color w:val="000000"/>
              </w:rPr>
              <w:t>集合论，培养离散结构的概念与分析方</w:t>
            </w:r>
            <w:r>
              <w:rPr>
                <w:rFonts w:hint="eastAsia"/>
                <w:color w:val="000000"/>
              </w:rPr>
              <w:t>法；</w:t>
            </w:r>
          </w:p>
          <w:p w:rsidR="00712D7F" w:rsidRDefault="008C53F9" w:rsidP="00C56504">
            <w:pPr>
              <w:numPr>
                <w:ilvl w:val="0"/>
                <w:numId w:val="3"/>
              </w:numPr>
              <w:autoSpaceDE w:val="0"/>
              <w:autoSpaceDN w:val="0"/>
              <w:adjustRightInd w:val="0"/>
              <w:spacing w:before="60" w:after="60"/>
              <w:rPr>
                <w:color w:val="000000"/>
              </w:rPr>
            </w:pPr>
            <w:r>
              <w:rPr>
                <w:rFonts w:hint="eastAsia"/>
                <w:color w:val="000000"/>
              </w:rPr>
              <w:t>学习代数系统和图论，学生能够对研究目标、抽象、理论及应用四者的关系有较深的认识，为后续课程打下良好的基础。</w:t>
            </w:r>
          </w:p>
        </w:tc>
      </w:tr>
    </w:tbl>
    <w:p w:rsidR="00712D7F" w:rsidRDefault="008C53F9" w:rsidP="00C56504">
      <w:pPr>
        <w:numPr>
          <w:ilvl w:val="0"/>
          <w:numId w:val="4"/>
        </w:numPr>
        <w:spacing w:before="240" w:after="240" w:line="300" w:lineRule="auto"/>
        <w:rPr>
          <w:b/>
          <w:sz w:val="24"/>
          <w:szCs w:val="24"/>
        </w:rPr>
      </w:pPr>
      <w:r>
        <w:rPr>
          <w:b/>
          <w:sz w:val="24"/>
          <w:szCs w:val="24"/>
        </w:rPr>
        <w:t>课程教学内容和基本要求</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lastRenderedPageBreak/>
        <w:t>1</w:t>
      </w:r>
      <w:r>
        <w:rPr>
          <w:rFonts w:cs="宋体" w:hint="eastAsia"/>
          <w:sz w:val="24"/>
          <w:szCs w:val="24"/>
        </w:rPr>
        <w:t>．</w:t>
      </w:r>
      <w:r>
        <w:rPr>
          <w:rFonts w:hint="eastAsia"/>
          <w:sz w:val="24"/>
          <w:szCs w:val="24"/>
        </w:rPr>
        <w:t>命题逻辑</w:t>
      </w:r>
      <w:r>
        <w:rPr>
          <w:rFonts w:cs="宋体" w:hint="eastAsia"/>
          <w:sz w:val="24"/>
          <w:szCs w:val="24"/>
        </w:rPr>
        <w:t>（</w:t>
      </w:r>
      <w:r>
        <w:rPr>
          <w:rFonts w:cs="宋体" w:hint="eastAsia"/>
          <w:sz w:val="24"/>
          <w:szCs w:val="24"/>
        </w:rPr>
        <w:t>10</w:t>
      </w:r>
      <w:r>
        <w:rPr>
          <w:rFonts w:cs="宋体"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①命题逻辑的研究目标和符号表示；</w:t>
      </w:r>
      <w:r>
        <w:rPr>
          <w:rFonts w:hint="eastAsia"/>
          <w:sz w:val="24"/>
          <w:szCs w:val="24"/>
        </w:rPr>
        <w:t>(</w:t>
      </w:r>
      <w:r>
        <w:rPr>
          <w:color w:val="000000"/>
          <w:sz w:val="24"/>
          <w:szCs w:val="24"/>
        </w:rPr>
        <w:t>*</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②真值表；</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③命题公式间的等价关系；</w:t>
      </w:r>
      <w:r>
        <w:rPr>
          <w:rFonts w:hint="eastAsia"/>
          <w:sz w:val="24"/>
          <w:szCs w:val="24"/>
        </w:rPr>
        <w:t>(</w:t>
      </w:r>
      <w:r>
        <w:rPr>
          <w:color w:val="000000"/>
          <w:sz w:val="24"/>
          <w:szCs w:val="24"/>
        </w:rPr>
        <w:t>*</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④重言式、蕴含式、对偶式；</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⑤命题范式；</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⑥命题公式间的蕴含关系；</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⑦命题推理理论。</w:t>
      </w:r>
      <w:r>
        <w:rPr>
          <w:rFonts w:hint="eastAsia"/>
          <w:sz w:val="24"/>
          <w:szCs w:val="24"/>
        </w:rPr>
        <w:t xml:space="preserve">(*) </w:t>
      </w:r>
    </w:p>
    <w:p w:rsidR="00712D7F" w:rsidRDefault="008C53F9" w:rsidP="00C56504">
      <w:pPr>
        <w:adjustRightInd w:val="0"/>
        <w:snapToGrid w:val="0"/>
        <w:spacing w:line="360" w:lineRule="auto"/>
        <w:ind w:firstLineChars="200" w:firstLine="480"/>
        <w:rPr>
          <w:sz w:val="24"/>
          <w:szCs w:val="24"/>
        </w:rPr>
      </w:pPr>
      <w:r>
        <w:rPr>
          <w:color w:val="000000"/>
          <w:sz w:val="24"/>
          <w:szCs w:val="24"/>
        </w:rPr>
        <w:t>基本要求：掌握</w:t>
      </w:r>
      <w:r>
        <w:rPr>
          <w:rFonts w:hint="eastAsia"/>
          <w:color w:val="000000"/>
          <w:sz w:val="24"/>
          <w:szCs w:val="24"/>
        </w:rPr>
        <w:t>五个基本的联结词以及由它们所构成的合式公式的基本等价式</w:t>
      </w:r>
      <w:r>
        <w:rPr>
          <w:color w:val="000000"/>
          <w:sz w:val="24"/>
          <w:szCs w:val="24"/>
        </w:rPr>
        <w:t>，</w:t>
      </w:r>
      <w:r>
        <w:rPr>
          <w:rFonts w:hint="eastAsia"/>
          <w:color w:val="000000"/>
          <w:sz w:val="24"/>
          <w:szCs w:val="24"/>
        </w:rPr>
        <w:t>由等价式进行主合取和主析取范式求取，建立在命题逻辑的基础上进行的命题逻辑推理</w:t>
      </w:r>
      <w:r>
        <w:rPr>
          <w:color w:val="000000"/>
          <w:sz w:val="24"/>
          <w:szCs w:val="24"/>
        </w:rPr>
        <w:t>。</w:t>
      </w:r>
    </w:p>
    <w:p w:rsidR="00712D7F" w:rsidRDefault="008C53F9" w:rsidP="00C56504">
      <w:pPr>
        <w:adjustRightInd w:val="0"/>
        <w:snapToGrid w:val="0"/>
        <w:spacing w:line="360" w:lineRule="auto"/>
        <w:rPr>
          <w:rFonts w:cs="宋体"/>
          <w:sz w:val="24"/>
          <w:szCs w:val="24"/>
        </w:rPr>
      </w:pPr>
      <w:r>
        <w:rPr>
          <w:rFonts w:cs="宋体" w:hint="eastAsia"/>
          <w:sz w:val="24"/>
          <w:szCs w:val="24"/>
        </w:rPr>
        <w:t xml:space="preserve">    2</w:t>
      </w:r>
      <w:r>
        <w:rPr>
          <w:rFonts w:cs="宋体" w:hint="eastAsia"/>
          <w:sz w:val="24"/>
          <w:szCs w:val="24"/>
        </w:rPr>
        <w:t>．谓词逻辑（</w:t>
      </w:r>
      <w:r>
        <w:rPr>
          <w:rFonts w:cs="宋体" w:hint="eastAsia"/>
          <w:sz w:val="24"/>
          <w:szCs w:val="24"/>
        </w:rPr>
        <w:t>8</w:t>
      </w:r>
      <w:r>
        <w:rPr>
          <w:rFonts w:cs="宋体"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①命题在谓词下的符号表示；</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②谓词公式间的等价关系与关系；</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③前束范式；</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④谓词推理理论。</w:t>
      </w:r>
      <w:r>
        <w:rPr>
          <w:rFonts w:hint="eastAsia"/>
          <w:sz w:val="24"/>
          <w:szCs w:val="24"/>
        </w:rPr>
        <w:t xml:space="preserve">(*) </w:t>
      </w:r>
    </w:p>
    <w:p w:rsidR="00712D7F" w:rsidRDefault="008C53F9" w:rsidP="00C56504">
      <w:pPr>
        <w:adjustRightInd w:val="0"/>
        <w:snapToGrid w:val="0"/>
        <w:spacing w:line="360" w:lineRule="auto"/>
        <w:ind w:firstLineChars="200" w:firstLine="480"/>
        <w:rPr>
          <w:sz w:val="24"/>
          <w:szCs w:val="24"/>
        </w:rPr>
      </w:pPr>
      <w:r>
        <w:rPr>
          <w:color w:val="000000"/>
          <w:sz w:val="24"/>
          <w:szCs w:val="24"/>
        </w:rPr>
        <w:t>基本要求：</w:t>
      </w:r>
      <w:r>
        <w:rPr>
          <w:rFonts w:hint="eastAsia"/>
          <w:color w:val="000000"/>
          <w:sz w:val="24"/>
          <w:szCs w:val="24"/>
        </w:rPr>
        <w:t>掌握谓词逻辑基础上两个量词含义以及含量词的谓词公示等价式，掌握谓词逻辑的推理</w:t>
      </w:r>
      <w:r>
        <w:rPr>
          <w:color w:val="000000"/>
          <w:sz w:val="24"/>
          <w:szCs w:val="24"/>
        </w:rPr>
        <w:t>。</w:t>
      </w:r>
    </w:p>
    <w:p w:rsidR="00712D7F" w:rsidRDefault="008C53F9" w:rsidP="00C56504">
      <w:pPr>
        <w:adjustRightInd w:val="0"/>
        <w:snapToGrid w:val="0"/>
        <w:spacing w:line="360" w:lineRule="auto"/>
        <w:rPr>
          <w:rFonts w:cs="宋体"/>
          <w:sz w:val="24"/>
          <w:szCs w:val="24"/>
        </w:rPr>
      </w:pPr>
      <w:r>
        <w:rPr>
          <w:rFonts w:cs="宋体" w:hint="eastAsia"/>
          <w:sz w:val="24"/>
          <w:szCs w:val="24"/>
        </w:rPr>
        <w:t xml:space="preserve">    3</w:t>
      </w:r>
      <w:r>
        <w:rPr>
          <w:rFonts w:cs="宋体" w:hint="eastAsia"/>
          <w:sz w:val="24"/>
          <w:szCs w:val="24"/>
        </w:rPr>
        <w:t>．</w:t>
      </w:r>
      <w:r>
        <w:rPr>
          <w:rFonts w:hint="eastAsia"/>
          <w:sz w:val="24"/>
          <w:szCs w:val="24"/>
        </w:rPr>
        <w:t>集合与关系</w:t>
      </w:r>
      <w:r>
        <w:rPr>
          <w:rFonts w:cs="宋体" w:hint="eastAsia"/>
          <w:sz w:val="24"/>
          <w:szCs w:val="24"/>
        </w:rPr>
        <w:t>（</w:t>
      </w:r>
      <w:r>
        <w:rPr>
          <w:rFonts w:cs="宋体" w:hint="eastAsia"/>
          <w:sz w:val="24"/>
          <w:szCs w:val="24"/>
        </w:rPr>
        <w:t>10</w:t>
      </w:r>
      <w:r>
        <w:rPr>
          <w:rFonts w:cs="宋体"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①集合的表示及运算；</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②序偶和序偶集合；</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③二元关系的表示、性质和运算；</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④集合的划分与覆盖；</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⑤特殊二元关系，包括等价关系、序关系。</w:t>
      </w:r>
      <w:r>
        <w:rPr>
          <w:rFonts w:hint="eastAsia"/>
          <w:sz w:val="24"/>
          <w:szCs w:val="24"/>
        </w:rPr>
        <w:t>(*)</w:t>
      </w:r>
    </w:p>
    <w:p w:rsidR="00712D7F" w:rsidRDefault="008C53F9" w:rsidP="00C56504">
      <w:pPr>
        <w:adjustRightInd w:val="0"/>
        <w:snapToGrid w:val="0"/>
        <w:spacing w:line="360" w:lineRule="auto"/>
        <w:ind w:firstLineChars="200" w:firstLine="480"/>
        <w:rPr>
          <w:sz w:val="24"/>
          <w:szCs w:val="24"/>
        </w:rPr>
      </w:pPr>
      <w:r>
        <w:rPr>
          <w:color w:val="000000"/>
          <w:sz w:val="24"/>
          <w:szCs w:val="24"/>
        </w:rPr>
        <w:lastRenderedPageBreak/>
        <w:t>基本要求：</w:t>
      </w:r>
      <w:r>
        <w:rPr>
          <w:rFonts w:hint="eastAsia"/>
          <w:color w:val="000000"/>
          <w:sz w:val="24"/>
          <w:szCs w:val="24"/>
        </w:rPr>
        <w:t>掌握集合的表示方法和关系的基本运算，深入了解集合上关系的基本性质，掌握序关系的表示方法和性质以及特殊元素的求法</w:t>
      </w:r>
      <w:r>
        <w:rPr>
          <w:color w:val="000000"/>
          <w:sz w:val="24"/>
          <w:szCs w:val="24"/>
        </w:rPr>
        <w:t>。</w:t>
      </w:r>
    </w:p>
    <w:p w:rsidR="00712D7F" w:rsidRDefault="008C53F9" w:rsidP="00C56504">
      <w:pPr>
        <w:adjustRightInd w:val="0"/>
        <w:snapToGrid w:val="0"/>
        <w:spacing w:line="360" w:lineRule="auto"/>
        <w:rPr>
          <w:rFonts w:cs="宋体"/>
          <w:sz w:val="24"/>
          <w:szCs w:val="24"/>
        </w:rPr>
      </w:pPr>
      <w:r>
        <w:rPr>
          <w:rFonts w:cs="宋体" w:hint="eastAsia"/>
          <w:sz w:val="24"/>
          <w:szCs w:val="24"/>
        </w:rPr>
        <w:t xml:space="preserve">    4</w:t>
      </w:r>
      <w:r>
        <w:rPr>
          <w:rFonts w:cs="宋体" w:hint="eastAsia"/>
          <w:sz w:val="24"/>
          <w:szCs w:val="24"/>
        </w:rPr>
        <w:t>．</w:t>
      </w:r>
      <w:r>
        <w:rPr>
          <w:rFonts w:hint="eastAsia"/>
          <w:sz w:val="24"/>
          <w:szCs w:val="24"/>
        </w:rPr>
        <w:t>函数</w:t>
      </w:r>
      <w:r>
        <w:rPr>
          <w:rFonts w:cs="宋体" w:hint="eastAsia"/>
          <w:sz w:val="24"/>
          <w:szCs w:val="24"/>
        </w:rPr>
        <w:t>（</w:t>
      </w:r>
      <w:r>
        <w:rPr>
          <w:rFonts w:cs="宋体" w:hint="eastAsia"/>
          <w:sz w:val="24"/>
          <w:szCs w:val="24"/>
        </w:rPr>
        <w:t>6</w:t>
      </w:r>
      <w:r>
        <w:rPr>
          <w:rFonts w:cs="宋体"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①函数关系定义；</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②函数运算；</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③基数定义及比较。</w:t>
      </w:r>
    </w:p>
    <w:p w:rsidR="00712D7F" w:rsidRDefault="008C53F9" w:rsidP="00C56504">
      <w:pPr>
        <w:adjustRightInd w:val="0"/>
        <w:snapToGrid w:val="0"/>
        <w:spacing w:line="360" w:lineRule="auto"/>
        <w:ind w:firstLineChars="200" w:firstLine="480"/>
        <w:rPr>
          <w:sz w:val="24"/>
          <w:szCs w:val="24"/>
        </w:rPr>
      </w:pPr>
      <w:r>
        <w:rPr>
          <w:color w:val="000000"/>
          <w:sz w:val="24"/>
          <w:szCs w:val="24"/>
        </w:rPr>
        <w:t>基本要求：</w:t>
      </w:r>
      <w:r>
        <w:rPr>
          <w:rFonts w:hint="eastAsia"/>
          <w:color w:val="000000"/>
          <w:sz w:val="24"/>
          <w:szCs w:val="24"/>
        </w:rPr>
        <w:t>掌握函数的定义、类型，深入了解函数这种特殊的二元关系的运算方法，了解基数的概念，会求集合的数，集合等势的证明</w:t>
      </w:r>
      <w:r>
        <w:rPr>
          <w:color w:val="000000"/>
          <w:sz w:val="24"/>
          <w:szCs w:val="24"/>
        </w:rPr>
        <w:t>。</w:t>
      </w:r>
    </w:p>
    <w:p w:rsidR="00712D7F" w:rsidRDefault="008C53F9" w:rsidP="00C56504">
      <w:pPr>
        <w:adjustRightInd w:val="0"/>
        <w:snapToGrid w:val="0"/>
        <w:spacing w:line="360" w:lineRule="auto"/>
        <w:rPr>
          <w:rFonts w:cs="宋体"/>
          <w:sz w:val="24"/>
          <w:szCs w:val="24"/>
        </w:rPr>
      </w:pPr>
      <w:r>
        <w:rPr>
          <w:rFonts w:cs="宋体" w:hint="eastAsia"/>
          <w:sz w:val="24"/>
          <w:szCs w:val="24"/>
        </w:rPr>
        <w:t xml:space="preserve">    5</w:t>
      </w:r>
      <w:r>
        <w:rPr>
          <w:rFonts w:cs="宋体" w:hint="eastAsia"/>
          <w:sz w:val="24"/>
          <w:szCs w:val="24"/>
        </w:rPr>
        <w:t>．</w:t>
      </w:r>
      <w:r>
        <w:rPr>
          <w:rFonts w:hint="eastAsia"/>
          <w:sz w:val="24"/>
          <w:szCs w:val="24"/>
        </w:rPr>
        <w:t>代数系统</w:t>
      </w:r>
      <w:r>
        <w:rPr>
          <w:rFonts w:cs="宋体" w:hint="eastAsia"/>
          <w:sz w:val="24"/>
          <w:szCs w:val="24"/>
        </w:rPr>
        <w:t>（</w:t>
      </w:r>
      <w:r>
        <w:rPr>
          <w:rFonts w:cs="宋体" w:hint="eastAsia"/>
          <w:sz w:val="24"/>
          <w:szCs w:val="24"/>
        </w:rPr>
        <w:t>1</w:t>
      </w:r>
      <w:r>
        <w:rPr>
          <w:rFonts w:cs="宋体"/>
          <w:sz w:val="24"/>
          <w:szCs w:val="24"/>
        </w:rPr>
        <w:t>0</w:t>
      </w:r>
      <w:r>
        <w:rPr>
          <w:rFonts w:cs="宋体"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①代数系统定义；</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②运算表；</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③运算性质；</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④群论基础；</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⑤同态。</w:t>
      </w:r>
    </w:p>
    <w:p w:rsidR="00712D7F" w:rsidRDefault="008C53F9" w:rsidP="00C56504">
      <w:pPr>
        <w:adjustRightInd w:val="0"/>
        <w:snapToGrid w:val="0"/>
        <w:spacing w:line="360" w:lineRule="auto"/>
        <w:ind w:firstLineChars="200" w:firstLine="480"/>
        <w:rPr>
          <w:sz w:val="24"/>
          <w:szCs w:val="24"/>
        </w:rPr>
      </w:pPr>
      <w:r>
        <w:rPr>
          <w:color w:val="000000"/>
          <w:sz w:val="24"/>
          <w:szCs w:val="24"/>
        </w:rPr>
        <w:t>基本要求：</w:t>
      </w:r>
      <w:r>
        <w:rPr>
          <w:rFonts w:hint="eastAsia"/>
          <w:color w:val="000000"/>
          <w:sz w:val="24"/>
          <w:szCs w:val="24"/>
        </w:rPr>
        <w:t>掌握代数系统的定义，掌握群的性质和判定，了解同态的概念以及在密码学中的简单应用</w:t>
      </w:r>
      <w:r>
        <w:rPr>
          <w:color w:val="000000"/>
          <w:sz w:val="24"/>
          <w:szCs w:val="24"/>
        </w:rPr>
        <w:t>。</w:t>
      </w:r>
    </w:p>
    <w:p w:rsidR="00712D7F" w:rsidRDefault="008C53F9" w:rsidP="00C56504">
      <w:pPr>
        <w:adjustRightInd w:val="0"/>
        <w:snapToGrid w:val="0"/>
        <w:spacing w:line="360" w:lineRule="auto"/>
        <w:rPr>
          <w:rFonts w:cs="宋体"/>
          <w:sz w:val="24"/>
          <w:szCs w:val="24"/>
        </w:rPr>
      </w:pPr>
      <w:r>
        <w:rPr>
          <w:rFonts w:cs="宋体" w:hint="eastAsia"/>
          <w:sz w:val="24"/>
          <w:szCs w:val="24"/>
        </w:rPr>
        <w:t xml:space="preserve">    6</w:t>
      </w:r>
      <w:r>
        <w:rPr>
          <w:rFonts w:cs="宋体" w:hint="eastAsia"/>
          <w:sz w:val="24"/>
          <w:szCs w:val="24"/>
        </w:rPr>
        <w:t>．</w:t>
      </w:r>
      <w:r>
        <w:rPr>
          <w:rFonts w:hint="eastAsia"/>
          <w:sz w:val="24"/>
          <w:szCs w:val="24"/>
        </w:rPr>
        <w:t>格与布尔代数</w:t>
      </w:r>
      <w:r>
        <w:rPr>
          <w:rFonts w:cs="宋体" w:hint="eastAsia"/>
          <w:sz w:val="24"/>
          <w:szCs w:val="24"/>
        </w:rPr>
        <w:t>（</w:t>
      </w:r>
      <w:r>
        <w:rPr>
          <w:rFonts w:cs="宋体"/>
          <w:sz w:val="24"/>
          <w:szCs w:val="24"/>
        </w:rPr>
        <w:t>6</w:t>
      </w:r>
      <w:r>
        <w:rPr>
          <w:rFonts w:cs="宋体"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①格定义及性质；</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②特殊格，包括有界格、有补格、分配格、有补分配格；</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③布尔代数。</w:t>
      </w:r>
    </w:p>
    <w:p w:rsidR="00712D7F" w:rsidRDefault="008C53F9" w:rsidP="00C56504">
      <w:pPr>
        <w:adjustRightInd w:val="0"/>
        <w:snapToGrid w:val="0"/>
        <w:spacing w:line="360" w:lineRule="auto"/>
        <w:ind w:firstLineChars="200" w:firstLine="480"/>
        <w:rPr>
          <w:sz w:val="24"/>
          <w:szCs w:val="24"/>
        </w:rPr>
      </w:pPr>
      <w:r>
        <w:rPr>
          <w:color w:val="000000"/>
          <w:sz w:val="24"/>
          <w:szCs w:val="24"/>
        </w:rPr>
        <w:t>基本要求：</w:t>
      </w:r>
      <w:r>
        <w:rPr>
          <w:rFonts w:hint="eastAsia"/>
          <w:color w:val="000000"/>
          <w:sz w:val="24"/>
          <w:szCs w:val="24"/>
        </w:rPr>
        <w:t>掌握格的定义和性质以及特殊格的性质和判定，掌握由格的偏序关系所诱导的代数系统的最小上界和最大下界的灵活运用</w:t>
      </w:r>
      <w:r>
        <w:rPr>
          <w:color w:val="000000"/>
          <w:sz w:val="24"/>
          <w:szCs w:val="24"/>
        </w:rPr>
        <w:t>。</w:t>
      </w:r>
    </w:p>
    <w:p w:rsidR="00712D7F" w:rsidRDefault="008C53F9" w:rsidP="00C56504">
      <w:pPr>
        <w:adjustRightInd w:val="0"/>
        <w:snapToGrid w:val="0"/>
        <w:spacing w:line="360" w:lineRule="auto"/>
        <w:rPr>
          <w:rFonts w:cs="宋体"/>
          <w:sz w:val="24"/>
          <w:szCs w:val="24"/>
        </w:rPr>
      </w:pPr>
      <w:r>
        <w:rPr>
          <w:rFonts w:cs="宋体" w:hint="eastAsia"/>
          <w:sz w:val="24"/>
          <w:szCs w:val="24"/>
        </w:rPr>
        <w:t xml:space="preserve">    7</w:t>
      </w:r>
      <w:r>
        <w:rPr>
          <w:rFonts w:cs="宋体" w:hint="eastAsia"/>
          <w:sz w:val="24"/>
          <w:szCs w:val="24"/>
        </w:rPr>
        <w:t>．</w:t>
      </w:r>
      <w:r>
        <w:rPr>
          <w:rFonts w:hint="eastAsia"/>
          <w:sz w:val="24"/>
          <w:szCs w:val="24"/>
        </w:rPr>
        <w:t>图论</w:t>
      </w:r>
      <w:r>
        <w:rPr>
          <w:rFonts w:cs="宋体" w:hint="eastAsia"/>
          <w:sz w:val="24"/>
          <w:szCs w:val="24"/>
        </w:rPr>
        <w:t>（</w:t>
      </w:r>
      <w:r>
        <w:rPr>
          <w:rFonts w:cs="宋体" w:hint="eastAsia"/>
          <w:sz w:val="24"/>
          <w:szCs w:val="24"/>
        </w:rPr>
        <w:t>1</w:t>
      </w:r>
      <w:r>
        <w:rPr>
          <w:rFonts w:cs="宋体"/>
          <w:sz w:val="24"/>
          <w:szCs w:val="24"/>
        </w:rPr>
        <w:t>4</w:t>
      </w:r>
      <w:r>
        <w:rPr>
          <w:rFonts w:cs="宋体"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①图与子图；</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②图的连通性；</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lastRenderedPageBreak/>
        <w:t>③图的表示；</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④典型图及应用，包括欧拉图、汉密尔顿图、平面图、对偶图；</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⑤树。</w:t>
      </w:r>
      <w:r>
        <w:rPr>
          <w:rFonts w:hint="eastAsia"/>
          <w:sz w:val="24"/>
          <w:szCs w:val="24"/>
        </w:rPr>
        <w:t>(*)</w:t>
      </w:r>
    </w:p>
    <w:p w:rsidR="00712D7F" w:rsidRDefault="008C53F9" w:rsidP="00C56504">
      <w:pPr>
        <w:adjustRightInd w:val="0"/>
        <w:snapToGrid w:val="0"/>
        <w:spacing w:line="360" w:lineRule="auto"/>
        <w:ind w:firstLineChars="200" w:firstLine="480"/>
        <w:rPr>
          <w:sz w:val="24"/>
          <w:szCs w:val="24"/>
        </w:rPr>
      </w:pPr>
      <w:r>
        <w:rPr>
          <w:color w:val="000000"/>
          <w:sz w:val="24"/>
          <w:szCs w:val="24"/>
        </w:rPr>
        <w:t>基本要求：</w:t>
      </w:r>
      <w:r>
        <w:rPr>
          <w:rFonts w:hint="eastAsia"/>
          <w:color w:val="000000"/>
          <w:sz w:val="24"/>
          <w:szCs w:val="24"/>
        </w:rPr>
        <w:t>掌握图的定义和性质，几个经典的图的性质和判定，深入掌握树尤其是二叉树的定义和性质以及在实际工程中的典型应用</w:t>
      </w:r>
      <w:r>
        <w:rPr>
          <w:color w:val="000000"/>
          <w:sz w:val="24"/>
          <w:szCs w:val="24"/>
        </w:rPr>
        <w:t>。</w:t>
      </w:r>
    </w:p>
    <w:p w:rsidR="00712D7F" w:rsidRDefault="008C53F9" w:rsidP="00C56504">
      <w:pPr>
        <w:adjustRightInd w:val="0"/>
        <w:snapToGrid w:val="0"/>
        <w:spacing w:before="120" w:line="360" w:lineRule="auto"/>
        <w:rPr>
          <w:b/>
          <w:sz w:val="24"/>
          <w:szCs w:val="24"/>
        </w:rPr>
      </w:pPr>
      <w:r>
        <w:rPr>
          <w:rFonts w:hint="eastAsia"/>
          <w:b/>
          <w:sz w:val="24"/>
          <w:szCs w:val="24"/>
        </w:rPr>
        <w:t>三、教材及主要参考书</w:t>
      </w:r>
    </w:p>
    <w:p w:rsidR="00712D7F" w:rsidRDefault="008C53F9" w:rsidP="00C56504">
      <w:pPr>
        <w:adjustRightInd w:val="0"/>
        <w:snapToGrid w:val="0"/>
        <w:spacing w:before="240" w:line="360" w:lineRule="auto"/>
        <w:ind w:firstLineChars="200" w:firstLine="480"/>
        <w:rPr>
          <w:sz w:val="24"/>
        </w:rPr>
      </w:pPr>
      <w:r>
        <w:rPr>
          <w:rFonts w:hint="eastAsia"/>
          <w:sz w:val="24"/>
        </w:rPr>
        <w:t xml:space="preserve">[1] </w:t>
      </w:r>
      <w:r>
        <w:rPr>
          <w:rFonts w:hint="eastAsia"/>
          <w:sz w:val="24"/>
          <w:szCs w:val="24"/>
        </w:rPr>
        <w:t>左孝凌等</w:t>
      </w:r>
      <w:r>
        <w:rPr>
          <w:rFonts w:hint="eastAsia"/>
          <w:sz w:val="24"/>
          <w:szCs w:val="24"/>
          <w:lang w:val="zh-CN"/>
        </w:rPr>
        <w:t>.</w:t>
      </w:r>
      <w:r>
        <w:rPr>
          <w:rFonts w:hint="eastAsia"/>
          <w:sz w:val="24"/>
          <w:szCs w:val="24"/>
        </w:rPr>
        <w:t>离散数学</w:t>
      </w:r>
      <w:r>
        <w:rPr>
          <w:rFonts w:hint="eastAsia"/>
          <w:sz w:val="24"/>
          <w:szCs w:val="24"/>
          <w:lang w:val="zh-CN"/>
        </w:rPr>
        <w:t>.</w:t>
      </w:r>
      <w:r>
        <w:rPr>
          <w:rFonts w:hint="eastAsia"/>
          <w:sz w:val="24"/>
        </w:rPr>
        <w:t>上海科学技术文献出版社，</w:t>
      </w:r>
      <w:r>
        <w:rPr>
          <w:rFonts w:hint="eastAsia"/>
          <w:sz w:val="24"/>
        </w:rPr>
        <w:t>1982.9</w:t>
      </w:r>
    </w:p>
    <w:p w:rsidR="00712D7F" w:rsidRDefault="008C53F9" w:rsidP="00C56504">
      <w:pPr>
        <w:adjustRightInd w:val="0"/>
        <w:snapToGrid w:val="0"/>
        <w:spacing w:line="360" w:lineRule="auto"/>
        <w:ind w:firstLineChars="200" w:firstLine="480"/>
        <w:rPr>
          <w:sz w:val="24"/>
        </w:rPr>
      </w:pPr>
      <w:r>
        <w:rPr>
          <w:rFonts w:hint="eastAsia"/>
          <w:sz w:val="24"/>
        </w:rPr>
        <w:t xml:space="preserve">[2] </w:t>
      </w:r>
      <w:r>
        <w:rPr>
          <w:rFonts w:hint="eastAsia"/>
          <w:sz w:val="24"/>
          <w:szCs w:val="24"/>
        </w:rPr>
        <w:t>C</w:t>
      </w:r>
      <w:r>
        <w:rPr>
          <w:rFonts w:hint="eastAsia"/>
          <w:sz w:val="24"/>
          <w:szCs w:val="24"/>
        </w:rPr>
        <w:t>．</w:t>
      </w:r>
      <w:r>
        <w:rPr>
          <w:rFonts w:hint="eastAsia"/>
          <w:sz w:val="24"/>
          <w:szCs w:val="24"/>
        </w:rPr>
        <w:t>L</w:t>
      </w:r>
      <w:r>
        <w:rPr>
          <w:rFonts w:hint="eastAsia"/>
          <w:sz w:val="24"/>
          <w:szCs w:val="24"/>
        </w:rPr>
        <w:t>．</w:t>
      </w:r>
      <w:r>
        <w:rPr>
          <w:rFonts w:hint="eastAsia"/>
          <w:sz w:val="24"/>
          <w:szCs w:val="24"/>
        </w:rPr>
        <w:t>LIU</w:t>
      </w:r>
      <w:r>
        <w:rPr>
          <w:rFonts w:hint="eastAsia"/>
          <w:sz w:val="24"/>
          <w:szCs w:val="24"/>
          <w:lang w:val="zh-CN"/>
        </w:rPr>
        <w:t>.</w:t>
      </w:r>
      <w:r>
        <w:rPr>
          <w:rFonts w:hint="eastAsia"/>
          <w:sz w:val="24"/>
          <w:szCs w:val="24"/>
        </w:rPr>
        <w:t>离散数学基础</w:t>
      </w:r>
      <w:r>
        <w:rPr>
          <w:rFonts w:hint="eastAsia"/>
          <w:sz w:val="24"/>
          <w:szCs w:val="24"/>
          <w:lang w:val="zh-CN"/>
        </w:rPr>
        <w:t>.</w:t>
      </w:r>
      <w:r>
        <w:rPr>
          <w:rFonts w:hint="eastAsia"/>
          <w:sz w:val="24"/>
          <w:szCs w:val="24"/>
        </w:rPr>
        <w:t>人民邮电出版社，</w:t>
      </w:r>
      <w:r>
        <w:rPr>
          <w:rFonts w:hint="eastAsia"/>
          <w:sz w:val="24"/>
          <w:szCs w:val="24"/>
        </w:rPr>
        <w:t>1982.3</w:t>
      </w:r>
    </w:p>
    <w:p w:rsidR="00712D7F" w:rsidRDefault="008C53F9" w:rsidP="00C56504">
      <w:pPr>
        <w:adjustRightInd w:val="0"/>
        <w:snapToGrid w:val="0"/>
        <w:spacing w:line="360" w:lineRule="auto"/>
        <w:ind w:firstLineChars="200" w:firstLine="480"/>
        <w:rPr>
          <w:sz w:val="24"/>
          <w:szCs w:val="24"/>
        </w:rPr>
      </w:pPr>
      <w:r>
        <w:rPr>
          <w:rFonts w:hint="eastAsia"/>
          <w:sz w:val="24"/>
        </w:rPr>
        <w:t xml:space="preserve">[3] </w:t>
      </w:r>
      <w:r>
        <w:rPr>
          <w:rFonts w:hint="eastAsia"/>
          <w:sz w:val="24"/>
          <w:szCs w:val="24"/>
        </w:rPr>
        <w:t>耿素云、屈婉玲</w:t>
      </w:r>
      <w:r>
        <w:rPr>
          <w:rFonts w:hint="eastAsia"/>
          <w:sz w:val="24"/>
          <w:szCs w:val="24"/>
          <w:lang w:val="zh-CN"/>
        </w:rPr>
        <w:t>.</w:t>
      </w:r>
      <w:r>
        <w:rPr>
          <w:rFonts w:hint="eastAsia"/>
          <w:sz w:val="24"/>
          <w:szCs w:val="24"/>
        </w:rPr>
        <w:t>离散数学</w:t>
      </w:r>
      <w:r>
        <w:rPr>
          <w:rFonts w:hint="eastAsia"/>
          <w:sz w:val="24"/>
          <w:szCs w:val="24"/>
          <w:lang w:val="zh-CN"/>
        </w:rPr>
        <w:t>.</w:t>
      </w:r>
      <w:r>
        <w:rPr>
          <w:rFonts w:hint="eastAsia"/>
          <w:sz w:val="24"/>
          <w:szCs w:val="24"/>
        </w:rPr>
        <w:t>高等教育出版社，</w:t>
      </w:r>
      <w:r>
        <w:rPr>
          <w:rFonts w:hint="eastAsia"/>
          <w:sz w:val="24"/>
          <w:szCs w:val="24"/>
        </w:rPr>
        <w:t>2013.7</w:t>
      </w:r>
    </w:p>
    <w:p w:rsidR="00712D7F" w:rsidRDefault="008C53F9" w:rsidP="00C56504">
      <w:pPr>
        <w:adjustRightInd w:val="0"/>
        <w:snapToGrid w:val="0"/>
        <w:spacing w:line="360" w:lineRule="auto"/>
        <w:ind w:firstLineChars="200" w:firstLine="480"/>
        <w:rPr>
          <w:b/>
          <w:sz w:val="24"/>
          <w:szCs w:val="24"/>
        </w:rPr>
      </w:pPr>
      <w:r>
        <w:rPr>
          <w:rFonts w:hint="eastAsia"/>
          <w:sz w:val="24"/>
        </w:rPr>
        <w:t xml:space="preserve">[4] </w:t>
      </w:r>
      <w:r>
        <w:rPr>
          <w:rFonts w:hint="eastAsia"/>
          <w:sz w:val="24"/>
        </w:rPr>
        <w:t>傅彦等</w:t>
      </w:r>
      <w:r>
        <w:rPr>
          <w:rFonts w:hint="eastAsia"/>
          <w:sz w:val="24"/>
          <w:szCs w:val="24"/>
          <w:lang w:val="zh-CN"/>
        </w:rPr>
        <w:t>.</w:t>
      </w:r>
      <w:r>
        <w:rPr>
          <w:rFonts w:hint="eastAsia"/>
          <w:sz w:val="24"/>
        </w:rPr>
        <w:t>离散数学</w:t>
      </w:r>
      <w:r>
        <w:rPr>
          <w:rFonts w:hint="eastAsia"/>
          <w:sz w:val="24"/>
          <w:szCs w:val="24"/>
          <w:lang w:val="zh-CN"/>
        </w:rPr>
        <w:t>.</w:t>
      </w:r>
      <w:hyperlink r:id="rId10" w:history="1">
        <w:r>
          <w:rPr>
            <w:sz w:val="24"/>
          </w:rPr>
          <w:t>机械工业出版社</w:t>
        </w:r>
      </w:hyperlink>
      <w:r>
        <w:rPr>
          <w:rFonts w:hint="eastAsia"/>
          <w:sz w:val="24"/>
        </w:rPr>
        <w:t>，</w:t>
      </w:r>
      <w:r>
        <w:rPr>
          <w:rFonts w:hint="eastAsia"/>
          <w:sz w:val="24"/>
        </w:rPr>
        <w:t>2004.10</w:t>
      </w:r>
      <w:r>
        <w:rPr>
          <w:rFonts w:hint="eastAsia"/>
          <w:b/>
          <w:sz w:val="24"/>
          <w:szCs w:val="24"/>
        </w:rPr>
        <w:t xml:space="preserve"> </w:t>
      </w:r>
    </w:p>
    <w:p w:rsidR="00712D7F" w:rsidRDefault="008C53F9" w:rsidP="00C56504">
      <w:pPr>
        <w:adjustRightInd w:val="0"/>
        <w:snapToGrid w:val="0"/>
        <w:spacing w:line="360" w:lineRule="auto"/>
        <w:ind w:firstLineChars="3200" w:firstLine="7710"/>
        <w:rPr>
          <w:b/>
          <w:sz w:val="24"/>
        </w:rPr>
      </w:pPr>
      <w:r>
        <w:rPr>
          <w:rFonts w:hint="eastAsia"/>
          <w:b/>
          <w:sz w:val="24"/>
        </w:rPr>
        <w:t>执笔人：</w:t>
      </w:r>
      <w:r>
        <w:rPr>
          <w:rFonts w:cs="宋体" w:hint="eastAsia"/>
          <w:b/>
          <w:sz w:val="24"/>
          <w:szCs w:val="24"/>
        </w:rPr>
        <w:t>刘香芹</w:t>
      </w:r>
    </w:p>
    <w:p w:rsidR="00712D7F" w:rsidRDefault="008C53F9" w:rsidP="00C56504">
      <w:pPr>
        <w:adjustRightInd w:val="0"/>
        <w:snapToGrid w:val="0"/>
        <w:spacing w:line="360" w:lineRule="auto"/>
        <w:ind w:right="360" w:firstLine="5190"/>
        <w:jc w:val="right"/>
        <w:rPr>
          <w:b/>
          <w:sz w:val="24"/>
        </w:rPr>
      </w:pPr>
      <w:r>
        <w:rPr>
          <w:rFonts w:hint="eastAsia"/>
          <w:b/>
          <w:sz w:val="24"/>
        </w:rPr>
        <w:t>审定人：张荣博</w:t>
      </w:r>
    </w:p>
    <w:p w:rsidR="00712D7F" w:rsidRDefault="008C53F9" w:rsidP="00C56504">
      <w:pPr>
        <w:adjustRightInd w:val="0"/>
        <w:snapToGrid w:val="0"/>
        <w:spacing w:line="360" w:lineRule="auto"/>
        <w:ind w:right="360" w:firstLine="5190"/>
        <w:jc w:val="right"/>
        <w:rPr>
          <w:b/>
          <w:sz w:val="24"/>
        </w:rPr>
      </w:pPr>
      <w:r>
        <w:rPr>
          <w:rFonts w:hint="eastAsia"/>
          <w:b/>
          <w:sz w:val="24"/>
        </w:rPr>
        <w:t>批准人：张翼飞</w:t>
      </w:r>
    </w:p>
    <w:p w:rsidR="00712D7F" w:rsidRDefault="008C53F9" w:rsidP="00C56504">
      <w:pPr>
        <w:adjustRightInd w:val="0"/>
        <w:snapToGrid w:val="0"/>
        <w:spacing w:line="360" w:lineRule="auto"/>
        <w:rPr>
          <w:rFonts w:cs="宋体"/>
          <w:b/>
          <w:sz w:val="24"/>
          <w:szCs w:val="24"/>
        </w:rPr>
      </w:pPr>
      <w:r>
        <w:rPr>
          <w:rFonts w:hint="eastAsia"/>
          <w:szCs w:val="24"/>
        </w:rPr>
        <w:t xml:space="preserve">                                                                          </w:t>
      </w:r>
      <w:r>
        <w:rPr>
          <w:rFonts w:cs="宋体" w:hint="eastAsia"/>
          <w:b/>
          <w:sz w:val="24"/>
          <w:szCs w:val="24"/>
        </w:rPr>
        <w:t>2015</w:t>
      </w:r>
      <w:r>
        <w:rPr>
          <w:rFonts w:cs="宋体" w:hint="eastAsia"/>
          <w:b/>
          <w:sz w:val="24"/>
          <w:szCs w:val="24"/>
        </w:rPr>
        <w:t>年</w:t>
      </w:r>
      <w:r>
        <w:rPr>
          <w:rFonts w:cs="宋体" w:hint="eastAsia"/>
          <w:b/>
          <w:sz w:val="24"/>
          <w:szCs w:val="24"/>
        </w:rPr>
        <w:t>7</w:t>
      </w:r>
      <w:r>
        <w:rPr>
          <w:rFonts w:cs="宋体" w:hint="eastAsia"/>
          <w:b/>
          <w:sz w:val="24"/>
          <w:szCs w:val="24"/>
        </w:rPr>
        <w:t>月</w:t>
      </w:r>
    </w:p>
    <w:p w:rsidR="00712D7F" w:rsidRDefault="00712D7F" w:rsidP="00C56504">
      <w:pPr>
        <w:sectPr w:rsidR="00712D7F">
          <w:footerReference w:type="default" r:id="rId11"/>
          <w:pgSz w:w="11906" w:h="16838"/>
          <w:pgMar w:top="1440" w:right="1080" w:bottom="1440" w:left="1080" w:header="851" w:footer="992" w:gutter="0"/>
          <w:pgNumType w:start="1"/>
          <w:cols w:space="425"/>
          <w:docGrid w:type="lines" w:linePitch="312"/>
        </w:sectPr>
      </w:pPr>
    </w:p>
    <w:p w:rsidR="00712D7F" w:rsidRDefault="008C53F9" w:rsidP="00C56504">
      <w:pPr>
        <w:keepNext/>
        <w:spacing w:before="120" w:after="240" w:line="300" w:lineRule="auto"/>
        <w:jc w:val="center"/>
        <w:outlineLvl w:val="1"/>
        <w:rPr>
          <w:b/>
          <w:bCs/>
          <w:sz w:val="32"/>
          <w:szCs w:val="32"/>
        </w:rPr>
      </w:pPr>
      <w:bookmarkStart w:id="6" w:name="_Toc10897"/>
      <w:r>
        <w:rPr>
          <w:rFonts w:hint="eastAsia"/>
          <w:b/>
          <w:bCs/>
          <w:sz w:val="32"/>
          <w:szCs w:val="32"/>
        </w:rPr>
        <w:lastRenderedPageBreak/>
        <w:t>《编译原理》课程教学大纲</w:t>
      </w:r>
      <w:bookmarkEnd w:id="6"/>
    </w:p>
    <w:p w:rsidR="00712D7F" w:rsidRDefault="008C53F9" w:rsidP="00C56504">
      <w:pPr>
        <w:spacing w:line="360" w:lineRule="auto"/>
        <w:rPr>
          <w:bCs/>
          <w:sz w:val="24"/>
          <w:szCs w:val="24"/>
        </w:rPr>
      </w:pPr>
      <w:bookmarkStart w:id="7" w:name="_Toc399748717"/>
      <w:r>
        <w:rPr>
          <w:rFonts w:hint="eastAsia"/>
          <w:b/>
          <w:bCs/>
          <w:sz w:val="24"/>
          <w:szCs w:val="24"/>
        </w:rPr>
        <w:t>【课程编号】</w:t>
      </w:r>
      <w:r>
        <w:rPr>
          <w:rFonts w:hint="eastAsia"/>
          <w:b/>
          <w:bCs/>
          <w:sz w:val="24"/>
          <w:szCs w:val="24"/>
        </w:rPr>
        <w:t xml:space="preserve"> </w:t>
      </w:r>
      <w:r>
        <w:rPr>
          <w:bCs/>
          <w:sz w:val="24"/>
          <w:szCs w:val="24"/>
        </w:rPr>
        <w:t>101000210</w:t>
      </w:r>
      <w:r>
        <w:rPr>
          <w:rFonts w:hint="eastAsia"/>
          <w:bCs/>
          <w:sz w:val="24"/>
          <w:szCs w:val="24"/>
        </w:rPr>
        <w:t>8</w:t>
      </w:r>
    </w:p>
    <w:p w:rsidR="00712D7F" w:rsidRDefault="008C53F9" w:rsidP="00C56504">
      <w:pPr>
        <w:spacing w:line="360" w:lineRule="auto"/>
        <w:rPr>
          <w:bCs/>
          <w:sz w:val="24"/>
          <w:szCs w:val="24"/>
        </w:rPr>
      </w:pPr>
      <w:r>
        <w:rPr>
          <w:rFonts w:hint="eastAsia"/>
          <w:b/>
          <w:bCs/>
          <w:sz w:val="24"/>
          <w:szCs w:val="24"/>
        </w:rPr>
        <w:t>【课程名称】</w:t>
      </w:r>
      <w:r>
        <w:rPr>
          <w:rFonts w:hint="eastAsia"/>
          <w:b/>
          <w:bCs/>
          <w:sz w:val="24"/>
          <w:szCs w:val="24"/>
        </w:rPr>
        <w:t xml:space="preserve"> </w:t>
      </w:r>
      <w:r>
        <w:rPr>
          <w:rFonts w:hint="eastAsia"/>
          <w:bCs/>
          <w:sz w:val="24"/>
          <w:szCs w:val="24"/>
        </w:rPr>
        <w:t>编译原理</w:t>
      </w:r>
    </w:p>
    <w:p w:rsidR="00712D7F" w:rsidRDefault="008C53F9" w:rsidP="00C56504">
      <w:pPr>
        <w:spacing w:line="360" w:lineRule="auto"/>
        <w:rPr>
          <w:bCs/>
          <w:sz w:val="24"/>
          <w:szCs w:val="24"/>
        </w:rPr>
      </w:pPr>
      <w:r>
        <w:rPr>
          <w:rFonts w:hint="eastAsia"/>
          <w:bCs/>
          <w:sz w:val="24"/>
          <w:szCs w:val="24"/>
        </w:rPr>
        <w:t xml:space="preserve">             Compiling Principle</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学时学分</w:t>
      </w:r>
      <w:r>
        <w:rPr>
          <w:rFonts w:hint="eastAsia"/>
          <w:b/>
          <w:bCs/>
          <w:sz w:val="24"/>
          <w:szCs w:val="24"/>
        </w:rPr>
        <w:t>】</w:t>
      </w:r>
      <w:r>
        <w:rPr>
          <w:rFonts w:hint="eastAsia"/>
          <w:b/>
          <w:bCs/>
          <w:sz w:val="24"/>
          <w:szCs w:val="24"/>
        </w:rPr>
        <w:t xml:space="preserve"> </w:t>
      </w:r>
      <w:r>
        <w:rPr>
          <w:rFonts w:hint="eastAsia"/>
          <w:sz w:val="24"/>
          <w:szCs w:val="24"/>
        </w:rPr>
        <w:t>48</w:t>
      </w:r>
      <w:r>
        <w:rPr>
          <w:rFonts w:hint="eastAsia"/>
          <w:sz w:val="24"/>
          <w:szCs w:val="24"/>
        </w:rPr>
        <w:t>学时；</w:t>
      </w:r>
      <w:r>
        <w:rPr>
          <w:rFonts w:hint="eastAsia"/>
          <w:sz w:val="24"/>
          <w:szCs w:val="24"/>
        </w:rPr>
        <w:t>3</w:t>
      </w:r>
      <w:r>
        <w:rPr>
          <w:rFonts w:hint="eastAsia"/>
          <w:sz w:val="24"/>
          <w:szCs w:val="24"/>
        </w:rPr>
        <w:t>学分</w:t>
      </w:r>
      <w:r>
        <w:rPr>
          <w:rFonts w:hint="eastAsia"/>
          <w:sz w:val="24"/>
          <w:szCs w:val="24"/>
        </w:rPr>
        <w:t xml:space="preserve">                 </w:t>
      </w:r>
      <w:r>
        <w:rPr>
          <w:rFonts w:hint="eastAsia"/>
          <w:b/>
          <w:bCs/>
          <w:sz w:val="24"/>
          <w:szCs w:val="24"/>
        </w:rPr>
        <w:t>【</w:t>
      </w:r>
      <w:r>
        <w:rPr>
          <w:rFonts w:hint="eastAsia"/>
          <w:b/>
          <w:sz w:val="24"/>
          <w:szCs w:val="24"/>
        </w:rPr>
        <w:t>实验和上机学时</w:t>
      </w:r>
      <w:r>
        <w:rPr>
          <w:rFonts w:hint="eastAsia"/>
          <w:b/>
          <w:bCs/>
          <w:sz w:val="24"/>
          <w:szCs w:val="24"/>
        </w:rPr>
        <w:t>】</w:t>
      </w:r>
      <w:r>
        <w:rPr>
          <w:rFonts w:hint="eastAsia"/>
          <w:b/>
          <w:bCs/>
          <w:sz w:val="24"/>
          <w:szCs w:val="24"/>
        </w:rPr>
        <w:t xml:space="preserve"> </w:t>
      </w:r>
      <w:r>
        <w:rPr>
          <w:rFonts w:hint="eastAsia"/>
          <w:sz w:val="24"/>
          <w:szCs w:val="24"/>
        </w:rPr>
        <w:t>8</w:t>
      </w:r>
    </w:p>
    <w:p w:rsidR="00712D7F" w:rsidRDefault="008C53F9" w:rsidP="00C56504">
      <w:pPr>
        <w:spacing w:line="360" w:lineRule="auto"/>
        <w:rPr>
          <w:sz w:val="24"/>
          <w:szCs w:val="24"/>
        </w:rPr>
      </w:pPr>
      <w:r>
        <w:rPr>
          <w:rFonts w:hint="eastAsia"/>
          <w:b/>
          <w:bCs/>
          <w:sz w:val="24"/>
          <w:szCs w:val="24"/>
        </w:rPr>
        <w:t>【</w:t>
      </w:r>
      <w:r>
        <w:rPr>
          <w:rFonts w:hint="eastAsia"/>
          <w:b/>
          <w:sz w:val="24"/>
          <w:szCs w:val="24"/>
        </w:rPr>
        <w:t>课程性质</w:t>
      </w:r>
      <w:r>
        <w:rPr>
          <w:rFonts w:hint="eastAsia"/>
          <w:b/>
          <w:bCs/>
          <w:sz w:val="24"/>
          <w:szCs w:val="24"/>
        </w:rPr>
        <w:t>】</w:t>
      </w:r>
      <w:r>
        <w:rPr>
          <w:rFonts w:hint="eastAsia"/>
          <w:b/>
          <w:bCs/>
          <w:sz w:val="24"/>
          <w:szCs w:val="24"/>
        </w:rPr>
        <w:t xml:space="preserve"> </w:t>
      </w:r>
      <w:r>
        <w:rPr>
          <w:rFonts w:hint="eastAsia"/>
          <w:bCs/>
          <w:sz w:val="24"/>
          <w:szCs w:val="24"/>
        </w:rPr>
        <w:t>专业课</w:t>
      </w:r>
      <w:r>
        <w:rPr>
          <w:rFonts w:hint="eastAsia"/>
          <w:bCs/>
          <w:sz w:val="24"/>
          <w:szCs w:val="24"/>
        </w:rPr>
        <w:t xml:space="preserve"> </w:t>
      </w:r>
      <w:r>
        <w:rPr>
          <w:rFonts w:hint="eastAsia"/>
          <w:sz w:val="24"/>
          <w:szCs w:val="24"/>
        </w:rPr>
        <w:t xml:space="preserve">                        </w:t>
      </w:r>
      <w:r>
        <w:rPr>
          <w:rFonts w:hint="eastAsia"/>
          <w:b/>
          <w:bCs/>
          <w:sz w:val="24"/>
          <w:szCs w:val="24"/>
        </w:rPr>
        <w:t>【</w:t>
      </w:r>
      <w:r>
        <w:rPr>
          <w:rFonts w:hint="eastAsia"/>
          <w:b/>
          <w:sz w:val="24"/>
          <w:szCs w:val="24"/>
        </w:rPr>
        <w:t>开课模式</w:t>
      </w:r>
      <w:r>
        <w:rPr>
          <w:rFonts w:hint="eastAsia"/>
          <w:b/>
          <w:bCs/>
          <w:sz w:val="24"/>
          <w:szCs w:val="24"/>
        </w:rPr>
        <w:t>】</w:t>
      </w:r>
      <w:r>
        <w:rPr>
          <w:rFonts w:hint="eastAsia"/>
          <w:b/>
          <w:bCs/>
          <w:sz w:val="24"/>
          <w:szCs w:val="24"/>
        </w:rPr>
        <w:t xml:space="preserve"> </w:t>
      </w:r>
      <w:r>
        <w:rPr>
          <w:rFonts w:hint="eastAsia"/>
          <w:bCs/>
          <w:sz w:val="24"/>
          <w:szCs w:val="24"/>
        </w:rPr>
        <w:t>必修</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先修课程</w:t>
      </w:r>
      <w:r>
        <w:rPr>
          <w:rFonts w:hint="eastAsia"/>
          <w:b/>
          <w:bCs/>
          <w:sz w:val="24"/>
          <w:szCs w:val="24"/>
        </w:rPr>
        <w:t>】</w:t>
      </w:r>
      <w:r>
        <w:rPr>
          <w:rFonts w:hint="eastAsia"/>
          <w:b/>
          <w:bCs/>
          <w:sz w:val="24"/>
          <w:szCs w:val="24"/>
        </w:rPr>
        <w:t xml:space="preserve"> </w:t>
      </w:r>
      <w:r>
        <w:rPr>
          <w:rFonts w:hint="eastAsia"/>
          <w:sz w:val="24"/>
          <w:szCs w:val="24"/>
        </w:rPr>
        <w:t>程序设计基础、离散数学、算法与数据结构等</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开课单位</w:t>
      </w:r>
      <w:r>
        <w:rPr>
          <w:rFonts w:hint="eastAsia"/>
          <w:b/>
          <w:bCs/>
          <w:sz w:val="24"/>
          <w:szCs w:val="24"/>
        </w:rPr>
        <w:t>】</w:t>
      </w:r>
      <w:r>
        <w:rPr>
          <w:rFonts w:hint="eastAsia"/>
          <w:b/>
          <w:bCs/>
          <w:sz w:val="24"/>
          <w:szCs w:val="24"/>
        </w:rPr>
        <w:t xml:space="preserve"> </w:t>
      </w:r>
      <w:r>
        <w:rPr>
          <w:rFonts w:hint="eastAsia"/>
          <w:bCs/>
          <w:sz w:val="24"/>
          <w:szCs w:val="24"/>
        </w:rPr>
        <w:t>软件工程系</w:t>
      </w:r>
      <w:r>
        <w:rPr>
          <w:rFonts w:hint="eastAsia"/>
          <w:sz w:val="24"/>
          <w:szCs w:val="24"/>
        </w:rPr>
        <w:t xml:space="preserve">  </w:t>
      </w:r>
      <w:r>
        <w:rPr>
          <w:rFonts w:hint="eastAsia"/>
          <w:b/>
          <w:bCs/>
          <w:sz w:val="24"/>
          <w:szCs w:val="24"/>
        </w:rPr>
        <w:t xml:space="preserve">                   </w:t>
      </w:r>
      <w:r>
        <w:rPr>
          <w:rFonts w:hint="eastAsia"/>
          <w:b/>
          <w:bCs/>
          <w:sz w:val="24"/>
          <w:szCs w:val="24"/>
        </w:rPr>
        <w:t>【</w:t>
      </w:r>
      <w:r>
        <w:rPr>
          <w:rFonts w:hint="eastAsia"/>
          <w:b/>
          <w:sz w:val="24"/>
          <w:szCs w:val="24"/>
        </w:rPr>
        <w:t>开课学期</w:t>
      </w:r>
      <w:r>
        <w:rPr>
          <w:rFonts w:hint="eastAsia"/>
          <w:b/>
          <w:bCs/>
          <w:sz w:val="24"/>
          <w:szCs w:val="24"/>
        </w:rPr>
        <w:t>】</w:t>
      </w:r>
      <w:r>
        <w:rPr>
          <w:rFonts w:hint="eastAsia"/>
          <w:b/>
          <w:bCs/>
          <w:sz w:val="24"/>
          <w:szCs w:val="24"/>
        </w:rPr>
        <w:t xml:space="preserve"> </w:t>
      </w:r>
      <w:r>
        <w:rPr>
          <w:rFonts w:hint="eastAsia"/>
          <w:sz w:val="24"/>
          <w:szCs w:val="24"/>
        </w:rPr>
        <w:t xml:space="preserve">5 </w:t>
      </w:r>
    </w:p>
    <w:p w:rsidR="00712D7F" w:rsidRDefault="008C53F9" w:rsidP="00C56504">
      <w:pPr>
        <w:spacing w:line="360" w:lineRule="auto"/>
        <w:rPr>
          <w:b/>
          <w:bCs/>
          <w:sz w:val="24"/>
          <w:szCs w:val="24"/>
        </w:rPr>
      </w:pPr>
      <w:r>
        <w:rPr>
          <w:rFonts w:hint="eastAsia"/>
          <w:b/>
          <w:bCs/>
          <w:sz w:val="24"/>
          <w:szCs w:val="24"/>
        </w:rPr>
        <w:t>【</w:t>
      </w:r>
      <w:r>
        <w:rPr>
          <w:rFonts w:hint="eastAsia"/>
          <w:b/>
          <w:sz w:val="24"/>
          <w:szCs w:val="24"/>
        </w:rPr>
        <w:t>授课对象</w:t>
      </w:r>
      <w:r>
        <w:rPr>
          <w:rFonts w:hint="eastAsia"/>
          <w:b/>
          <w:bCs/>
          <w:sz w:val="24"/>
          <w:szCs w:val="24"/>
        </w:rPr>
        <w:t>】</w:t>
      </w:r>
      <w:r>
        <w:rPr>
          <w:rFonts w:hint="eastAsia"/>
          <w:b/>
          <w:bCs/>
          <w:sz w:val="24"/>
          <w:szCs w:val="24"/>
        </w:rPr>
        <w:t xml:space="preserve"> </w:t>
      </w:r>
      <w:r>
        <w:rPr>
          <w:rFonts w:hint="eastAsia"/>
          <w:sz w:val="24"/>
          <w:szCs w:val="24"/>
        </w:rPr>
        <w:t>计算机科学与技术专业</w:t>
      </w:r>
      <w:r>
        <w:rPr>
          <w:b/>
          <w:bCs/>
          <w:sz w:val="24"/>
          <w:szCs w:val="24"/>
        </w:rPr>
        <w:t xml:space="preserve"> </w:t>
      </w:r>
      <w:r>
        <w:rPr>
          <w:rFonts w:hint="eastAsia"/>
          <w:b/>
          <w:bCs/>
          <w:sz w:val="24"/>
          <w:szCs w:val="24"/>
        </w:rPr>
        <w:t xml:space="preserve">          </w:t>
      </w:r>
      <w:r>
        <w:rPr>
          <w:rFonts w:hint="eastAsia"/>
          <w:b/>
          <w:bCs/>
          <w:sz w:val="24"/>
          <w:szCs w:val="24"/>
        </w:rPr>
        <w:t>【</w:t>
      </w:r>
      <w:r>
        <w:rPr>
          <w:rFonts w:hint="eastAsia"/>
          <w:b/>
          <w:sz w:val="24"/>
          <w:szCs w:val="24"/>
        </w:rPr>
        <w:t>考核方式</w:t>
      </w:r>
      <w:r>
        <w:rPr>
          <w:rFonts w:hint="eastAsia"/>
          <w:b/>
          <w:bCs/>
          <w:sz w:val="24"/>
          <w:szCs w:val="24"/>
        </w:rPr>
        <w:t>】</w:t>
      </w:r>
      <w:r>
        <w:rPr>
          <w:rFonts w:hint="eastAsia"/>
          <w:b/>
          <w:bCs/>
          <w:sz w:val="24"/>
          <w:szCs w:val="24"/>
        </w:rPr>
        <w:t xml:space="preserve"> </w:t>
      </w:r>
      <w:r>
        <w:rPr>
          <w:rFonts w:hint="eastAsia"/>
          <w:bCs/>
          <w:sz w:val="24"/>
          <w:szCs w:val="24"/>
        </w:rPr>
        <w:t>考试</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一、本课程的性质、目的与任务</w:t>
      </w:r>
    </w:p>
    <w:p w:rsidR="00712D7F" w:rsidRDefault="008C53F9" w:rsidP="00C56504">
      <w:pPr>
        <w:adjustRightInd w:val="0"/>
        <w:snapToGrid w:val="0"/>
        <w:spacing w:line="360" w:lineRule="auto"/>
        <w:ind w:firstLineChars="200" w:firstLine="480"/>
        <w:rPr>
          <w:sz w:val="24"/>
          <w:szCs w:val="24"/>
        </w:rPr>
      </w:pPr>
      <w:r>
        <w:rPr>
          <w:rFonts w:hint="eastAsia"/>
          <w:sz w:val="24"/>
          <w:szCs w:val="24"/>
        </w:rPr>
        <w:t>本课程是研究设计和构造编译程序原理和方法的重要专业课。课程蕴含着计算机学科中解决问题的思路、形式化问题和解决问题的方法；通过编译原理的学习，使学生在掌握编译系统的结构、工作流程、设计原理和技术的同时，在计算思维能力，算法设计与分析能力，以及程序设计和实现的能力方面得到进一步的提高，为今后从事软件工程、软件再工程、语言转换及其他领域的学习和工作打下坚实的基础。</w:t>
      </w:r>
      <w:r>
        <w:rPr>
          <w:rFonts w:hint="eastAsia"/>
          <w:sz w:val="24"/>
          <w:szCs w:val="24"/>
        </w:rPr>
        <w:t xml:space="preserve"> </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二、课程的教学内容、基本要求和学时分配</w:t>
      </w:r>
    </w:p>
    <w:p w:rsidR="00712D7F" w:rsidRDefault="008C53F9" w:rsidP="00C56504">
      <w:pPr>
        <w:numPr>
          <w:ilvl w:val="0"/>
          <w:numId w:val="5"/>
        </w:numPr>
        <w:tabs>
          <w:tab w:val="clear" w:pos="780"/>
          <w:tab w:val="left" w:pos="0"/>
          <w:tab w:val="left" w:pos="220"/>
        </w:tabs>
        <w:adjustRightInd w:val="0"/>
        <w:snapToGrid w:val="0"/>
        <w:spacing w:line="360" w:lineRule="auto"/>
        <w:ind w:left="0" w:firstLineChars="200" w:firstLine="480"/>
        <w:rPr>
          <w:sz w:val="24"/>
          <w:szCs w:val="24"/>
        </w:rPr>
      </w:pPr>
      <w:r>
        <w:rPr>
          <w:rFonts w:hint="eastAsia"/>
          <w:sz w:val="24"/>
          <w:szCs w:val="24"/>
        </w:rPr>
        <w:t>编译程序概述（</w:t>
      </w:r>
      <w:r>
        <w:rPr>
          <w:rFonts w:hint="eastAsia"/>
          <w:sz w:val="24"/>
          <w:szCs w:val="24"/>
        </w:rPr>
        <w:t>2</w:t>
      </w:r>
      <w:r>
        <w:rPr>
          <w:rFonts w:hint="eastAsia"/>
          <w:sz w:val="24"/>
          <w:szCs w:val="24"/>
        </w:rPr>
        <w:t>学时）</w:t>
      </w:r>
    </w:p>
    <w:p w:rsidR="00712D7F" w:rsidRDefault="008C53F9" w:rsidP="00C56504">
      <w:pPr>
        <w:numPr>
          <w:ilvl w:val="0"/>
          <w:numId w:val="5"/>
        </w:numPr>
        <w:tabs>
          <w:tab w:val="clear" w:pos="780"/>
          <w:tab w:val="left" w:pos="0"/>
          <w:tab w:val="left" w:pos="220"/>
        </w:tabs>
        <w:adjustRightInd w:val="0"/>
        <w:snapToGrid w:val="0"/>
        <w:spacing w:line="360" w:lineRule="auto"/>
        <w:ind w:left="0" w:firstLineChars="200" w:firstLine="480"/>
        <w:rPr>
          <w:sz w:val="24"/>
          <w:szCs w:val="24"/>
        </w:rPr>
      </w:pPr>
      <w:r>
        <w:rPr>
          <w:rFonts w:hint="eastAsia"/>
          <w:sz w:val="24"/>
          <w:szCs w:val="24"/>
        </w:rPr>
        <w:t>程序设计语言的文法描述（</w:t>
      </w:r>
      <w:r>
        <w:rPr>
          <w:rFonts w:hint="eastAsia"/>
          <w:sz w:val="24"/>
          <w:szCs w:val="24"/>
        </w:rPr>
        <w:t>4</w:t>
      </w:r>
      <w:r>
        <w:rPr>
          <w:rFonts w:hint="eastAsia"/>
          <w:sz w:val="24"/>
          <w:szCs w:val="24"/>
        </w:rPr>
        <w:t>学时）</w:t>
      </w:r>
    </w:p>
    <w:p w:rsidR="00712D7F" w:rsidRDefault="008C53F9" w:rsidP="00C56504">
      <w:pPr>
        <w:tabs>
          <w:tab w:val="left" w:pos="900"/>
        </w:tabs>
        <w:adjustRightInd w:val="0"/>
        <w:snapToGrid w:val="0"/>
        <w:spacing w:line="360" w:lineRule="auto"/>
        <w:ind w:leftChars="100" w:left="210" w:firstLineChars="200" w:firstLine="480"/>
        <w:rPr>
          <w:sz w:val="24"/>
          <w:szCs w:val="24"/>
        </w:rPr>
      </w:pPr>
      <w:r>
        <w:rPr>
          <w:rFonts w:cs="宋体" w:hint="eastAsia"/>
          <w:sz w:val="24"/>
          <w:szCs w:val="24"/>
        </w:rPr>
        <w:t>①程序语言的定义</w:t>
      </w:r>
      <w:r>
        <w:rPr>
          <w:rFonts w:hint="eastAsia"/>
          <w:sz w:val="24"/>
          <w:szCs w:val="24"/>
        </w:rPr>
        <w:t xml:space="preserve"> </w:t>
      </w:r>
    </w:p>
    <w:p w:rsidR="00712D7F" w:rsidRDefault="008C53F9" w:rsidP="00C56504">
      <w:pPr>
        <w:tabs>
          <w:tab w:val="left" w:pos="900"/>
        </w:tabs>
        <w:adjustRightInd w:val="0"/>
        <w:snapToGrid w:val="0"/>
        <w:spacing w:line="360" w:lineRule="auto"/>
        <w:ind w:leftChars="100" w:left="210" w:firstLineChars="200" w:firstLine="480"/>
        <w:rPr>
          <w:sz w:val="24"/>
          <w:szCs w:val="24"/>
        </w:rPr>
      </w:pPr>
      <w:r>
        <w:rPr>
          <w:rFonts w:cs="宋体" w:hint="eastAsia"/>
          <w:sz w:val="24"/>
          <w:szCs w:val="24"/>
        </w:rPr>
        <w:t>②程序语言的语法描述</w:t>
      </w:r>
      <w:r>
        <w:rPr>
          <w:rFonts w:cs="宋体" w:hint="eastAsia"/>
          <w:sz w:val="24"/>
          <w:szCs w:val="24"/>
        </w:rPr>
        <w:t xml:space="preserve"> </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numPr>
          <w:ilvl w:val="0"/>
          <w:numId w:val="5"/>
        </w:numPr>
        <w:tabs>
          <w:tab w:val="clear" w:pos="780"/>
          <w:tab w:val="left" w:pos="0"/>
          <w:tab w:val="left" w:pos="220"/>
        </w:tabs>
        <w:adjustRightInd w:val="0"/>
        <w:snapToGrid w:val="0"/>
        <w:spacing w:line="360" w:lineRule="auto"/>
        <w:ind w:left="0" w:firstLineChars="200" w:firstLine="480"/>
        <w:rPr>
          <w:sz w:val="24"/>
          <w:szCs w:val="24"/>
        </w:rPr>
      </w:pPr>
      <w:r>
        <w:rPr>
          <w:rFonts w:hint="eastAsia"/>
          <w:sz w:val="24"/>
          <w:szCs w:val="24"/>
        </w:rPr>
        <w:t>词法分析（</w:t>
      </w:r>
      <w:r>
        <w:rPr>
          <w:rFonts w:hint="eastAsia"/>
          <w:sz w:val="24"/>
          <w:szCs w:val="24"/>
        </w:rPr>
        <w:t>6</w:t>
      </w:r>
      <w:r>
        <w:rPr>
          <w:rFonts w:hint="eastAsia"/>
          <w:sz w:val="24"/>
          <w:szCs w:val="24"/>
        </w:rPr>
        <w:t>学时）</w:t>
      </w:r>
    </w:p>
    <w:p w:rsidR="00712D7F" w:rsidRDefault="008C53F9" w:rsidP="00C56504">
      <w:pPr>
        <w:tabs>
          <w:tab w:val="left" w:pos="900"/>
        </w:tabs>
        <w:adjustRightInd w:val="0"/>
        <w:snapToGrid w:val="0"/>
        <w:spacing w:line="360" w:lineRule="auto"/>
        <w:ind w:leftChars="100" w:left="210" w:firstLineChars="200" w:firstLine="480"/>
        <w:rPr>
          <w:rFonts w:cs="宋体"/>
          <w:sz w:val="24"/>
          <w:szCs w:val="24"/>
        </w:rPr>
      </w:pPr>
      <w:r>
        <w:rPr>
          <w:rFonts w:cs="宋体" w:hint="eastAsia"/>
          <w:sz w:val="24"/>
          <w:szCs w:val="24"/>
        </w:rPr>
        <w:t>①</w:t>
      </w:r>
      <w:r>
        <w:rPr>
          <w:rFonts w:cs="宋体" w:hint="eastAsia"/>
          <w:sz w:val="24"/>
          <w:szCs w:val="24"/>
        </w:rPr>
        <w:t xml:space="preserve"> </w:t>
      </w:r>
      <w:r>
        <w:rPr>
          <w:rFonts w:cs="宋体" w:hint="eastAsia"/>
          <w:sz w:val="24"/>
          <w:szCs w:val="24"/>
        </w:rPr>
        <w:t>词法分析器的设计</w:t>
      </w:r>
      <w:r>
        <w:rPr>
          <w:rFonts w:cs="宋体" w:hint="eastAsia"/>
          <w:sz w:val="24"/>
          <w:szCs w:val="24"/>
        </w:rPr>
        <w:t xml:space="preserve"> </w:t>
      </w:r>
    </w:p>
    <w:p w:rsidR="00712D7F" w:rsidRDefault="008C53F9" w:rsidP="00C56504">
      <w:pPr>
        <w:tabs>
          <w:tab w:val="left" w:pos="900"/>
        </w:tabs>
        <w:adjustRightInd w:val="0"/>
        <w:snapToGrid w:val="0"/>
        <w:spacing w:line="360" w:lineRule="auto"/>
        <w:ind w:leftChars="100" w:left="210" w:firstLineChars="200" w:firstLine="480"/>
        <w:rPr>
          <w:rFonts w:cs="宋体"/>
          <w:sz w:val="24"/>
          <w:szCs w:val="24"/>
        </w:rPr>
      </w:pPr>
      <w:r>
        <w:rPr>
          <w:rFonts w:cs="宋体" w:hint="eastAsia"/>
          <w:sz w:val="24"/>
          <w:szCs w:val="24"/>
        </w:rPr>
        <w:t>②</w:t>
      </w:r>
      <w:r>
        <w:rPr>
          <w:rFonts w:cs="宋体" w:hint="eastAsia"/>
          <w:sz w:val="24"/>
          <w:szCs w:val="24"/>
        </w:rPr>
        <w:t xml:space="preserve"> </w:t>
      </w:r>
      <w:r>
        <w:rPr>
          <w:rFonts w:cs="宋体" w:hint="eastAsia"/>
          <w:sz w:val="24"/>
          <w:szCs w:val="24"/>
        </w:rPr>
        <w:t>有限自动机与词法分析程序的自动生成</w:t>
      </w:r>
      <w:r>
        <w:rPr>
          <w:rFonts w:cs="宋体" w:hint="eastAsia"/>
          <w:sz w:val="24"/>
          <w:szCs w:val="24"/>
        </w:rPr>
        <w:t xml:space="preserve"> </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numPr>
          <w:ilvl w:val="0"/>
          <w:numId w:val="5"/>
        </w:numPr>
        <w:tabs>
          <w:tab w:val="clear" w:pos="780"/>
          <w:tab w:val="left" w:pos="0"/>
          <w:tab w:val="left" w:pos="220"/>
        </w:tabs>
        <w:adjustRightInd w:val="0"/>
        <w:snapToGrid w:val="0"/>
        <w:spacing w:line="360" w:lineRule="auto"/>
        <w:ind w:left="0" w:firstLineChars="200" w:firstLine="480"/>
        <w:rPr>
          <w:sz w:val="24"/>
          <w:szCs w:val="24"/>
        </w:rPr>
      </w:pPr>
      <w:r>
        <w:rPr>
          <w:rFonts w:hint="eastAsia"/>
          <w:sz w:val="24"/>
          <w:szCs w:val="24"/>
        </w:rPr>
        <w:t>语法分析（</w:t>
      </w:r>
      <w:r>
        <w:rPr>
          <w:rFonts w:hint="eastAsia"/>
          <w:sz w:val="24"/>
          <w:szCs w:val="24"/>
        </w:rPr>
        <w:t>14</w:t>
      </w:r>
      <w:r>
        <w:rPr>
          <w:rFonts w:hint="eastAsia"/>
          <w:sz w:val="24"/>
          <w:szCs w:val="24"/>
        </w:rPr>
        <w:t>学时）</w:t>
      </w:r>
    </w:p>
    <w:p w:rsidR="00712D7F" w:rsidRDefault="008C53F9" w:rsidP="00C56504">
      <w:pPr>
        <w:tabs>
          <w:tab w:val="left" w:pos="900"/>
        </w:tabs>
        <w:adjustRightInd w:val="0"/>
        <w:snapToGrid w:val="0"/>
        <w:spacing w:line="360" w:lineRule="auto"/>
        <w:ind w:leftChars="100" w:left="210" w:firstLineChars="200" w:firstLine="480"/>
        <w:rPr>
          <w:rFonts w:cs="宋体"/>
          <w:sz w:val="24"/>
          <w:szCs w:val="24"/>
        </w:rPr>
      </w:pPr>
      <w:r>
        <w:rPr>
          <w:rFonts w:cs="宋体" w:hint="eastAsia"/>
          <w:sz w:val="24"/>
          <w:szCs w:val="24"/>
        </w:rPr>
        <w:lastRenderedPageBreak/>
        <w:t>①</w:t>
      </w:r>
      <w:r>
        <w:rPr>
          <w:rFonts w:cs="宋体" w:hint="eastAsia"/>
          <w:sz w:val="24"/>
          <w:szCs w:val="24"/>
        </w:rPr>
        <w:t xml:space="preserve"> </w:t>
      </w:r>
      <w:r>
        <w:rPr>
          <w:rFonts w:cs="宋体" w:hint="eastAsia"/>
          <w:sz w:val="24"/>
          <w:szCs w:val="24"/>
        </w:rPr>
        <w:t>语法分析策略、各种语法分析方法</w:t>
      </w:r>
      <w:r>
        <w:rPr>
          <w:rFonts w:cs="宋体" w:hint="eastAsia"/>
          <w:sz w:val="24"/>
          <w:szCs w:val="24"/>
        </w:rPr>
        <w:t xml:space="preserve"> </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tabs>
          <w:tab w:val="left" w:pos="900"/>
        </w:tabs>
        <w:adjustRightInd w:val="0"/>
        <w:snapToGrid w:val="0"/>
        <w:spacing w:line="360" w:lineRule="auto"/>
        <w:ind w:leftChars="100" w:left="210" w:firstLineChars="200" w:firstLine="480"/>
        <w:rPr>
          <w:rFonts w:cs="宋体"/>
          <w:sz w:val="24"/>
          <w:szCs w:val="24"/>
        </w:rPr>
      </w:pPr>
      <w:r>
        <w:rPr>
          <w:rFonts w:cs="宋体" w:hint="eastAsia"/>
          <w:sz w:val="24"/>
          <w:szCs w:val="24"/>
        </w:rPr>
        <w:t>②</w:t>
      </w:r>
      <w:r>
        <w:rPr>
          <w:rFonts w:cs="宋体" w:hint="eastAsia"/>
          <w:sz w:val="24"/>
          <w:szCs w:val="24"/>
        </w:rPr>
        <w:t xml:space="preserve"> </w:t>
      </w:r>
      <w:r>
        <w:rPr>
          <w:rFonts w:cs="宋体" w:hint="eastAsia"/>
          <w:sz w:val="24"/>
          <w:szCs w:val="24"/>
        </w:rPr>
        <w:t>语法分析程序的设计与自动生成</w:t>
      </w:r>
      <w:r>
        <w:rPr>
          <w:rFonts w:cs="宋体" w:hint="eastAsia"/>
          <w:sz w:val="24"/>
          <w:szCs w:val="24"/>
        </w:rPr>
        <w:t xml:space="preserve"> </w:t>
      </w:r>
    </w:p>
    <w:p w:rsidR="00712D7F" w:rsidRDefault="008C53F9" w:rsidP="00C56504">
      <w:pPr>
        <w:numPr>
          <w:ilvl w:val="0"/>
          <w:numId w:val="5"/>
        </w:numPr>
        <w:tabs>
          <w:tab w:val="clear" w:pos="780"/>
          <w:tab w:val="left" w:pos="0"/>
          <w:tab w:val="left" w:pos="220"/>
        </w:tabs>
        <w:adjustRightInd w:val="0"/>
        <w:snapToGrid w:val="0"/>
        <w:spacing w:line="360" w:lineRule="auto"/>
        <w:ind w:left="0" w:firstLineChars="200" w:firstLine="480"/>
        <w:rPr>
          <w:sz w:val="24"/>
          <w:szCs w:val="24"/>
        </w:rPr>
      </w:pPr>
      <w:r>
        <w:rPr>
          <w:rFonts w:hint="eastAsia"/>
          <w:sz w:val="24"/>
          <w:szCs w:val="24"/>
        </w:rPr>
        <w:t>语法制导翻译和中间代码生成（</w:t>
      </w:r>
      <w:r>
        <w:rPr>
          <w:rFonts w:hint="eastAsia"/>
          <w:sz w:val="24"/>
          <w:szCs w:val="24"/>
        </w:rPr>
        <w:t>6</w:t>
      </w:r>
      <w:r>
        <w:rPr>
          <w:rFonts w:hint="eastAsia"/>
          <w:sz w:val="24"/>
          <w:szCs w:val="24"/>
        </w:rPr>
        <w:t>学时）</w:t>
      </w:r>
    </w:p>
    <w:p w:rsidR="00712D7F" w:rsidRDefault="008C53F9" w:rsidP="00C56504">
      <w:pPr>
        <w:tabs>
          <w:tab w:val="left" w:pos="900"/>
        </w:tabs>
        <w:adjustRightInd w:val="0"/>
        <w:snapToGrid w:val="0"/>
        <w:spacing w:line="360" w:lineRule="auto"/>
        <w:ind w:leftChars="100" w:left="210" w:firstLineChars="200" w:firstLine="480"/>
        <w:rPr>
          <w:rFonts w:cs="宋体"/>
          <w:sz w:val="24"/>
          <w:szCs w:val="24"/>
        </w:rPr>
      </w:pPr>
      <w:r>
        <w:rPr>
          <w:rFonts w:cs="宋体" w:hint="eastAsia"/>
          <w:sz w:val="24"/>
          <w:szCs w:val="24"/>
        </w:rPr>
        <w:t>①</w:t>
      </w:r>
      <w:r>
        <w:rPr>
          <w:rFonts w:cs="宋体" w:hint="eastAsia"/>
          <w:sz w:val="24"/>
          <w:szCs w:val="24"/>
        </w:rPr>
        <w:t xml:space="preserve"> </w:t>
      </w:r>
      <w:r>
        <w:rPr>
          <w:rFonts w:cs="宋体" w:hint="eastAsia"/>
          <w:sz w:val="24"/>
          <w:szCs w:val="24"/>
        </w:rPr>
        <w:t>表达式的翻译</w:t>
      </w:r>
      <w:r>
        <w:rPr>
          <w:rFonts w:cs="宋体" w:hint="eastAsia"/>
          <w:sz w:val="24"/>
          <w:szCs w:val="24"/>
        </w:rPr>
        <w:t xml:space="preserve"> </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tabs>
          <w:tab w:val="left" w:pos="420"/>
        </w:tabs>
        <w:adjustRightInd w:val="0"/>
        <w:snapToGrid w:val="0"/>
        <w:spacing w:line="360" w:lineRule="auto"/>
        <w:ind w:leftChars="100" w:left="210" w:firstLineChars="200" w:firstLine="480"/>
        <w:rPr>
          <w:rFonts w:cs="宋体"/>
          <w:sz w:val="24"/>
          <w:szCs w:val="24"/>
        </w:rPr>
      </w:pPr>
      <w:r>
        <w:rPr>
          <w:rFonts w:cs="宋体" w:hint="eastAsia"/>
          <w:sz w:val="24"/>
          <w:szCs w:val="24"/>
        </w:rPr>
        <w:t>②</w:t>
      </w:r>
      <w:r>
        <w:rPr>
          <w:rFonts w:cs="宋体" w:hint="eastAsia"/>
          <w:sz w:val="24"/>
          <w:szCs w:val="24"/>
        </w:rPr>
        <w:t xml:space="preserve"> </w:t>
      </w:r>
      <w:r>
        <w:rPr>
          <w:rFonts w:cs="宋体" w:hint="eastAsia"/>
          <w:sz w:val="24"/>
          <w:szCs w:val="24"/>
        </w:rPr>
        <w:t>各种类型程序语句的翻译</w:t>
      </w:r>
      <w:r>
        <w:rPr>
          <w:rFonts w:cs="宋体" w:hint="eastAsia"/>
          <w:sz w:val="24"/>
          <w:szCs w:val="24"/>
        </w:rPr>
        <w:t xml:space="preserve"> </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numPr>
          <w:ilvl w:val="0"/>
          <w:numId w:val="5"/>
        </w:numPr>
        <w:tabs>
          <w:tab w:val="clear" w:pos="780"/>
          <w:tab w:val="left" w:pos="0"/>
          <w:tab w:val="left" w:pos="220"/>
        </w:tabs>
        <w:adjustRightInd w:val="0"/>
        <w:snapToGrid w:val="0"/>
        <w:spacing w:line="360" w:lineRule="auto"/>
        <w:ind w:left="0" w:firstLineChars="200" w:firstLine="480"/>
        <w:rPr>
          <w:sz w:val="24"/>
          <w:szCs w:val="24"/>
        </w:rPr>
      </w:pPr>
      <w:r>
        <w:rPr>
          <w:rFonts w:hint="eastAsia"/>
          <w:sz w:val="24"/>
          <w:szCs w:val="24"/>
        </w:rPr>
        <w:t>符号表（</w:t>
      </w:r>
      <w:r>
        <w:rPr>
          <w:rFonts w:hint="eastAsia"/>
          <w:sz w:val="24"/>
          <w:szCs w:val="24"/>
        </w:rPr>
        <w:t>2</w:t>
      </w:r>
      <w:r>
        <w:rPr>
          <w:rFonts w:hint="eastAsia"/>
          <w:sz w:val="24"/>
          <w:szCs w:val="24"/>
        </w:rPr>
        <w:t>学时）</w:t>
      </w:r>
    </w:p>
    <w:p w:rsidR="00712D7F" w:rsidRDefault="008C53F9" w:rsidP="00C56504">
      <w:pPr>
        <w:numPr>
          <w:ilvl w:val="0"/>
          <w:numId w:val="5"/>
        </w:numPr>
        <w:tabs>
          <w:tab w:val="clear" w:pos="780"/>
          <w:tab w:val="left" w:pos="0"/>
          <w:tab w:val="left" w:pos="220"/>
        </w:tabs>
        <w:adjustRightInd w:val="0"/>
        <w:snapToGrid w:val="0"/>
        <w:spacing w:line="360" w:lineRule="auto"/>
        <w:ind w:left="0" w:firstLineChars="200" w:firstLine="480"/>
        <w:rPr>
          <w:sz w:val="24"/>
          <w:szCs w:val="24"/>
        </w:rPr>
      </w:pPr>
      <w:r>
        <w:rPr>
          <w:rFonts w:hint="eastAsia"/>
          <w:sz w:val="24"/>
          <w:szCs w:val="24"/>
        </w:rPr>
        <w:t>运行时的存储组织与分配（</w:t>
      </w:r>
      <w:r>
        <w:rPr>
          <w:rFonts w:hint="eastAsia"/>
          <w:sz w:val="24"/>
          <w:szCs w:val="24"/>
        </w:rPr>
        <w:t>2</w:t>
      </w:r>
      <w:r>
        <w:rPr>
          <w:rFonts w:hint="eastAsia"/>
          <w:sz w:val="24"/>
          <w:szCs w:val="24"/>
        </w:rPr>
        <w:t>学时）</w:t>
      </w:r>
    </w:p>
    <w:p w:rsidR="00712D7F" w:rsidRDefault="008C53F9" w:rsidP="00C56504">
      <w:pPr>
        <w:tabs>
          <w:tab w:val="left" w:pos="780"/>
          <w:tab w:val="left" w:pos="1080"/>
        </w:tabs>
        <w:adjustRightInd w:val="0"/>
        <w:snapToGrid w:val="0"/>
        <w:spacing w:line="360" w:lineRule="auto"/>
        <w:ind w:leftChars="100" w:left="210" w:firstLineChars="200" w:firstLine="480"/>
        <w:rPr>
          <w:sz w:val="24"/>
          <w:szCs w:val="24"/>
        </w:rPr>
      </w:pPr>
      <w:r>
        <w:rPr>
          <w:rFonts w:cs="宋体" w:hint="eastAsia"/>
          <w:sz w:val="24"/>
          <w:szCs w:val="24"/>
        </w:rPr>
        <w:t>①静态存储分配</w:t>
      </w:r>
      <w:r>
        <w:rPr>
          <w:rFonts w:hint="eastAsia"/>
          <w:sz w:val="24"/>
          <w:szCs w:val="24"/>
        </w:rPr>
        <w:t xml:space="preserve"> </w:t>
      </w:r>
    </w:p>
    <w:p w:rsidR="00712D7F" w:rsidRDefault="008C53F9" w:rsidP="00C56504">
      <w:pPr>
        <w:tabs>
          <w:tab w:val="left" w:pos="780"/>
          <w:tab w:val="left" w:pos="1080"/>
        </w:tabs>
        <w:adjustRightInd w:val="0"/>
        <w:snapToGrid w:val="0"/>
        <w:spacing w:line="360" w:lineRule="auto"/>
        <w:ind w:leftChars="100" w:left="210" w:firstLineChars="200" w:firstLine="480"/>
        <w:rPr>
          <w:sz w:val="24"/>
          <w:szCs w:val="24"/>
        </w:rPr>
      </w:pPr>
      <w:r>
        <w:rPr>
          <w:rFonts w:cs="宋体" w:hint="eastAsia"/>
          <w:sz w:val="24"/>
          <w:szCs w:val="24"/>
        </w:rPr>
        <w:t>②动态存储分配</w:t>
      </w:r>
      <w:r>
        <w:rPr>
          <w:rFonts w:cs="宋体" w:hint="eastAsia"/>
          <w:sz w:val="24"/>
          <w:szCs w:val="24"/>
        </w:rPr>
        <w:t xml:space="preserve"> </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numPr>
          <w:ilvl w:val="0"/>
          <w:numId w:val="5"/>
        </w:numPr>
        <w:tabs>
          <w:tab w:val="clear" w:pos="780"/>
          <w:tab w:val="left" w:pos="0"/>
          <w:tab w:val="left" w:pos="220"/>
        </w:tabs>
        <w:adjustRightInd w:val="0"/>
        <w:snapToGrid w:val="0"/>
        <w:spacing w:line="360" w:lineRule="auto"/>
        <w:ind w:left="0" w:firstLineChars="200" w:firstLine="480"/>
        <w:rPr>
          <w:sz w:val="24"/>
          <w:szCs w:val="24"/>
        </w:rPr>
      </w:pPr>
      <w:r>
        <w:rPr>
          <w:rFonts w:hint="eastAsia"/>
          <w:sz w:val="24"/>
          <w:szCs w:val="24"/>
        </w:rPr>
        <w:t>代码优化（</w:t>
      </w:r>
      <w:r>
        <w:rPr>
          <w:rFonts w:hint="eastAsia"/>
          <w:sz w:val="24"/>
          <w:szCs w:val="24"/>
        </w:rPr>
        <w:t>2</w:t>
      </w:r>
      <w:r>
        <w:rPr>
          <w:rFonts w:hint="eastAsia"/>
          <w:sz w:val="24"/>
          <w:szCs w:val="24"/>
        </w:rPr>
        <w:t>学时）</w:t>
      </w:r>
    </w:p>
    <w:p w:rsidR="00712D7F" w:rsidRDefault="008C53F9" w:rsidP="00C56504">
      <w:pPr>
        <w:numPr>
          <w:ilvl w:val="0"/>
          <w:numId w:val="5"/>
        </w:numPr>
        <w:tabs>
          <w:tab w:val="clear" w:pos="780"/>
          <w:tab w:val="left" w:pos="0"/>
          <w:tab w:val="left" w:pos="220"/>
        </w:tabs>
        <w:adjustRightInd w:val="0"/>
        <w:snapToGrid w:val="0"/>
        <w:spacing w:line="360" w:lineRule="auto"/>
        <w:ind w:left="0" w:firstLineChars="200" w:firstLine="480"/>
        <w:rPr>
          <w:sz w:val="24"/>
          <w:szCs w:val="24"/>
        </w:rPr>
      </w:pPr>
      <w:r>
        <w:rPr>
          <w:rFonts w:hint="eastAsia"/>
          <w:sz w:val="24"/>
          <w:szCs w:val="24"/>
        </w:rPr>
        <w:t>目标代码生成（</w:t>
      </w:r>
      <w:r>
        <w:rPr>
          <w:rFonts w:hint="eastAsia"/>
          <w:sz w:val="24"/>
          <w:szCs w:val="24"/>
        </w:rPr>
        <w:t>2</w:t>
      </w:r>
      <w:r>
        <w:rPr>
          <w:rFonts w:hint="eastAsia"/>
          <w:sz w:val="24"/>
          <w:szCs w:val="24"/>
        </w:rPr>
        <w:t>学时）</w:t>
      </w:r>
    </w:p>
    <w:p w:rsidR="00712D7F" w:rsidRDefault="008C53F9" w:rsidP="00C56504">
      <w:pPr>
        <w:tabs>
          <w:tab w:val="left" w:pos="780"/>
          <w:tab w:val="left" w:pos="1080"/>
        </w:tabs>
        <w:adjustRightInd w:val="0"/>
        <w:snapToGrid w:val="0"/>
        <w:spacing w:line="360" w:lineRule="auto"/>
        <w:ind w:firstLineChars="200" w:firstLine="480"/>
        <w:rPr>
          <w:rFonts w:cs="宋体"/>
          <w:bCs/>
          <w:sz w:val="24"/>
          <w:szCs w:val="24"/>
        </w:rPr>
      </w:pPr>
      <w:r>
        <w:rPr>
          <w:rFonts w:cs="宋体" w:hint="eastAsia"/>
          <w:bCs/>
          <w:sz w:val="24"/>
          <w:szCs w:val="24"/>
        </w:rPr>
        <w:t>注：有“（</w:t>
      </w:r>
      <w:r>
        <w:rPr>
          <w:rFonts w:cs="宋体" w:hint="eastAsia"/>
          <w:bCs/>
          <w:sz w:val="24"/>
          <w:szCs w:val="24"/>
        </w:rPr>
        <w:t>*</w:t>
      </w:r>
      <w:r>
        <w:rPr>
          <w:rFonts w:cs="宋体" w:hint="eastAsia"/>
          <w:bCs/>
          <w:sz w:val="24"/>
          <w:szCs w:val="24"/>
        </w:rPr>
        <w:t>）”标记的为要求重点掌握的内容</w:t>
      </w:r>
      <w:r>
        <w:rPr>
          <w:rFonts w:cs="宋体" w:hint="eastAsia"/>
          <w:bCs/>
          <w:sz w:val="24"/>
          <w:szCs w:val="24"/>
        </w:rPr>
        <w:t xml:space="preserve"> </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三、实验内容、基本要求及学时分配</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课程中安排</w:t>
      </w:r>
      <w:r>
        <w:rPr>
          <w:rFonts w:cs="宋体" w:hint="eastAsia"/>
          <w:sz w:val="24"/>
          <w:szCs w:val="24"/>
        </w:rPr>
        <w:t>8</w:t>
      </w:r>
      <w:r>
        <w:rPr>
          <w:rFonts w:cs="宋体" w:hint="eastAsia"/>
          <w:sz w:val="24"/>
          <w:szCs w:val="24"/>
        </w:rPr>
        <w:t>学时实验，分两个实验完成。</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1</w:t>
      </w:r>
      <w:r>
        <w:rPr>
          <w:rFonts w:cs="宋体" w:hint="eastAsia"/>
          <w:sz w:val="24"/>
          <w:szCs w:val="24"/>
        </w:rPr>
        <w:t>．简单词法分析程序的设计（</w:t>
      </w:r>
      <w:r>
        <w:rPr>
          <w:rFonts w:cs="宋体" w:hint="eastAsia"/>
          <w:sz w:val="24"/>
          <w:szCs w:val="24"/>
        </w:rPr>
        <w:t>4</w:t>
      </w:r>
      <w:r>
        <w:rPr>
          <w:rFonts w:cs="宋体" w:hint="eastAsia"/>
          <w:sz w:val="24"/>
          <w:szCs w:val="24"/>
        </w:rPr>
        <w:t>学时）</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2</w:t>
      </w:r>
      <w:r>
        <w:rPr>
          <w:rFonts w:cs="宋体" w:hint="eastAsia"/>
          <w:sz w:val="24"/>
          <w:szCs w:val="24"/>
        </w:rPr>
        <w:t>．简单语法分析程序的设计（</w:t>
      </w:r>
      <w:r>
        <w:rPr>
          <w:rFonts w:cs="宋体" w:hint="eastAsia"/>
          <w:sz w:val="24"/>
          <w:szCs w:val="24"/>
        </w:rPr>
        <w:t>4</w:t>
      </w:r>
      <w:r>
        <w:rPr>
          <w:rFonts w:cs="宋体" w:hint="eastAsia"/>
          <w:sz w:val="24"/>
          <w:szCs w:val="24"/>
        </w:rPr>
        <w:t>学时）</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第</w:t>
      </w:r>
      <w:r>
        <w:rPr>
          <w:rFonts w:cs="宋体" w:hint="eastAsia"/>
          <w:sz w:val="24"/>
          <w:szCs w:val="24"/>
        </w:rPr>
        <w:t>1</w:t>
      </w:r>
      <w:r>
        <w:rPr>
          <w:rFonts w:cs="宋体" w:hint="eastAsia"/>
          <w:sz w:val="24"/>
          <w:szCs w:val="24"/>
        </w:rPr>
        <w:t>个实验安排词法分析的内容。根据文法或正规式，设计实现识别单词以及单词应用方面的实验。</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第</w:t>
      </w:r>
      <w:r>
        <w:rPr>
          <w:rFonts w:cs="宋体" w:hint="eastAsia"/>
          <w:sz w:val="24"/>
          <w:szCs w:val="24"/>
        </w:rPr>
        <w:t>2</w:t>
      </w:r>
      <w:r>
        <w:rPr>
          <w:rFonts w:cs="宋体" w:hint="eastAsia"/>
          <w:sz w:val="24"/>
          <w:szCs w:val="24"/>
        </w:rPr>
        <w:t>个实验是语法制导翻译内容。根据文法，设计实现一个简单的语法、语义处理程序，给出正确的翻译结果。</w:t>
      </w:r>
      <w:r>
        <w:rPr>
          <w:rFonts w:cs="宋体" w:hint="eastAsia"/>
          <w:sz w:val="24"/>
          <w:szCs w:val="24"/>
        </w:rPr>
        <w:t xml:space="preserve"> </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要求每名学生独立完成实验项目的设计、程序实现及调试运行。</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四、教材及主要参考书</w:t>
      </w:r>
      <w:r>
        <w:rPr>
          <w:rFonts w:cs="宋体" w:hint="eastAsia"/>
          <w:b/>
          <w:sz w:val="24"/>
          <w:szCs w:val="24"/>
        </w:rPr>
        <w:t xml:space="preserve">   </w:t>
      </w:r>
      <w:r>
        <w:rPr>
          <w:rFonts w:hint="eastAsia"/>
          <w:b/>
          <w:sz w:val="24"/>
          <w:szCs w:val="24"/>
        </w:rPr>
        <w:t xml:space="preserve">                </w:t>
      </w:r>
      <w:r>
        <w:rPr>
          <w:b/>
          <w:sz w:val="24"/>
          <w:szCs w:val="24"/>
        </w:rPr>
        <w:t xml:space="preserve"> </w:t>
      </w:r>
      <w:r>
        <w:rPr>
          <w:rFonts w:hint="eastAsia"/>
          <w:b/>
          <w:sz w:val="24"/>
          <w:szCs w:val="24"/>
        </w:rPr>
        <w:t xml:space="preserve">   </w:t>
      </w:r>
      <w:r>
        <w:rPr>
          <w:b/>
          <w:sz w:val="24"/>
          <w:szCs w:val="24"/>
        </w:rPr>
        <w:t xml:space="preserve"> </w:t>
      </w:r>
      <w:r>
        <w:rPr>
          <w:rFonts w:hint="eastAsia"/>
          <w:b/>
          <w:sz w:val="24"/>
          <w:szCs w:val="24"/>
        </w:rPr>
        <w:t xml:space="preserve">       </w:t>
      </w:r>
      <w:r>
        <w:rPr>
          <w:b/>
          <w:sz w:val="24"/>
          <w:szCs w:val="24"/>
        </w:rPr>
        <w:t xml:space="preserve"> </w:t>
      </w:r>
      <w:r>
        <w:rPr>
          <w:rFonts w:hint="eastAsia"/>
          <w:b/>
          <w:sz w:val="24"/>
          <w:szCs w:val="24"/>
        </w:rPr>
        <w:t xml:space="preserve">  </w:t>
      </w:r>
    </w:p>
    <w:p w:rsidR="00712D7F" w:rsidRDefault="008C53F9" w:rsidP="00C56504">
      <w:pPr>
        <w:adjustRightInd w:val="0"/>
        <w:snapToGrid w:val="0"/>
        <w:spacing w:line="360" w:lineRule="auto"/>
        <w:ind w:firstLineChars="200" w:firstLine="480"/>
        <w:rPr>
          <w:sz w:val="24"/>
          <w:szCs w:val="24"/>
        </w:rPr>
      </w:pPr>
      <w:r>
        <w:rPr>
          <w:rFonts w:hint="eastAsia"/>
          <w:sz w:val="24"/>
          <w:szCs w:val="24"/>
        </w:rPr>
        <w:t xml:space="preserve">[1] </w:t>
      </w:r>
      <w:r>
        <w:rPr>
          <w:rFonts w:hint="eastAsia"/>
          <w:sz w:val="24"/>
          <w:szCs w:val="24"/>
        </w:rPr>
        <w:t>编译授课教师自编的校内教材．编译方法及应用。</w:t>
      </w:r>
      <w:r>
        <w:rPr>
          <w:rFonts w:hint="eastAsia"/>
          <w:sz w:val="24"/>
          <w:szCs w:val="24"/>
        </w:rPr>
        <w:t>2015</w:t>
      </w:r>
      <w:r>
        <w:rPr>
          <w:rFonts w:hint="eastAsia"/>
          <w:sz w:val="24"/>
          <w:szCs w:val="24"/>
        </w:rPr>
        <w:t>年</w:t>
      </w:r>
    </w:p>
    <w:p w:rsidR="00712D7F" w:rsidRDefault="008C53F9" w:rsidP="00C56504">
      <w:pPr>
        <w:adjustRightInd w:val="0"/>
        <w:snapToGrid w:val="0"/>
        <w:spacing w:line="360" w:lineRule="auto"/>
        <w:ind w:firstLineChars="200" w:firstLine="480"/>
        <w:rPr>
          <w:sz w:val="24"/>
          <w:szCs w:val="24"/>
        </w:rPr>
      </w:pPr>
      <w:r>
        <w:rPr>
          <w:rFonts w:hint="eastAsia"/>
          <w:sz w:val="24"/>
          <w:szCs w:val="24"/>
        </w:rPr>
        <w:t xml:space="preserve">[2] </w:t>
      </w:r>
      <w:r>
        <w:rPr>
          <w:rFonts w:hint="eastAsia"/>
          <w:sz w:val="24"/>
          <w:szCs w:val="24"/>
        </w:rPr>
        <w:t>陈火旺等．程序设计语言编译原理（第</w:t>
      </w:r>
      <w:r>
        <w:rPr>
          <w:rFonts w:hint="eastAsia"/>
          <w:sz w:val="24"/>
          <w:szCs w:val="24"/>
        </w:rPr>
        <w:t>3</w:t>
      </w:r>
      <w:r>
        <w:rPr>
          <w:rFonts w:hint="eastAsia"/>
          <w:sz w:val="24"/>
          <w:szCs w:val="24"/>
        </w:rPr>
        <w:t>版）．国防工业出版社，</w:t>
      </w:r>
      <w:r>
        <w:rPr>
          <w:sz w:val="24"/>
          <w:szCs w:val="24"/>
        </w:rPr>
        <w:t>2000.1</w:t>
      </w:r>
    </w:p>
    <w:p w:rsidR="00712D7F" w:rsidRDefault="008C53F9" w:rsidP="00C56504">
      <w:pPr>
        <w:adjustRightInd w:val="0"/>
        <w:snapToGrid w:val="0"/>
        <w:spacing w:line="360" w:lineRule="auto"/>
        <w:ind w:firstLineChars="200" w:firstLine="480"/>
        <w:rPr>
          <w:sz w:val="24"/>
          <w:szCs w:val="24"/>
        </w:rPr>
      </w:pPr>
      <w:r>
        <w:rPr>
          <w:rFonts w:hint="eastAsia"/>
          <w:sz w:val="24"/>
          <w:szCs w:val="24"/>
        </w:rPr>
        <w:lastRenderedPageBreak/>
        <w:t xml:space="preserve">[3] </w:t>
      </w:r>
      <w:r>
        <w:rPr>
          <w:rFonts w:hint="eastAsia"/>
          <w:sz w:val="24"/>
          <w:szCs w:val="24"/>
        </w:rPr>
        <w:t>何炎祥．编译原理．机械工业出版社，</w:t>
      </w:r>
      <w:r>
        <w:rPr>
          <w:rFonts w:hint="eastAsia"/>
          <w:sz w:val="24"/>
          <w:szCs w:val="24"/>
        </w:rPr>
        <w:t>2010.4</w:t>
      </w:r>
    </w:p>
    <w:p w:rsidR="00712D7F" w:rsidRDefault="008C53F9" w:rsidP="00C56504">
      <w:pPr>
        <w:adjustRightInd w:val="0"/>
        <w:snapToGrid w:val="0"/>
        <w:spacing w:line="360" w:lineRule="auto"/>
        <w:ind w:firstLineChars="200" w:firstLine="480"/>
        <w:rPr>
          <w:sz w:val="24"/>
          <w:szCs w:val="24"/>
        </w:rPr>
      </w:pPr>
      <w:r>
        <w:rPr>
          <w:rFonts w:hint="eastAsia"/>
          <w:sz w:val="24"/>
          <w:szCs w:val="24"/>
        </w:rPr>
        <w:t>[4]</w:t>
      </w:r>
      <w:r>
        <w:rPr>
          <w:rFonts w:cs="宋体"/>
          <w:sz w:val="24"/>
          <w:szCs w:val="24"/>
        </w:rPr>
        <w:t>（美）</w:t>
      </w:r>
      <w:r>
        <w:rPr>
          <w:rFonts w:hint="eastAsia"/>
          <w:sz w:val="24"/>
          <w:szCs w:val="24"/>
        </w:rPr>
        <w:t>Alfred V.Aho</w:t>
      </w:r>
      <w:r>
        <w:rPr>
          <w:rFonts w:hint="eastAsia"/>
          <w:sz w:val="24"/>
          <w:szCs w:val="24"/>
        </w:rPr>
        <w:t>等著．</w:t>
      </w:r>
      <w:r>
        <w:rPr>
          <w:sz w:val="24"/>
          <w:szCs w:val="24"/>
        </w:rPr>
        <w:t>编译原理</w:t>
      </w:r>
      <w:r>
        <w:rPr>
          <w:rFonts w:hint="eastAsia"/>
          <w:sz w:val="24"/>
          <w:szCs w:val="24"/>
        </w:rPr>
        <w:t>．机械工业出版社，</w:t>
      </w:r>
      <w:r>
        <w:rPr>
          <w:rFonts w:hint="eastAsia"/>
          <w:sz w:val="24"/>
          <w:szCs w:val="24"/>
        </w:rPr>
        <w:t>2010.3</w:t>
      </w:r>
    </w:p>
    <w:p w:rsidR="00712D7F" w:rsidRDefault="008C53F9" w:rsidP="00C56504">
      <w:pPr>
        <w:adjustRightInd w:val="0"/>
        <w:snapToGrid w:val="0"/>
        <w:spacing w:line="360" w:lineRule="auto"/>
        <w:ind w:firstLineChars="200" w:firstLine="480"/>
        <w:rPr>
          <w:sz w:val="24"/>
          <w:szCs w:val="24"/>
        </w:rPr>
      </w:pPr>
      <w:r>
        <w:rPr>
          <w:rFonts w:hint="eastAsia"/>
          <w:sz w:val="24"/>
          <w:szCs w:val="24"/>
        </w:rPr>
        <w:t>[5]</w:t>
      </w:r>
      <w:r>
        <w:rPr>
          <w:rFonts w:cs="宋体"/>
          <w:sz w:val="24"/>
          <w:szCs w:val="24"/>
        </w:rPr>
        <w:t>（美）阿霍等著</w:t>
      </w:r>
      <w:r>
        <w:rPr>
          <w:rFonts w:cs="宋体" w:hint="eastAsia"/>
          <w:sz w:val="24"/>
          <w:szCs w:val="24"/>
        </w:rPr>
        <w:t>．</w:t>
      </w:r>
      <w:r>
        <w:rPr>
          <w:sz w:val="24"/>
          <w:szCs w:val="24"/>
        </w:rPr>
        <w:t>编译原理（第</w:t>
      </w:r>
      <w:r>
        <w:rPr>
          <w:sz w:val="24"/>
          <w:szCs w:val="24"/>
        </w:rPr>
        <w:t>2</w:t>
      </w:r>
      <w:r>
        <w:rPr>
          <w:sz w:val="24"/>
          <w:szCs w:val="24"/>
        </w:rPr>
        <w:t>版）</w:t>
      </w:r>
      <w:r>
        <w:rPr>
          <w:rFonts w:hint="eastAsia"/>
          <w:sz w:val="24"/>
          <w:szCs w:val="24"/>
        </w:rPr>
        <w:t>．</w:t>
      </w:r>
      <w:r>
        <w:rPr>
          <w:rFonts w:cs="宋体"/>
          <w:sz w:val="24"/>
          <w:szCs w:val="24"/>
        </w:rPr>
        <w:t>机械工业出版社</w:t>
      </w:r>
      <w:r>
        <w:rPr>
          <w:rFonts w:hint="eastAsia"/>
          <w:sz w:val="24"/>
          <w:szCs w:val="24"/>
        </w:rPr>
        <w:t>，</w:t>
      </w:r>
      <w:r>
        <w:rPr>
          <w:rFonts w:hint="eastAsia"/>
          <w:sz w:val="24"/>
          <w:szCs w:val="24"/>
        </w:rPr>
        <w:t xml:space="preserve">2009.1 </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五、其它必要说明</w:t>
      </w:r>
    </w:p>
    <w:p w:rsidR="00712D7F" w:rsidRDefault="008C53F9" w:rsidP="00C56504">
      <w:pPr>
        <w:adjustRightInd w:val="0"/>
        <w:snapToGrid w:val="0"/>
        <w:spacing w:line="360" w:lineRule="auto"/>
        <w:ind w:firstLineChars="200" w:firstLine="480"/>
        <w:rPr>
          <w:sz w:val="24"/>
          <w:szCs w:val="24"/>
        </w:rPr>
      </w:pPr>
      <w:r>
        <w:rPr>
          <w:rFonts w:hint="eastAsia"/>
          <w:sz w:val="24"/>
          <w:szCs w:val="24"/>
        </w:rPr>
        <w:t>本课程要求掌握分析、设计编译程序的基本原理和方法，包括文法、语法分析及语法制导翻译方法；理解符号表的组织、存储分配及代码优化在编译程序中的作用；了解大型软件的结构及经典的设计模型。</w:t>
      </w:r>
    </w:p>
    <w:p w:rsidR="00712D7F" w:rsidRDefault="008C53F9" w:rsidP="00C56504">
      <w:pPr>
        <w:adjustRightInd w:val="0"/>
        <w:snapToGrid w:val="0"/>
        <w:spacing w:line="360" w:lineRule="auto"/>
        <w:ind w:firstLineChars="200" w:firstLine="480"/>
        <w:rPr>
          <w:sz w:val="24"/>
          <w:szCs w:val="24"/>
        </w:rPr>
      </w:pPr>
      <w:r>
        <w:rPr>
          <w:rFonts w:hint="eastAsia"/>
          <w:sz w:val="24"/>
          <w:szCs w:val="24"/>
        </w:rPr>
        <w:t>重点：高级程序设计语言的语法描述，有限自动机，语法分析，语法制导翻译。</w:t>
      </w:r>
      <w:r>
        <w:rPr>
          <w:rFonts w:hint="eastAsia"/>
          <w:sz w:val="24"/>
          <w:szCs w:val="24"/>
        </w:rPr>
        <w:t xml:space="preserve"> </w:t>
      </w:r>
    </w:p>
    <w:p w:rsidR="00712D7F" w:rsidRDefault="008C53F9" w:rsidP="00C56504">
      <w:pPr>
        <w:adjustRightInd w:val="0"/>
        <w:snapToGrid w:val="0"/>
        <w:spacing w:line="360" w:lineRule="auto"/>
        <w:ind w:firstLineChars="200" w:firstLine="480"/>
        <w:rPr>
          <w:sz w:val="24"/>
          <w:szCs w:val="24"/>
        </w:rPr>
      </w:pPr>
      <w:r>
        <w:rPr>
          <w:rFonts w:hint="eastAsia"/>
          <w:sz w:val="24"/>
          <w:szCs w:val="24"/>
        </w:rPr>
        <w:t>难点：高级语言模型的构造；将问题形式化，实现自动化的处理过程。</w:t>
      </w:r>
    </w:p>
    <w:p w:rsidR="00712D7F" w:rsidRDefault="00712D7F" w:rsidP="00C56504">
      <w:pPr>
        <w:spacing w:line="360" w:lineRule="auto"/>
        <w:ind w:right="360" w:firstLine="5190"/>
        <w:jc w:val="right"/>
        <w:rPr>
          <w:b/>
          <w:sz w:val="24"/>
        </w:rPr>
      </w:pPr>
    </w:p>
    <w:p w:rsidR="00712D7F" w:rsidRDefault="008C53F9" w:rsidP="00C56504">
      <w:pPr>
        <w:spacing w:line="360" w:lineRule="auto"/>
        <w:ind w:right="360" w:firstLine="5190"/>
        <w:jc w:val="right"/>
        <w:rPr>
          <w:b/>
          <w:sz w:val="24"/>
        </w:rPr>
      </w:pPr>
      <w:r>
        <w:rPr>
          <w:rFonts w:hint="eastAsia"/>
          <w:b/>
          <w:sz w:val="24"/>
        </w:rPr>
        <w:t>执笔人：</w:t>
      </w:r>
      <w:r>
        <w:rPr>
          <w:rFonts w:cs="宋体" w:hint="eastAsia"/>
          <w:b/>
          <w:sz w:val="24"/>
          <w:szCs w:val="24"/>
        </w:rPr>
        <w:t>刘香芹</w:t>
      </w:r>
    </w:p>
    <w:p w:rsidR="00712D7F" w:rsidRDefault="008C53F9" w:rsidP="00C56504">
      <w:pPr>
        <w:spacing w:line="360" w:lineRule="auto"/>
        <w:ind w:right="360" w:firstLine="5190"/>
        <w:jc w:val="right"/>
        <w:rPr>
          <w:b/>
          <w:sz w:val="24"/>
        </w:rPr>
      </w:pPr>
      <w:r>
        <w:rPr>
          <w:rFonts w:hint="eastAsia"/>
          <w:b/>
          <w:sz w:val="24"/>
        </w:rPr>
        <w:t>审定人：张荣博</w:t>
      </w:r>
    </w:p>
    <w:p w:rsidR="00712D7F" w:rsidRDefault="008C53F9" w:rsidP="00C56504">
      <w:pPr>
        <w:spacing w:line="360" w:lineRule="auto"/>
        <w:ind w:right="360" w:firstLine="5190"/>
        <w:jc w:val="right"/>
        <w:rPr>
          <w:b/>
          <w:sz w:val="24"/>
        </w:rPr>
      </w:pPr>
      <w:r>
        <w:rPr>
          <w:rFonts w:hint="eastAsia"/>
          <w:b/>
          <w:sz w:val="24"/>
        </w:rPr>
        <w:t>批准人：张翼飞</w:t>
      </w:r>
    </w:p>
    <w:p w:rsidR="00712D7F" w:rsidRDefault="008C53F9" w:rsidP="00C56504">
      <w:pPr>
        <w:spacing w:line="360" w:lineRule="auto"/>
        <w:sectPr w:rsidR="00712D7F">
          <w:pgSz w:w="11906" w:h="16838"/>
          <w:pgMar w:top="1440" w:right="1080" w:bottom="1440" w:left="1080" w:header="851" w:footer="992" w:gutter="0"/>
          <w:cols w:space="425"/>
          <w:docGrid w:type="lines" w:linePitch="312"/>
        </w:sectPr>
      </w:pPr>
      <w:r>
        <w:rPr>
          <w:rFonts w:hint="eastAsia"/>
          <w:szCs w:val="24"/>
        </w:rPr>
        <w:t xml:space="preserve">                                                                          </w:t>
      </w:r>
      <w:r>
        <w:rPr>
          <w:rFonts w:cs="宋体" w:hint="eastAsia"/>
          <w:b/>
          <w:sz w:val="24"/>
          <w:szCs w:val="24"/>
        </w:rPr>
        <w:t>2015</w:t>
      </w:r>
      <w:r>
        <w:rPr>
          <w:rFonts w:cs="宋体" w:hint="eastAsia"/>
          <w:b/>
          <w:sz w:val="24"/>
          <w:szCs w:val="24"/>
        </w:rPr>
        <w:t>年</w:t>
      </w:r>
      <w:r>
        <w:rPr>
          <w:rFonts w:cs="宋体" w:hint="eastAsia"/>
          <w:b/>
          <w:sz w:val="24"/>
          <w:szCs w:val="24"/>
        </w:rPr>
        <w:t>7</w:t>
      </w:r>
      <w:r>
        <w:rPr>
          <w:rFonts w:cs="宋体" w:hint="eastAsia"/>
          <w:b/>
          <w:sz w:val="24"/>
          <w:szCs w:val="24"/>
        </w:rPr>
        <w:t>月</w:t>
      </w:r>
    </w:p>
    <w:p w:rsidR="00712D7F" w:rsidRDefault="008C53F9" w:rsidP="00C56504">
      <w:pPr>
        <w:keepNext/>
        <w:spacing w:before="120" w:after="240" w:line="300" w:lineRule="auto"/>
        <w:jc w:val="center"/>
        <w:outlineLvl w:val="1"/>
        <w:rPr>
          <w:b/>
          <w:bCs/>
          <w:sz w:val="32"/>
          <w:szCs w:val="32"/>
        </w:rPr>
      </w:pPr>
      <w:bookmarkStart w:id="8" w:name="_Toc13008"/>
      <w:r>
        <w:rPr>
          <w:rFonts w:hint="eastAsia"/>
          <w:b/>
          <w:bCs/>
          <w:sz w:val="32"/>
          <w:szCs w:val="32"/>
        </w:rPr>
        <w:lastRenderedPageBreak/>
        <w:t>《数据结构与算法》课程教学大纲</w:t>
      </w:r>
      <w:bookmarkEnd w:id="7"/>
      <w:bookmarkEnd w:id="8"/>
    </w:p>
    <w:p w:rsidR="00712D7F" w:rsidRDefault="008C53F9" w:rsidP="00C56504">
      <w:pPr>
        <w:spacing w:line="360" w:lineRule="auto"/>
        <w:rPr>
          <w:bCs/>
          <w:sz w:val="24"/>
          <w:szCs w:val="24"/>
        </w:rPr>
      </w:pPr>
      <w:r>
        <w:rPr>
          <w:rFonts w:hint="eastAsia"/>
          <w:b/>
          <w:bCs/>
          <w:sz w:val="24"/>
          <w:szCs w:val="24"/>
        </w:rPr>
        <w:t>【课程编号】</w:t>
      </w:r>
      <w:r>
        <w:rPr>
          <w:rFonts w:hint="eastAsia"/>
          <w:bCs/>
          <w:sz w:val="24"/>
          <w:szCs w:val="24"/>
        </w:rPr>
        <w:t xml:space="preserve">  1010002107</w:t>
      </w:r>
    </w:p>
    <w:p w:rsidR="00712D7F" w:rsidRDefault="008C53F9" w:rsidP="00C56504">
      <w:pPr>
        <w:spacing w:line="360" w:lineRule="auto"/>
        <w:rPr>
          <w:bCs/>
          <w:sz w:val="24"/>
          <w:szCs w:val="24"/>
        </w:rPr>
      </w:pPr>
      <w:r>
        <w:rPr>
          <w:rFonts w:hint="eastAsia"/>
          <w:b/>
          <w:bCs/>
          <w:sz w:val="24"/>
          <w:szCs w:val="24"/>
        </w:rPr>
        <w:t>【课程名称】</w:t>
      </w:r>
      <w:r>
        <w:rPr>
          <w:b/>
          <w:bCs/>
          <w:sz w:val="24"/>
          <w:szCs w:val="24"/>
        </w:rPr>
        <w:t xml:space="preserve">  </w:t>
      </w:r>
      <w:r>
        <w:rPr>
          <w:rFonts w:hint="eastAsia"/>
          <w:bCs/>
          <w:sz w:val="24"/>
          <w:szCs w:val="24"/>
        </w:rPr>
        <w:t>算法与数据结构</w:t>
      </w:r>
    </w:p>
    <w:p w:rsidR="00712D7F" w:rsidRDefault="008C53F9" w:rsidP="00C56504">
      <w:pPr>
        <w:spacing w:line="360" w:lineRule="auto"/>
        <w:ind w:firstLineChars="700" w:firstLine="1680"/>
        <w:rPr>
          <w:b/>
          <w:bCs/>
          <w:sz w:val="24"/>
          <w:szCs w:val="24"/>
        </w:rPr>
      </w:pPr>
      <w:r>
        <w:rPr>
          <w:rFonts w:hint="eastAsia"/>
          <w:bCs/>
          <w:sz w:val="24"/>
          <w:szCs w:val="24"/>
        </w:rPr>
        <w:t>Data Structure and Algorithms</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学时学分</w:t>
      </w:r>
      <w:r>
        <w:rPr>
          <w:rFonts w:hint="eastAsia"/>
          <w:b/>
          <w:bCs/>
          <w:sz w:val="24"/>
          <w:szCs w:val="24"/>
        </w:rPr>
        <w:t>】</w:t>
      </w:r>
      <w:r>
        <w:rPr>
          <w:rFonts w:hint="eastAsia"/>
          <w:sz w:val="24"/>
          <w:szCs w:val="24"/>
        </w:rPr>
        <w:t xml:space="preserve">  48 </w:t>
      </w:r>
      <w:r>
        <w:rPr>
          <w:rFonts w:hint="eastAsia"/>
          <w:sz w:val="24"/>
          <w:szCs w:val="24"/>
        </w:rPr>
        <w:t>学时；</w:t>
      </w:r>
      <w:r>
        <w:rPr>
          <w:rFonts w:hint="eastAsia"/>
          <w:sz w:val="24"/>
          <w:szCs w:val="24"/>
        </w:rPr>
        <w:t xml:space="preserve"> 4 </w:t>
      </w:r>
      <w:r>
        <w:rPr>
          <w:rFonts w:hint="eastAsia"/>
          <w:sz w:val="24"/>
          <w:szCs w:val="24"/>
        </w:rPr>
        <w:t>学分</w:t>
      </w:r>
      <w:r>
        <w:rPr>
          <w:rFonts w:hint="eastAsia"/>
          <w:sz w:val="24"/>
          <w:szCs w:val="24"/>
        </w:rPr>
        <w:t xml:space="preserve">        </w:t>
      </w:r>
      <w:r>
        <w:rPr>
          <w:rFonts w:hint="eastAsia"/>
          <w:b/>
          <w:bCs/>
          <w:sz w:val="24"/>
          <w:szCs w:val="24"/>
        </w:rPr>
        <w:t>【</w:t>
      </w:r>
      <w:r>
        <w:rPr>
          <w:rFonts w:hint="eastAsia"/>
          <w:b/>
          <w:sz w:val="24"/>
          <w:szCs w:val="24"/>
        </w:rPr>
        <w:t>实验和上机学时</w:t>
      </w:r>
      <w:r>
        <w:rPr>
          <w:rFonts w:hint="eastAsia"/>
          <w:b/>
          <w:bCs/>
          <w:sz w:val="24"/>
          <w:szCs w:val="24"/>
        </w:rPr>
        <w:t>】</w:t>
      </w:r>
      <w:r>
        <w:rPr>
          <w:rFonts w:hint="eastAsia"/>
          <w:b/>
          <w:bCs/>
          <w:sz w:val="24"/>
          <w:szCs w:val="24"/>
        </w:rPr>
        <w:t xml:space="preserve"> </w:t>
      </w:r>
      <w:r>
        <w:rPr>
          <w:rFonts w:hint="eastAsia"/>
          <w:sz w:val="24"/>
          <w:szCs w:val="24"/>
        </w:rPr>
        <w:t>16</w:t>
      </w:r>
    </w:p>
    <w:p w:rsidR="00712D7F" w:rsidRDefault="008C53F9" w:rsidP="00C56504">
      <w:pPr>
        <w:spacing w:line="360" w:lineRule="auto"/>
        <w:rPr>
          <w:sz w:val="24"/>
          <w:szCs w:val="24"/>
        </w:rPr>
      </w:pPr>
      <w:r>
        <w:rPr>
          <w:rFonts w:hint="eastAsia"/>
          <w:b/>
          <w:bCs/>
          <w:sz w:val="24"/>
          <w:szCs w:val="24"/>
        </w:rPr>
        <w:t>【</w:t>
      </w:r>
      <w:r>
        <w:rPr>
          <w:rFonts w:hint="eastAsia"/>
          <w:b/>
          <w:sz w:val="24"/>
          <w:szCs w:val="24"/>
        </w:rPr>
        <w:t>课程性质</w:t>
      </w:r>
      <w:r>
        <w:rPr>
          <w:rFonts w:hint="eastAsia"/>
          <w:b/>
          <w:bCs/>
          <w:sz w:val="24"/>
          <w:szCs w:val="24"/>
        </w:rPr>
        <w:t>】</w:t>
      </w:r>
      <w:r>
        <w:rPr>
          <w:rFonts w:hint="eastAsia"/>
          <w:b/>
          <w:bCs/>
          <w:sz w:val="24"/>
          <w:szCs w:val="24"/>
        </w:rPr>
        <w:t xml:space="preserve">  </w:t>
      </w:r>
      <w:r>
        <w:rPr>
          <w:rFonts w:hint="eastAsia"/>
          <w:bCs/>
          <w:sz w:val="24"/>
          <w:szCs w:val="24"/>
        </w:rPr>
        <w:t>学科基础课</w:t>
      </w:r>
      <w:r>
        <w:rPr>
          <w:rFonts w:hint="eastAsia"/>
          <w:sz w:val="24"/>
          <w:szCs w:val="24"/>
        </w:rPr>
        <w:t xml:space="preserve">              </w:t>
      </w:r>
      <w:r>
        <w:rPr>
          <w:rFonts w:hint="eastAsia"/>
          <w:b/>
          <w:bCs/>
          <w:sz w:val="24"/>
          <w:szCs w:val="24"/>
        </w:rPr>
        <w:t>【</w:t>
      </w:r>
      <w:r>
        <w:rPr>
          <w:rFonts w:hint="eastAsia"/>
          <w:b/>
          <w:sz w:val="24"/>
          <w:szCs w:val="24"/>
        </w:rPr>
        <w:t>开课模式</w:t>
      </w:r>
      <w:r>
        <w:rPr>
          <w:rFonts w:hint="eastAsia"/>
          <w:b/>
          <w:bCs/>
          <w:sz w:val="24"/>
          <w:szCs w:val="24"/>
        </w:rPr>
        <w:t>】</w:t>
      </w:r>
      <w:r>
        <w:rPr>
          <w:rFonts w:hint="eastAsia"/>
          <w:b/>
          <w:bCs/>
          <w:sz w:val="24"/>
          <w:szCs w:val="24"/>
        </w:rPr>
        <w:t xml:space="preserve"> </w:t>
      </w:r>
      <w:r>
        <w:rPr>
          <w:rFonts w:hint="eastAsia"/>
          <w:bCs/>
          <w:sz w:val="24"/>
          <w:szCs w:val="24"/>
        </w:rPr>
        <w:t>必修</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先修课程</w:t>
      </w:r>
      <w:r>
        <w:rPr>
          <w:rFonts w:hint="eastAsia"/>
          <w:b/>
          <w:bCs/>
          <w:sz w:val="24"/>
          <w:szCs w:val="24"/>
        </w:rPr>
        <w:t>】</w:t>
      </w:r>
      <w:r>
        <w:rPr>
          <w:rFonts w:hint="eastAsia"/>
          <w:b/>
          <w:bCs/>
          <w:sz w:val="24"/>
          <w:szCs w:val="24"/>
        </w:rPr>
        <w:t xml:space="preserve">  </w:t>
      </w:r>
      <w:r>
        <w:rPr>
          <w:rFonts w:hint="eastAsia"/>
          <w:sz w:val="24"/>
          <w:szCs w:val="24"/>
        </w:rPr>
        <w:t>离散数学、程序设计基础、高级程序设计</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开课单位</w:t>
      </w:r>
      <w:r>
        <w:rPr>
          <w:rFonts w:hint="eastAsia"/>
          <w:b/>
          <w:bCs/>
          <w:sz w:val="24"/>
          <w:szCs w:val="24"/>
        </w:rPr>
        <w:t>】</w:t>
      </w:r>
      <w:r>
        <w:rPr>
          <w:rFonts w:hint="eastAsia"/>
          <w:b/>
          <w:bCs/>
          <w:sz w:val="24"/>
          <w:szCs w:val="24"/>
        </w:rPr>
        <w:t xml:space="preserve">  </w:t>
      </w:r>
      <w:r>
        <w:rPr>
          <w:rFonts w:hint="eastAsia"/>
          <w:sz w:val="24"/>
          <w:szCs w:val="24"/>
        </w:rPr>
        <w:t>软件工程系</w:t>
      </w:r>
      <w:r>
        <w:rPr>
          <w:rFonts w:hint="eastAsia"/>
          <w:sz w:val="24"/>
          <w:szCs w:val="24"/>
        </w:rPr>
        <w:t xml:space="preserve">         </w:t>
      </w:r>
      <w:r>
        <w:rPr>
          <w:rFonts w:hint="eastAsia"/>
          <w:b/>
          <w:bCs/>
          <w:sz w:val="24"/>
          <w:szCs w:val="24"/>
        </w:rPr>
        <w:t xml:space="preserve">     </w:t>
      </w:r>
      <w:r>
        <w:rPr>
          <w:rFonts w:hint="eastAsia"/>
          <w:b/>
          <w:bCs/>
          <w:sz w:val="24"/>
          <w:szCs w:val="24"/>
        </w:rPr>
        <w:t>【</w:t>
      </w:r>
      <w:r>
        <w:rPr>
          <w:rFonts w:hint="eastAsia"/>
          <w:b/>
          <w:sz w:val="24"/>
          <w:szCs w:val="24"/>
        </w:rPr>
        <w:t>开课学期</w:t>
      </w:r>
      <w:r>
        <w:rPr>
          <w:rFonts w:hint="eastAsia"/>
          <w:b/>
          <w:bCs/>
          <w:sz w:val="24"/>
          <w:szCs w:val="24"/>
        </w:rPr>
        <w:t>】</w:t>
      </w:r>
      <w:r>
        <w:rPr>
          <w:rFonts w:hint="eastAsia"/>
          <w:b/>
          <w:bCs/>
          <w:sz w:val="24"/>
          <w:szCs w:val="24"/>
        </w:rPr>
        <w:t xml:space="preserve"> </w:t>
      </w:r>
      <w:r>
        <w:rPr>
          <w:rFonts w:hint="eastAsia"/>
          <w:sz w:val="24"/>
          <w:szCs w:val="24"/>
        </w:rPr>
        <w:t>3</w:t>
      </w:r>
    </w:p>
    <w:p w:rsidR="00712D7F" w:rsidRDefault="008C53F9" w:rsidP="00C56504">
      <w:pPr>
        <w:spacing w:line="360" w:lineRule="auto"/>
        <w:rPr>
          <w:sz w:val="24"/>
          <w:szCs w:val="24"/>
        </w:rPr>
      </w:pPr>
      <w:r>
        <w:rPr>
          <w:rFonts w:hint="eastAsia"/>
          <w:b/>
          <w:bCs/>
          <w:sz w:val="24"/>
          <w:szCs w:val="24"/>
        </w:rPr>
        <w:t>【</w:t>
      </w:r>
      <w:r>
        <w:rPr>
          <w:rFonts w:hint="eastAsia"/>
          <w:b/>
          <w:sz w:val="24"/>
          <w:szCs w:val="24"/>
        </w:rPr>
        <w:t>授课对象</w:t>
      </w:r>
      <w:r>
        <w:rPr>
          <w:rFonts w:hint="eastAsia"/>
          <w:b/>
          <w:bCs/>
          <w:sz w:val="24"/>
          <w:szCs w:val="24"/>
        </w:rPr>
        <w:t>】</w:t>
      </w:r>
      <w:r>
        <w:rPr>
          <w:rFonts w:hint="eastAsia"/>
          <w:b/>
          <w:bCs/>
          <w:sz w:val="24"/>
          <w:szCs w:val="24"/>
        </w:rPr>
        <w:t xml:space="preserve">  </w:t>
      </w:r>
      <w:r>
        <w:rPr>
          <w:rFonts w:hint="eastAsia"/>
          <w:sz w:val="24"/>
          <w:szCs w:val="24"/>
        </w:rPr>
        <w:t>计算机科学与技术专业</w:t>
      </w:r>
      <w:r>
        <w:rPr>
          <w:rFonts w:hint="eastAsia"/>
          <w:sz w:val="24"/>
          <w:szCs w:val="24"/>
          <w:lang w:val="zh-CN"/>
        </w:rPr>
        <w:t>、</w:t>
      </w:r>
      <w:r>
        <w:rPr>
          <w:rFonts w:hint="eastAsia"/>
          <w:sz w:val="24"/>
          <w:szCs w:val="24"/>
          <w:lang w:val="zh-CN"/>
        </w:rPr>
        <w:t xml:space="preserve"> </w:t>
      </w:r>
      <w:r>
        <w:rPr>
          <w:rFonts w:hint="eastAsia"/>
          <w:sz w:val="24"/>
          <w:szCs w:val="24"/>
          <w:lang w:val="zh-CN"/>
        </w:rPr>
        <w:t>物联网工程</w:t>
      </w:r>
      <w:r>
        <w:rPr>
          <w:rFonts w:hint="eastAsia"/>
          <w:sz w:val="24"/>
          <w:szCs w:val="24"/>
        </w:rPr>
        <w:t>专业、</w:t>
      </w:r>
      <w:r>
        <w:rPr>
          <w:rFonts w:hint="eastAsia"/>
          <w:sz w:val="24"/>
          <w:szCs w:val="24"/>
          <w:lang w:val="zh-CN"/>
        </w:rPr>
        <w:t>网络工程</w:t>
      </w:r>
      <w:r>
        <w:rPr>
          <w:rFonts w:hint="eastAsia"/>
          <w:sz w:val="24"/>
          <w:szCs w:val="24"/>
        </w:rPr>
        <w:t>专业</w:t>
      </w:r>
      <w:r>
        <w:rPr>
          <w:rFonts w:hint="eastAsia"/>
          <w:sz w:val="24"/>
          <w:szCs w:val="24"/>
          <w:lang w:val="zh-CN"/>
        </w:rPr>
        <w:t>、软件工程</w:t>
      </w:r>
      <w:r>
        <w:rPr>
          <w:rFonts w:hint="eastAsia"/>
          <w:sz w:val="24"/>
          <w:szCs w:val="24"/>
        </w:rPr>
        <w:t>专业</w:t>
      </w:r>
    </w:p>
    <w:p w:rsidR="00712D7F" w:rsidRDefault="008C53F9" w:rsidP="00C56504">
      <w:pPr>
        <w:spacing w:line="360" w:lineRule="auto"/>
        <w:rPr>
          <w:rFonts w:cs="宋体"/>
          <w:b/>
          <w:sz w:val="24"/>
          <w:szCs w:val="24"/>
        </w:rPr>
      </w:pPr>
      <w:r>
        <w:rPr>
          <w:rFonts w:cs="宋体" w:hint="eastAsia"/>
          <w:b/>
          <w:sz w:val="24"/>
          <w:szCs w:val="24"/>
        </w:rPr>
        <w:t>【考核方式】</w:t>
      </w:r>
      <w:r>
        <w:rPr>
          <w:rFonts w:cs="宋体" w:hint="eastAsia"/>
          <w:b/>
          <w:sz w:val="24"/>
          <w:szCs w:val="24"/>
        </w:rPr>
        <w:t xml:space="preserve"> </w:t>
      </w:r>
      <w:r>
        <w:rPr>
          <w:rFonts w:cs="宋体" w:hint="eastAsia"/>
          <w:sz w:val="24"/>
          <w:szCs w:val="24"/>
        </w:rPr>
        <w:t>考试</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一、课程的性质、目的和任务</w:t>
      </w:r>
    </w:p>
    <w:p w:rsidR="00712D7F" w:rsidRDefault="008C53F9" w:rsidP="00C56504">
      <w:pPr>
        <w:adjustRightInd w:val="0"/>
        <w:snapToGrid w:val="0"/>
        <w:spacing w:line="360" w:lineRule="auto"/>
        <w:ind w:firstLineChars="200" w:firstLine="480"/>
        <w:rPr>
          <w:rFonts w:ascii="宋体" w:hAnsi="宋体"/>
          <w:sz w:val="24"/>
          <w:szCs w:val="18"/>
        </w:rPr>
      </w:pPr>
      <w:r>
        <w:rPr>
          <w:rFonts w:ascii="宋体" w:hAnsi="宋体"/>
          <w:sz w:val="24"/>
          <w:szCs w:val="18"/>
        </w:rPr>
        <w:t>算法与数据结构课程是计算机相关专业的一门核心基础课程。</w:t>
      </w:r>
    </w:p>
    <w:p w:rsidR="00712D7F" w:rsidRDefault="008C53F9" w:rsidP="00C56504">
      <w:pPr>
        <w:adjustRightInd w:val="0"/>
        <w:snapToGrid w:val="0"/>
        <w:spacing w:line="360" w:lineRule="auto"/>
        <w:ind w:firstLineChars="200" w:firstLine="480"/>
        <w:rPr>
          <w:rFonts w:ascii="宋体" w:hAnsi="宋体"/>
          <w:sz w:val="24"/>
          <w:szCs w:val="18"/>
        </w:rPr>
      </w:pPr>
      <w:r>
        <w:rPr>
          <w:rFonts w:ascii="宋体" w:hAnsi="宋体"/>
          <w:sz w:val="24"/>
          <w:szCs w:val="18"/>
        </w:rPr>
        <w:t>算法与数据结构是设计与实现编译程序、操作系统、数据库系统及其它系统程序和大型应用程序的重要基础，是介于数学、计算机硬件、软件之间的一门核心课程，是计算机学科中一门综合性基础课。</w:t>
      </w:r>
    </w:p>
    <w:p w:rsidR="00712D7F" w:rsidRDefault="008C53F9" w:rsidP="00C56504">
      <w:pPr>
        <w:adjustRightInd w:val="0"/>
        <w:snapToGrid w:val="0"/>
        <w:spacing w:line="360" w:lineRule="auto"/>
        <w:ind w:firstLineChars="200" w:firstLine="480"/>
        <w:rPr>
          <w:rFonts w:ascii="宋体" w:hAnsi="宋体"/>
          <w:sz w:val="24"/>
          <w:szCs w:val="18"/>
        </w:rPr>
      </w:pPr>
      <w:r>
        <w:rPr>
          <w:rFonts w:ascii="宋体" w:hAnsi="宋体"/>
          <w:sz w:val="24"/>
          <w:szCs w:val="18"/>
        </w:rPr>
        <w:t>本课程系统地介绍软件设计中常用的数据结构及相应的存储结构和实现算法；介绍常用的多种查找和排序技术，算法性能分析和比较的方法。本课程的学习将为后续课程的学习以及学生软件设计水平的提高打下良好的基础。</w:t>
      </w:r>
    </w:p>
    <w:p w:rsidR="00712D7F" w:rsidRDefault="008C53F9" w:rsidP="00E9278B">
      <w:pPr>
        <w:autoSpaceDE w:val="0"/>
        <w:autoSpaceDN w:val="0"/>
        <w:adjustRightInd w:val="0"/>
        <w:snapToGrid w:val="0"/>
        <w:spacing w:beforeLines="50" w:afterLines="50" w:line="300" w:lineRule="auto"/>
        <w:ind w:firstLine="482"/>
        <w:jc w:val="center"/>
        <w:rPr>
          <w:rFonts w:ascii="黑体" w:eastAsia="黑体" w:hAnsi="黑体" w:cs="黑体"/>
        </w:rPr>
      </w:pPr>
      <w:r>
        <w:rPr>
          <w:rFonts w:ascii="黑体" w:eastAsia="黑体" w:hAnsi="黑体" w:cs="黑体" w:hint="eastAsia"/>
        </w:rPr>
        <w:t>表1 本课程与毕业生培养业务规格要求对应关系表</w:t>
      </w:r>
    </w:p>
    <w:tbl>
      <w:tblPr>
        <w:tblW w:w="9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728"/>
        <w:gridCol w:w="4729"/>
      </w:tblGrid>
      <w:tr w:rsidR="00712D7F">
        <w:trPr>
          <w:jc w:val="center"/>
        </w:trPr>
        <w:tc>
          <w:tcPr>
            <w:tcW w:w="4728" w:type="dxa"/>
          </w:tcPr>
          <w:p w:rsidR="00712D7F" w:rsidRDefault="008C53F9" w:rsidP="00C56504">
            <w:pPr>
              <w:spacing w:line="300" w:lineRule="auto"/>
              <w:jc w:val="center"/>
              <w:rPr>
                <w:rFonts w:cs="宋体"/>
                <w:b/>
              </w:rPr>
            </w:pPr>
            <w:r>
              <w:rPr>
                <w:rFonts w:cs="宋体" w:hint="eastAsia"/>
                <w:b/>
              </w:rPr>
              <w:t>业务规格要求</w:t>
            </w:r>
          </w:p>
        </w:tc>
        <w:tc>
          <w:tcPr>
            <w:tcW w:w="4729" w:type="dxa"/>
          </w:tcPr>
          <w:p w:rsidR="00712D7F" w:rsidRDefault="008C53F9" w:rsidP="00C56504">
            <w:pPr>
              <w:spacing w:line="300" w:lineRule="auto"/>
              <w:jc w:val="center"/>
              <w:rPr>
                <w:rFonts w:cs="宋体"/>
                <w:b/>
              </w:rPr>
            </w:pPr>
            <w:r>
              <w:rPr>
                <w:rFonts w:cs="宋体" w:hint="eastAsia"/>
                <w:b/>
              </w:rPr>
              <w:t>课程支撑依据</w:t>
            </w:r>
          </w:p>
        </w:tc>
      </w:tr>
      <w:tr w:rsidR="00712D7F">
        <w:trPr>
          <w:jc w:val="center"/>
        </w:trPr>
        <w:tc>
          <w:tcPr>
            <w:tcW w:w="4728" w:type="dxa"/>
          </w:tcPr>
          <w:p w:rsidR="00712D7F" w:rsidRDefault="008C53F9" w:rsidP="00E9278B">
            <w:pPr>
              <w:spacing w:beforeLines="50" w:afterLines="50" w:line="300" w:lineRule="auto"/>
              <w:rPr>
                <w:rFonts w:cs="宋体"/>
              </w:rPr>
            </w:pPr>
            <w:r>
              <w:rPr>
                <w:rFonts w:cs="宋体" w:hint="eastAsia"/>
              </w:rPr>
              <w:t>系统的掌握计算机基础理论知识、计算机专业知识，具有结构性数据的分析、实现能力和算法分析、设计、实现能力。</w:t>
            </w:r>
          </w:p>
        </w:tc>
        <w:tc>
          <w:tcPr>
            <w:tcW w:w="4729" w:type="dxa"/>
          </w:tcPr>
          <w:p w:rsidR="00712D7F" w:rsidRDefault="008C53F9" w:rsidP="00E9278B">
            <w:pPr>
              <w:numPr>
                <w:ilvl w:val="0"/>
                <w:numId w:val="6"/>
              </w:numPr>
              <w:spacing w:beforeLines="50" w:line="300" w:lineRule="auto"/>
              <w:rPr>
                <w:rFonts w:cs="宋体"/>
              </w:rPr>
            </w:pPr>
            <w:r>
              <w:rPr>
                <w:rFonts w:cs="宋体" w:hint="eastAsia"/>
              </w:rPr>
              <w:t>学习线性数据结构（表、栈和队列等）</w:t>
            </w:r>
          </w:p>
          <w:p w:rsidR="00712D7F" w:rsidRDefault="008C53F9" w:rsidP="00C56504">
            <w:pPr>
              <w:numPr>
                <w:ilvl w:val="0"/>
                <w:numId w:val="6"/>
              </w:numPr>
              <w:spacing w:line="300" w:lineRule="auto"/>
              <w:rPr>
                <w:rFonts w:cs="宋体"/>
              </w:rPr>
            </w:pPr>
            <w:r>
              <w:rPr>
                <w:rFonts w:cs="宋体" w:hint="eastAsia"/>
              </w:rPr>
              <w:t>学习二叉树、树和图复杂数据结构</w:t>
            </w:r>
          </w:p>
          <w:p w:rsidR="00712D7F" w:rsidRDefault="008C53F9" w:rsidP="00C56504">
            <w:pPr>
              <w:numPr>
                <w:ilvl w:val="0"/>
                <w:numId w:val="6"/>
              </w:numPr>
              <w:spacing w:line="300" w:lineRule="auto"/>
              <w:rPr>
                <w:rFonts w:cs="宋体"/>
              </w:rPr>
            </w:pPr>
            <w:r>
              <w:rPr>
                <w:rFonts w:cs="宋体" w:hint="eastAsia"/>
              </w:rPr>
              <w:t>学习查找和排序</w:t>
            </w:r>
          </w:p>
        </w:tc>
      </w:tr>
    </w:tbl>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二、课程的教学内容、基本要求和学时分配</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lastRenderedPageBreak/>
        <w:t>1</w:t>
      </w:r>
      <w:r>
        <w:rPr>
          <w:rFonts w:cs="宋体" w:hint="eastAsia"/>
          <w:sz w:val="24"/>
          <w:szCs w:val="24"/>
        </w:rPr>
        <w:t>．</w:t>
      </w:r>
      <w:r>
        <w:rPr>
          <w:rFonts w:ascii="宋体" w:hAnsi="宋体"/>
          <w:b/>
          <w:bCs/>
          <w:sz w:val="24"/>
          <w:szCs w:val="27"/>
        </w:rPr>
        <w:t>绪论</w:t>
      </w:r>
      <w:r>
        <w:rPr>
          <w:rFonts w:cs="宋体" w:hint="eastAsia"/>
          <w:sz w:val="24"/>
          <w:szCs w:val="24"/>
        </w:rPr>
        <w:t>（</w:t>
      </w:r>
      <w:r>
        <w:rPr>
          <w:rFonts w:cs="宋体" w:hint="eastAsia"/>
          <w:sz w:val="24"/>
          <w:szCs w:val="24"/>
        </w:rPr>
        <w:t xml:space="preserve">2 </w:t>
      </w:r>
      <w:r>
        <w:rPr>
          <w:rFonts w:cs="宋体" w:hint="eastAsia"/>
          <w:sz w:val="24"/>
          <w:szCs w:val="24"/>
        </w:rPr>
        <w:t>学时）</w:t>
      </w:r>
    </w:p>
    <w:p w:rsidR="00712D7F" w:rsidRDefault="008C53F9" w:rsidP="00C56504">
      <w:pPr>
        <w:numPr>
          <w:ilvl w:val="0"/>
          <w:numId w:val="7"/>
        </w:numPr>
        <w:tabs>
          <w:tab w:val="left" w:pos="840"/>
        </w:tabs>
        <w:adjustRightInd w:val="0"/>
        <w:snapToGrid w:val="0"/>
        <w:spacing w:line="360" w:lineRule="auto"/>
        <w:ind w:left="420" w:firstLineChars="200" w:firstLine="480"/>
        <w:rPr>
          <w:rFonts w:ascii="宋体" w:hAnsi="宋体"/>
          <w:sz w:val="24"/>
          <w:szCs w:val="18"/>
        </w:rPr>
      </w:pPr>
      <w:r>
        <w:rPr>
          <w:rFonts w:ascii="宋体" w:hAnsi="宋体"/>
          <w:sz w:val="24"/>
          <w:szCs w:val="18"/>
        </w:rPr>
        <w:t>数据结构的基本概念；</w:t>
      </w:r>
    </w:p>
    <w:p w:rsidR="00712D7F" w:rsidRDefault="008C53F9" w:rsidP="00C56504">
      <w:pPr>
        <w:numPr>
          <w:ilvl w:val="0"/>
          <w:numId w:val="7"/>
        </w:numPr>
        <w:tabs>
          <w:tab w:val="left" w:pos="840"/>
        </w:tabs>
        <w:adjustRightInd w:val="0"/>
        <w:snapToGrid w:val="0"/>
        <w:spacing w:line="360" w:lineRule="auto"/>
        <w:ind w:left="420" w:firstLineChars="200" w:firstLine="480"/>
        <w:rPr>
          <w:rFonts w:ascii="宋体" w:hAnsi="宋体"/>
          <w:sz w:val="24"/>
          <w:szCs w:val="18"/>
        </w:rPr>
      </w:pPr>
      <w:r>
        <w:rPr>
          <w:rFonts w:ascii="宋体" w:hAnsi="宋体"/>
          <w:sz w:val="24"/>
          <w:szCs w:val="18"/>
        </w:rPr>
        <w:t>抽象数据类型的表示与实现；</w:t>
      </w:r>
    </w:p>
    <w:p w:rsidR="00712D7F" w:rsidRDefault="008C53F9" w:rsidP="00C56504">
      <w:pPr>
        <w:numPr>
          <w:ilvl w:val="0"/>
          <w:numId w:val="7"/>
        </w:numPr>
        <w:tabs>
          <w:tab w:val="left" w:pos="840"/>
        </w:tabs>
        <w:adjustRightInd w:val="0"/>
        <w:snapToGrid w:val="0"/>
        <w:spacing w:line="360" w:lineRule="auto"/>
        <w:ind w:left="420" w:firstLineChars="200" w:firstLine="480"/>
        <w:rPr>
          <w:rFonts w:ascii="宋体" w:hAnsi="宋体"/>
          <w:sz w:val="24"/>
          <w:szCs w:val="18"/>
        </w:rPr>
      </w:pPr>
      <w:r>
        <w:rPr>
          <w:rFonts w:ascii="宋体" w:hAnsi="宋体"/>
          <w:sz w:val="24"/>
          <w:szCs w:val="18"/>
        </w:rPr>
        <w:t>算法描述和算法分析。</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2</w:t>
      </w:r>
      <w:r>
        <w:rPr>
          <w:rFonts w:cs="宋体" w:hint="eastAsia"/>
          <w:sz w:val="24"/>
          <w:szCs w:val="24"/>
        </w:rPr>
        <w:t>．</w:t>
      </w:r>
      <w:r>
        <w:rPr>
          <w:rFonts w:ascii="宋体" w:hAnsi="宋体"/>
          <w:b/>
          <w:bCs/>
          <w:sz w:val="24"/>
          <w:szCs w:val="27"/>
        </w:rPr>
        <w:t>线性表</w:t>
      </w:r>
      <w:r>
        <w:rPr>
          <w:rFonts w:cs="宋体" w:hint="eastAsia"/>
          <w:sz w:val="24"/>
          <w:szCs w:val="24"/>
        </w:rPr>
        <w:t>（</w:t>
      </w:r>
      <w:r>
        <w:rPr>
          <w:rFonts w:cs="宋体" w:hint="eastAsia"/>
          <w:sz w:val="24"/>
          <w:szCs w:val="24"/>
        </w:rPr>
        <w:t>8</w:t>
      </w:r>
      <w:r>
        <w:rPr>
          <w:rFonts w:cs="宋体" w:hint="eastAsia"/>
          <w:sz w:val="24"/>
          <w:szCs w:val="24"/>
        </w:rPr>
        <w:t>学时）</w:t>
      </w:r>
    </w:p>
    <w:p w:rsidR="00712D7F" w:rsidRDefault="008C53F9" w:rsidP="00C56504">
      <w:pPr>
        <w:numPr>
          <w:ilvl w:val="0"/>
          <w:numId w:val="8"/>
        </w:numPr>
        <w:tabs>
          <w:tab w:val="left" w:pos="840"/>
          <w:tab w:val="left" w:pos="1200"/>
        </w:tabs>
        <w:adjustRightInd w:val="0"/>
        <w:snapToGrid w:val="0"/>
        <w:spacing w:line="360" w:lineRule="auto"/>
        <w:ind w:left="420" w:firstLineChars="200" w:firstLine="480"/>
        <w:rPr>
          <w:rFonts w:ascii="宋体" w:hAnsi="宋体"/>
          <w:sz w:val="24"/>
          <w:szCs w:val="18"/>
        </w:rPr>
      </w:pPr>
      <w:r>
        <w:rPr>
          <w:rFonts w:ascii="宋体" w:hAnsi="宋体"/>
          <w:sz w:val="24"/>
          <w:szCs w:val="18"/>
        </w:rPr>
        <w:t>线性表的抽象数据类型定义；</w:t>
      </w:r>
    </w:p>
    <w:p w:rsidR="00712D7F" w:rsidRDefault="008C53F9" w:rsidP="00C56504">
      <w:pPr>
        <w:numPr>
          <w:ilvl w:val="0"/>
          <w:numId w:val="8"/>
        </w:numPr>
        <w:tabs>
          <w:tab w:val="left" w:pos="840"/>
          <w:tab w:val="left" w:pos="1200"/>
        </w:tabs>
        <w:adjustRightInd w:val="0"/>
        <w:snapToGrid w:val="0"/>
        <w:spacing w:line="360" w:lineRule="auto"/>
        <w:ind w:left="420" w:firstLineChars="200" w:firstLine="480"/>
        <w:rPr>
          <w:rFonts w:ascii="宋体" w:hAnsi="宋体"/>
          <w:sz w:val="24"/>
          <w:szCs w:val="18"/>
        </w:rPr>
      </w:pPr>
      <w:r>
        <w:rPr>
          <w:rFonts w:ascii="宋体" w:hAnsi="宋体"/>
          <w:sz w:val="24"/>
          <w:szCs w:val="18"/>
        </w:rPr>
        <w:t>线性表的顺序表示和实现；（*）</w:t>
      </w:r>
    </w:p>
    <w:p w:rsidR="00712D7F" w:rsidRDefault="008C53F9" w:rsidP="00C56504">
      <w:pPr>
        <w:numPr>
          <w:ilvl w:val="0"/>
          <w:numId w:val="8"/>
        </w:numPr>
        <w:tabs>
          <w:tab w:val="left" w:pos="840"/>
          <w:tab w:val="left" w:pos="1200"/>
        </w:tabs>
        <w:adjustRightInd w:val="0"/>
        <w:snapToGrid w:val="0"/>
        <w:spacing w:line="360" w:lineRule="auto"/>
        <w:ind w:left="420" w:firstLineChars="200" w:firstLine="480"/>
        <w:rPr>
          <w:rFonts w:ascii="宋体" w:hAnsi="宋体"/>
          <w:sz w:val="24"/>
          <w:szCs w:val="18"/>
        </w:rPr>
      </w:pPr>
      <w:r>
        <w:rPr>
          <w:rFonts w:ascii="宋体" w:hAnsi="宋体"/>
          <w:sz w:val="24"/>
          <w:szCs w:val="18"/>
        </w:rPr>
        <w:t>线性表的链式表示和实现：单链表（*）、循环链表、双向链表；</w:t>
      </w:r>
    </w:p>
    <w:p w:rsidR="00712D7F" w:rsidRDefault="008C53F9" w:rsidP="00C56504">
      <w:pPr>
        <w:numPr>
          <w:ilvl w:val="0"/>
          <w:numId w:val="8"/>
        </w:numPr>
        <w:tabs>
          <w:tab w:val="left" w:pos="840"/>
          <w:tab w:val="left" w:pos="1200"/>
        </w:tabs>
        <w:adjustRightInd w:val="0"/>
        <w:snapToGrid w:val="0"/>
        <w:spacing w:line="360" w:lineRule="auto"/>
        <w:ind w:left="420" w:firstLineChars="200" w:firstLine="480"/>
        <w:rPr>
          <w:rFonts w:ascii="宋体" w:hAnsi="宋体"/>
          <w:sz w:val="24"/>
          <w:szCs w:val="18"/>
        </w:rPr>
      </w:pPr>
      <w:r>
        <w:rPr>
          <w:rFonts w:ascii="宋体" w:hAnsi="宋体"/>
          <w:sz w:val="24"/>
          <w:szCs w:val="18"/>
        </w:rPr>
        <w:t>线性表的应用举例。</w:t>
      </w:r>
    </w:p>
    <w:p w:rsidR="00712D7F" w:rsidRDefault="008C53F9" w:rsidP="00C56504">
      <w:pPr>
        <w:tabs>
          <w:tab w:val="left" w:pos="0"/>
        </w:tabs>
        <w:adjustRightInd w:val="0"/>
        <w:snapToGrid w:val="0"/>
        <w:spacing w:line="360" w:lineRule="auto"/>
        <w:ind w:firstLineChars="200" w:firstLine="480"/>
        <w:rPr>
          <w:rFonts w:cs="宋体"/>
          <w:sz w:val="24"/>
          <w:szCs w:val="24"/>
        </w:rPr>
      </w:pPr>
      <w:r>
        <w:rPr>
          <w:rFonts w:cs="宋体" w:hint="eastAsia"/>
          <w:sz w:val="24"/>
          <w:szCs w:val="24"/>
        </w:rPr>
        <w:t>3</w:t>
      </w:r>
      <w:r>
        <w:rPr>
          <w:rFonts w:cs="宋体" w:hint="eastAsia"/>
          <w:sz w:val="24"/>
          <w:szCs w:val="24"/>
        </w:rPr>
        <w:t>．</w:t>
      </w:r>
      <w:r>
        <w:rPr>
          <w:rFonts w:ascii="宋体" w:hAnsi="宋体"/>
          <w:b/>
          <w:bCs/>
          <w:sz w:val="24"/>
          <w:szCs w:val="27"/>
        </w:rPr>
        <w:t>栈和队列</w:t>
      </w:r>
      <w:r>
        <w:rPr>
          <w:rFonts w:cs="宋体" w:hint="eastAsia"/>
          <w:sz w:val="24"/>
          <w:szCs w:val="24"/>
        </w:rPr>
        <w:t>（</w:t>
      </w:r>
      <w:r>
        <w:rPr>
          <w:rFonts w:cs="宋体" w:hint="eastAsia"/>
          <w:sz w:val="24"/>
          <w:szCs w:val="24"/>
        </w:rPr>
        <w:t>4</w:t>
      </w:r>
      <w:r>
        <w:rPr>
          <w:rFonts w:cs="宋体" w:hint="eastAsia"/>
          <w:sz w:val="24"/>
          <w:szCs w:val="24"/>
        </w:rPr>
        <w:t>学时）</w:t>
      </w:r>
    </w:p>
    <w:p w:rsidR="00712D7F" w:rsidRDefault="008C53F9" w:rsidP="00C56504">
      <w:pPr>
        <w:numPr>
          <w:ilvl w:val="0"/>
          <w:numId w:val="9"/>
        </w:numPr>
        <w:tabs>
          <w:tab w:val="left" w:pos="840"/>
        </w:tabs>
        <w:adjustRightInd w:val="0"/>
        <w:snapToGrid w:val="0"/>
        <w:spacing w:line="360" w:lineRule="auto"/>
        <w:ind w:left="420" w:firstLineChars="200" w:firstLine="480"/>
        <w:rPr>
          <w:rFonts w:ascii="宋体" w:hAnsi="宋体" w:cs="宋体"/>
          <w:sz w:val="24"/>
          <w:szCs w:val="18"/>
        </w:rPr>
      </w:pPr>
      <w:r>
        <w:rPr>
          <w:rFonts w:ascii="宋体" w:hAnsi="宋体"/>
          <w:sz w:val="24"/>
          <w:szCs w:val="18"/>
        </w:rPr>
        <w:t>栈的抽象数据类型定义、表示和实现；（*）</w:t>
      </w:r>
    </w:p>
    <w:p w:rsidR="00712D7F" w:rsidRDefault="008C53F9" w:rsidP="00C56504">
      <w:pPr>
        <w:numPr>
          <w:ilvl w:val="0"/>
          <w:numId w:val="9"/>
        </w:numPr>
        <w:tabs>
          <w:tab w:val="left" w:pos="840"/>
        </w:tabs>
        <w:adjustRightInd w:val="0"/>
        <w:snapToGrid w:val="0"/>
        <w:spacing w:line="360" w:lineRule="auto"/>
        <w:ind w:left="420" w:firstLineChars="200" w:firstLine="480"/>
        <w:rPr>
          <w:rFonts w:ascii="宋体" w:hAnsi="宋体" w:cs="宋体"/>
          <w:sz w:val="24"/>
          <w:szCs w:val="18"/>
        </w:rPr>
      </w:pPr>
      <w:r>
        <w:rPr>
          <w:rFonts w:ascii="宋体" w:hAnsi="宋体"/>
          <w:sz w:val="24"/>
          <w:szCs w:val="18"/>
        </w:rPr>
        <w:t>栈的应用举例、栈与递归的实现；（*）</w:t>
      </w:r>
    </w:p>
    <w:p w:rsidR="00712D7F" w:rsidRDefault="008C53F9" w:rsidP="00C56504">
      <w:pPr>
        <w:numPr>
          <w:ilvl w:val="0"/>
          <w:numId w:val="9"/>
        </w:numPr>
        <w:tabs>
          <w:tab w:val="left" w:pos="840"/>
        </w:tabs>
        <w:adjustRightInd w:val="0"/>
        <w:snapToGrid w:val="0"/>
        <w:spacing w:line="360" w:lineRule="auto"/>
        <w:ind w:left="420" w:firstLineChars="200" w:firstLine="480"/>
        <w:rPr>
          <w:rFonts w:ascii="宋体" w:hAnsi="宋体" w:cs="宋体"/>
          <w:sz w:val="24"/>
          <w:szCs w:val="18"/>
        </w:rPr>
      </w:pPr>
      <w:r>
        <w:rPr>
          <w:rFonts w:ascii="宋体" w:hAnsi="宋体"/>
          <w:sz w:val="24"/>
          <w:szCs w:val="18"/>
        </w:rPr>
        <w:t>队列的抽象数据类型定义、表示和实现，队列的应用举例。（*）</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4</w:t>
      </w:r>
      <w:r>
        <w:rPr>
          <w:rFonts w:cs="宋体" w:hint="eastAsia"/>
          <w:sz w:val="24"/>
          <w:szCs w:val="24"/>
        </w:rPr>
        <w:t>．</w:t>
      </w:r>
      <w:r>
        <w:rPr>
          <w:rFonts w:ascii="宋体" w:hAnsi="宋体"/>
          <w:b/>
          <w:bCs/>
          <w:sz w:val="24"/>
          <w:szCs w:val="27"/>
        </w:rPr>
        <w:t>树和二叉树</w:t>
      </w:r>
      <w:r>
        <w:rPr>
          <w:rFonts w:cs="宋体" w:hint="eastAsia"/>
          <w:sz w:val="24"/>
          <w:szCs w:val="24"/>
        </w:rPr>
        <w:t>（</w:t>
      </w:r>
      <w:r>
        <w:rPr>
          <w:rFonts w:cs="宋体" w:hint="eastAsia"/>
          <w:sz w:val="24"/>
          <w:szCs w:val="24"/>
        </w:rPr>
        <w:t>12</w:t>
      </w:r>
      <w:r>
        <w:rPr>
          <w:rFonts w:cs="宋体" w:hint="eastAsia"/>
          <w:sz w:val="24"/>
          <w:szCs w:val="24"/>
        </w:rPr>
        <w:t>学时）</w:t>
      </w:r>
    </w:p>
    <w:p w:rsidR="00712D7F" w:rsidRDefault="008C53F9" w:rsidP="00C56504">
      <w:pPr>
        <w:numPr>
          <w:ilvl w:val="0"/>
          <w:numId w:val="10"/>
        </w:numPr>
        <w:adjustRightInd w:val="0"/>
        <w:snapToGrid w:val="0"/>
        <w:spacing w:line="360" w:lineRule="auto"/>
        <w:ind w:left="420" w:firstLineChars="200" w:firstLine="480"/>
        <w:rPr>
          <w:rFonts w:ascii="宋体" w:hAnsi="宋体" w:cs="宋体"/>
          <w:sz w:val="24"/>
          <w:szCs w:val="18"/>
        </w:rPr>
      </w:pPr>
      <w:r>
        <w:rPr>
          <w:rFonts w:ascii="宋体" w:hAnsi="宋体"/>
          <w:sz w:val="24"/>
          <w:szCs w:val="18"/>
        </w:rPr>
        <w:t>树的抽象数据类型定义；</w:t>
      </w:r>
    </w:p>
    <w:p w:rsidR="00712D7F" w:rsidRDefault="008C53F9" w:rsidP="00C56504">
      <w:pPr>
        <w:numPr>
          <w:ilvl w:val="0"/>
          <w:numId w:val="10"/>
        </w:numPr>
        <w:adjustRightInd w:val="0"/>
        <w:snapToGrid w:val="0"/>
        <w:spacing w:line="360" w:lineRule="auto"/>
        <w:ind w:left="420" w:firstLineChars="200" w:firstLine="480"/>
        <w:rPr>
          <w:rFonts w:ascii="宋体" w:hAnsi="宋体" w:cs="宋体"/>
          <w:sz w:val="24"/>
          <w:szCs w:val="18"/>
        </w:rPr>
      </w:pPr>
      <w:r>
        <w:rPr>
          <w:rFonts w:ascii="宋体" w:hAnsi="宋体"/>
          <w:sz w:val="24"/>
          <w:szCs w:val="18"/>
        </w:rPr>
        <w:t>二叉树的抽象数据类型定义、性质、存储结构；（*）</w:t>
      </w:r>
    </w:p>
    <w:p w:rsidR="00712D7F" w:rsidRDefault="008C53F9" w:rsidP="00C56504">
      <w:pPr>
        <w:numPr>
          <w:ilvl w:val="0"/>
          <w:numId w:val="10"/>
        </w:numPr>
        <w:adjustRightInd w:val="0"/>
        <w:snapToGrid w:val="0"/>
        <w:spacing w:line="360" w:lineRule="auto"/>
        <w:ind w:left="420" w:firstLineChars="200" w:firstLine="480"/>
        <w:rPr>
          <w:rFonts w:ascii="宋体" w:hAnsi="宋体" w:cs="宋体"/>
          <w:sz w:val="24"/>
          <w:szCs w:val="18"/>
        </w:rPr>
      </w:pPr>
      <w:r>
        <w:rPr>
          <w:rFonts w:ascii="宋体" w:hAnsi="宋体"/>
          <w:sz w:val="24"/>
          <w:szCs w:val="18"/>
        </w:rPr>
        <w:t>二叉树的遍历（*）；</w:t>
      </w:r>
    </w:p>
    <w:p w:rsidR="00712D7F" w:rsidRDefault="008C53F9" w:rsidP="00C56504">
      <w:pPr>
        <w:numPr>
          <w:ilvl w:val="0"/>
          <w:numId w:val="10"/>
        </w:numPr>
        <w:adjustRightInd w:val="0"/>
        <w:snapToGrid w:val="0"/>
        <w:spacing w:line="360" w:lineRule="auto"/>
        <w:ind w:left="420" w:firstLineChars="200" w:firstLine="480"/>
        <w:rPr>
          <w:rFonts w:ascii="宋体" w:hAnsi="宋体" w:cs="宋体"/>
          <w:sz w:val="24"/>
          <w:szCs w:val="18"/>
        </w:rPr>
      </w:pPr>
      <w:r>
        <w:rPr>
          <w:rFonts w:ascii="宋体" w:hAnsi="宋体"/>
          <w:sz w:val="24"/>
          <w:szCs w:val="18"/>
        </w:rPr>
        <w:t>树的存储结构，树、森林与二叉树的相互转换，树和森林的遍历；（*）</w:t>
      </w:r>
    </w:p>
    <w:p w:rsidR="00712D7F" w:rsidRDefault="008C53F9" w:rsidP="00C56504">
      <w:pPr>
        <w:numPr>
          <w:ilvl w:val="0"/>
          <w:numId w:val="10"/>
        </w:numPr>
        <w:adjustRightInd w:val="0"/>
        <w:snapToGrid w:val="0"/>
        <w:spacing w:line="360" w:lineRule="auto"/>
        <w:ind w:left="420" w:firstLineChars="200" w:firstLine="480"/>
        <w:rPr>
          <w:rFonts w:ascii="宋体" w:hAnsi="宋体" w:cs="宋体"/>
          <w:sz w:val="24"/>
          <w:szCs w:val="18"/>
        </w:rPr>
      </w:pPr>
      <w:r>
        <w:rPr>
          <w:rFonts w:ascii="宋体" w:hAnsi="宋体"/>
          <w:sz w:val="24"/>
          <w:szCs w:val="18"/>
        </w:rPr>
        <w:t>哈夫曼树及其应用。</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5</w:t>
      </w:r>
      <w:r>
        <w:rPr>
          <w:rFonts w:cs="宋体" w:hint="eastAsia"/>
          <w:sz w:val="24"/>
          <w:szCs w:val="24"/>
        </w:rPr>
        <w:t>．</w:t>
      </w:r>
      <w:r>
        <w:rPr>
          <w:rFonts w:ascii="宋体" w:hAnsi="宋体"/>
          <w:b/>
          <w:bCs/>
          <w:sz w:val="24"/>
          <w:szCs w:val="27"/>
        </w:rPr>
        <w:t>图</w:t>
      </w:r>
      <w:r>
        <w:rPr>
          <w:rFonts w:cs="宋体" w:hint="eastAsia"/>
          <w:sz w:val="24"/>
          <w:szCs w:val="24"/>
        </w:rPr>
        <w:t>（</w:t>
      </w:r>
      <w:r>
        <w:rPr>
          <w:rFonts w:cs="宋体" w:hint="eastAsia"/>
          <w:sz w:val="24"/>
          <w:szCs w:val="24"/>
        </w:rPr>
        <w:t>12</w:t>
      </w:r>
      <w:r>
        <w:rPr>
          <w:rFonts w:cs="宋体" w:hint="eastAsia"/>
          <w:sz w:val="24"/>
          <w:szCs w:val="24"/>
        </w:rPr>
        <w:t>学时）</w:t>
      </w:r>
    </w:p>
    <w:p w:rsidR="00712D7F" w:rsidRDefault="008C53F9" w:rsidP="00C56504">
      <w:pPr>
        <w:numPr>
          <w:ilvl w:val="0"/>
          <w:numId w:val="11"/>
        </w:numPr>
        <w:tabs>
          <w:tab w:val="left" w:pos="360"/>
          <w:tab w:val="left" w:pos="840"/>
        </w:tabs>
        <w:adjustRightInd w:val="0"/>
        <w:snapToGrid w:val="0"/>
        <w:spacing w:line="360" w:lineRule="auto"/>
        <w:ind w:left="420" w:firstLineChars="200" w:firstLine="480"/>
        <w:rPr>
          <w:rFonts w:ascii="宋体" w:hAnsi="宋体" w:cs="宋体"/>
          <w:sz w:val="24"/>
          <w:szCs w:val="18"/>
        </w:rPr>
      </w:pPr>
      <w:r>
        <w:rPr>
          <w:rFonts w:ascii="宋体" w:hAnsi="宋体"/>
          <w:sz w:val="24"/>
          <w:szCs w:val="18"/>
        </w:rPr>
        <w:t>图的抽象数据类型定义和术语；</w:t>
      </w:r>
    </w:p>
    <w:p w:rsidR="00712D7F" w:rsidRDefault="008C53F9" w:rsidP="00C56504">
      <w:pPr>
        <w:numPr>
          <w:ilvl w:val="0"/>
          <w:numId w:val="11"/>
        </w:numPr>
        <w:tabs>
          <w:tab w:val="left" w:pos="360"/>
          <w:tab w:val="left" w:pos="840"/>
        </w:tabs>
        <w:adjustRightInd w:val="0"/>
        <w:snapToGrid w:val="0"/>
        <w:spacing w:line="360" w:lineRule="auto"/>
        <w:ind w:left="420" w:firstLineChars="200" w:firstLine="480"/>
        <w:rPr>
          <w:rFonts w:ascii="宋体" w:hAnsi="宋体" w:cs="宋体"/>
          <w:sz w:val="24"/>
          <w:szCs w:val="18"/>
        </w:rPr>
      </w:pPr>
      <w:r>
        <w:rPr>
          <w:rFonts w:ascii="宋体" w:hAnsi="宋体"/>
          <w:sz w:val="24"/>
          <w:szCs w:val="18"/>
        </w:rPr>
        <w:t>图的存储结构、遍历、连通性问题；（*）</w:t>
      </w:r>
    </w:p>
    <w:p w:rsidR="00712D7F" w:rsidRDefault="008C53F9" w:rsidP="00C56504">
      <w:pPr>
        <w:numPr>
          <w:ilvl w:val="0"/>
          <w:numId w:val="11"/>
        </w:numPr>
        <w:tabs>
          <w:tab w:val="left" w:pos="360"/>
          <w:tab w:val="left" w:pos="840"/>
        </w:tabs>
        <w:adjustRightInd w:val="0"/>
        <w:snapToGrid w:val="0"/>
        <w:spacing w:line="360" w:lineRule="auto"/>
        <w:ind w:left="420" w:firstLineChars="200" w:firstLine="480"/>
        <w:rPr>
          <w:rFonts w:ascii="宋体" w:hAnsi="宋体" w:cs="宋体"/>
          <w:sz w:val="24"/>
          <w:szCs w:val="18"/>
        </w:rPr>
      </w:pPr>
      <w:r>
        <w:rPr>
          <w:rFonts w:ascii="宋体" w:hAnsi="宋体"/>
          <w:sz w:val="24"/>
          <w:szCs w:val="18"/>
        </w:rPr>
        <w:t>拓扑排序、关键路径、最短路径。</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6</w:t>
      </w:r>
      <w:r>
        <w:rPr>
          <w:rFonts w:cs="宋体" w:hint="eastAsia"/>
          <w:sz w:val="24"/>
          <w:szCs w:val="24"/>
        </w:rPr>
        <w:t>．</w:t>
      </w:r>
      <w:r>
        <w:rPr>
          <w:rFonts w:ascii="宋体" w:hAnsi="宋体"/>
          <w:b/>
          <w:bCs/>
          <w:sz w:val="24"/>
          <w:szCs w:val="27"/>
        </w:rPr>
        <w:t>查找</w:t>
      </w:r>
      <w:r>
        <w:rPr>
          <w:rFonts w:cs="宋体" w:hint="eastAsia"/>
          <w:sz w:val="24"/>
          <w:szCs w:val="24"/>
        </w:rPr>
        <w:t>（</w:t>
      </w:r>
      <w:r>
        <w:rPr>
          <w:rFonts w:cs="宋体" w:hint="eastAsia"/>
          <w:sz w:val="24"/>
          <w:szCs w:val="24"/>
        </w:rPr>
        <w:t>6</w:t>
      </w:r>
      <w:r>
        <w:rPr>
          <w:rFonts w:cs="宋体" w:hint="eastAsia"/>
          <w:sz w:val="24"/>
          <w:szCs w:val="24"/>
        </w:rPr>
        <w:t>学时）</w:t>
      </w:r>
    </w:p>
    <w:p w:rsidR="00712D7F" w:rsidRDefault="008C53F9" w:rsidP="00C56504">
      <w:pPr>
        <w:numPr>
          <w:ilvl w:val="0"/>
          <w:numId w:val="12"/>
        </w:numPr>
        <w:tabs>
          <w:tab w:val="left" w:pos="840"/>
        </w:tabs>
        <w:adjustRightInd w:val="0"/>
        <w:snapToGrid w:val="0"/>
        <w:spacing w:line="360" w:lineRule="auto"/>
        <w:ind w:left="420" w:firstLineChars="200" w:firstLine="480"/>
        <w:rPr>
          <w:rFonts w:cs="宋体"/>
          <w:sz w:val="24"/>
          <w:szCs w:val="24"/>
        </w:rPr>
      </w:pPr>
      <w:r>
        <w:rPr>
          <w:rFonts w:cs="宋体" w:hint="eastAsia"/>
          <w:sz w:val="24"/>
          <w:szCs w:val="24"/>
        </w:rPr>
        <w:lastRenderedPageBreak/>
        <w:t>静态查找：顺序查找、折半查找及两者效率分析；</w:t>
      </w:r>
    </w:p>
    <w:p w:rsidR="00712D7F" w:rsidRDefault="008C53F9" w:rsidP="00C56504">
      <w:pPr>
        <w:numPr>
          <w:ilvl w:val="0"/>
          <w:numId w:val="12"/>
        </w:numPr>
        <w:tabs>
          <w:tab w:val="left" w:pos="840"/>
        </w:tabs>
        <w:adjustRightInd w:val="0"/>
        <w:snapToGrid w:val="0"/>
        <w:spacing w:line="360" w:lineRule="auto"/>
        <w:ind w:left="420" w:firstLineChars="200" w:firstLine="480"/>
        <w:rPr>
          <w:rFonts w:cs="宋体"/>
          <w:sz w:val="24"/>
          <w:szCs w:val="24"/>
        </w:rPr>
      </w:pPr>
      <w:r>
        <w:rPr>
          <w:rFonts w:cs="宋体" w:hint="eastAsia"/>
          <w:sz w:val="24"/>
          <w:szCs w:val="24"/>
        </w:rPr>
        <w:t>动态查找：二叉排序树</w:t>
      </w:r>
      <w:r>
        <w:rPr>
          <w:rFonts w:ascii="宋体" w:hAnsi="宋体"/>
          <w:sz w:val="24"/>
          <w:szCs w:val="18"/>
        </w:rPr>
        <w:t>（*）</w:t>
      </w:r>
      <w:r>
        <w:rPr>
          <w:rFonts w:cs="宋体" w:hint="eastAsia"/>
          <w:sz w:val="24"/>
          <w:szCs w:val="24"/>
        </w:rPr>
        <w:t>，</w:t>
      </w:r>
      <w:r>
        <w:rPr>
          <w:rFonts w:cs="宋体" w:hint="eastAsia"/>
          <w:sz w:val="24"/>
          <w:szCs w:val="24"/>
        </w:rPr>
        <w:t>B_</w:t>
      </w:r>
      <w:r>
        <w:rPr>
          <w:rFonts w:cs="宋体" w:hint="eastAsia"/>
          <w:sz w:val="24"/>
          <w:szCs w:val="24"/>
        </w:rPr>
        <w:t>树；</w:t>
      </w:r>
    </w:p>
    <w:p w:rsidR="00712D7F" w:rsidRDefault="008C53F9" w:rsidP="00C56504">
      <w:pPr>
        <w:numPr>
          <w:ilvl w:val="0"/>
          <w:numId w:val="12"/>
        </w:numPr>
        <w:tabs>
          <w:tab w:val="left" w:pos="840"/>
        </w:tabs>
        <w:adjustRightInd w:val="0"/>
        <w:snapToGrid w:val="0"/>
        <w:spacing w:line="360" w:lineRule="auto"/>
        <w:ind w:left="420" w:firstLineChars="200" w:firstLine="480"/>
        <w:rPr>
          <w:rFonts w:cs="宋体"/>
          <w:sz w:val="24"/>
          <w:szCs w:val="24"/>
        </w:rPr>
      </w:pPr>
      <w:r>
        <w:rPr>
          <w:rFonts w:hint="eastAsia"/>
          <w:sz w:val="24"/>
          <w:szCs w:val="24"/>
        </w:rPr>
        <w:t>计算式查找：哈希表。</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7</w:t>
      </w:r>
      <w:r>
        <w:rPr>
          <w:rFonts w:cs="宋体" w:hint="eastAsia"/>
          <w:sz w:val="24"/>
          <w:szCs w:val="24"/>
        </w:rPr>
        <w:t>．</w:t>
      </w:r>
      <w:r>
        <w:rPr>
          <w:rFonts w:ascii="宋体" w:hAnsi="宋体"/>
          <w:b/>
          <w:bCs/>
          <w:sz w:val="24"/>
          <w:szCs w:val="27"/>
        </w:rPr>
        <w:t>排序</w:t>
      </w:r>
      <w:r>
        <w:rPr>
          <w:rFonts w:cs="宋体" w:hint="eastAsia"/>
          <w:sz w:val="24"/>
          <w:szCs w:val="24"/>
        </w:rPr>
        <w:t>（</w:t>
      </w:r>
      <w:r>
        <w:rPr>
          <w:rFonts w:cs="宋体" w:hint="eastAsia"/>
          <w:sz w:val="24"/>
          <w:szCs w:val="24"/>
        </w:rPr>
        <w:t>4</w:t>
      </w:r>
      <w:r>
        <w:rPr>
          <w:rFonts w:cs="宋体" w:hint="eastAsia"/>
          <w:sz w:val="24"/>
          <w:szCs w:val="24"/>
        </w:rPr>
        <w:t>学时）</w:t>
      </w:r>
    </w:p>
    <w:p w:rsidR="00712D7F" w:rsidRDefault="008C53F9" w:rsidP="00C56504">
      <w:pPr>
        <w:numPr>
          <w:ilvl w:val="0"/>
          <w:numId w:val="13"/>
        </w:numPr>
        <w:tabs>
          <w:tab w:val="left" w:pos="840"/>
        </w:tabs>
        <w:adjustRightInd w:val="0"/>
        <w:snapToGrid w:val="0"/>
        <w:spacing w:line="360" w:lineRule="auto"/>
        <w:ind w:left="420" w:firstLineChars="200" w:firstLine="480"/>
        <w:rPr>
          <w:rFonts w:cs="宋体"/>
          <w:sz w:val="24"/>
          <w:szCs w:val="24"/>
        </w:rPr>
      </w:pPr>
      <w:r>
        <w:rPr>
          <w:rFonts w:hint="eastAsia"/>
          <w:sz w:val="24"/>
          <w:szCs w:val="24"/>
        </w:rPr>
        <w:t>插入排序、交换排序；</w:t>
      </w:r>
    </w:p>
    <w:p w:rsidR="00712D7F" w:rsidRDefault="008C53F9" w:rsidP="00C56504">
      <w:pPr>
        <w:numPr>
          <w:ilvl w:val="0"/>
          <w:numId w:val="13"/>
        </w:numPr>
        <w:tabs>
          <w:tab w:val="left" w:pos="840"/>
        </w:tabs>
        <w:adjustRightInd w:val="0"/>
        <w:snapToGrid w:val="0"/>
        <w:spacing w:line="360" w:lineRule="auto"/>
        <w:ind w:left="420" w:firstLineChars="200" w:firstLine="480"/>
        <w:rPr>
          <w:rFonts w:cs="宋体"/>
          <w:sz w:val="24"/>
          <w:szCs w:val="24"/>
        </w:rPr>
      </w:pPr>
      <w:r>
        <w:rPr>
          <w:rFonts w:hint="eastAsia"/>
          <w:sz w:val="24"/>
          <w:szCs w:val="24"/>
        </w:rPr>
        <w:t>快速排序、选择排序、归并排序。</w:t>
      </w:r>
    </w:p>
    <w:p w:rsidR="00712D7F" w:rsidRDefault="008C53F9" w:rsidP="00C56504">
      <w:pPr>
        <w:adjustRightInd w:val="0"/>
        <w:snapToGrid w:val="0"/>
        <w:spacing w:line="360" w:lineRule="auto"/>
        <w:ind w:firstLineChars="200" w:firstLine="480"/>
        <w:rPr>
          <w:sz w:val="24"/>
          <w:szCs w:val="24"/>
        </w:rPr>
      </w:pPr>
      <w:r>
        <w:rPr>
          <w:rFonts w:hint="eastAsia"/>
          <w:sz w:val="24"/>
          <w:szCs w:val="24"/>
        </w:rPr>
        <w:t>注：有“</w:t>
      </w:r>
      <w:r>
        <w:rPr>
          <w:rFonts w:ascii="宋体" w:hAnsi="宋体"/>
          <w:sz w:val="24"/>
          <w:szCs w:val="18"/>
        </w:rPr>
        <w:t>（*）</w:t>
      </w:r>
      <w:r>
        <w:rPr>
          <w:rFonts w:hint="eastAsia"/>
          <w:sz w:val="24"/>
          <w:szCs w:val="24"/>
        </w:rPr>
        <w:t>”标记的内容为要求重点掌握的内容。</w:t>
      </w:r>
    </w:p>
    <w:p w:rsidR="00712D7F" w:rsidRDefault="00712D7F" w:rsidP="00E9278B">
      <w:pPr>
        <w:adjustRightInd w:val="0"/>
        <w:snapToGrid w:val="0"/>
        <w:spacing w:beforeLines="50" w:afterLines="50" w:line="360" w:lineRule="auto"/>
        <w:rPr>
          <w:rFonts w:cs="宋体"/>
          <w:b/>
          <w:sz w:val="24"/>
          <w:szCs w:val="24"/>
        </w:rPr>
      </w:pP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三、实验内容、基本要求和学时分配</w:t>
      </w:r>
    </w:p>
    <w:p w:rsidR="00712D7F" w:rsidRDefault="008C53F9" w:rsidP="00C56504">
      <w:pPr>
        <w:adjustRightInd w:val="0"/>
        <w:snapToGrid w:val="0"/>
        <w:spacing w:line="360" w:lineRule="auto"/>
        <w:ind w:firstLineChars="200" w:firstLine="480"/>
        <w:rPr>
          <w:rFonts w:cs="宋体"/>
          <w:b/>
          <w:sz w:val="24"/>
          <w:szCs w:val="24"/>
        </w:rPr>
      </w:pPr>
      <w:r>
        <w:rPr>
          <w:rFonts w:ascii="宋体" w:hAnsi="宋体"/>
          <w:sz w:val="24"/>
          <w:szCs w:val="18"/>
        </w:rPr>
        <w:t>本课安排16学时的</w:t>
      </w:r>
      <w:r>
        <w:rPr>
          <w:rFonts w:hint="eastAsia"/>
          <w:sz w:val="24"/>
          <w:szCs w:val="24"/>
        </w:rPr>
        <w:t>实验，以</w:t>
      </w:r>
      <w:r>
        <w:rPr>
          <w:rFonts w:ascii="宋体" w:hAnsi="宋体"/>
          <w:sz w:val="24"/>
          <w:szCs w:val="18"/>
        </w:rPr>
        <w:t>使学生能更好地掌握数据结构的存储表示和算法的实现方法。</w:t>
      </w:r>
    </w:p>
    <w:p w:rsidR="00712D7F" w:rsidRDefault="008C53F9" w:rsidP="00C56504">
      <w:pPr>
        <w:numPr>
          <w:ilvl w:val="3"/>
          <w:numId w:val="12"/>
        </w:numPr>
        <w:tabs>
          <w:tab w:val="clear" w:pos="1620"/>
          <w:tab w:val="left" w:pos="0"/>
        </w:tabs>
        <w:adjustRightInd w:val="0"/>
        <w:snapToGrid w:val="0"/>
        <w:spacing w:line="360" w:lineRule="auto"/>
        <w:ind w:left="0" w:firstLineChars="200" w:firstLine="480"/>
        <w:rPr>
          <w:rFonts w:cs="宋体"/>
          <w:sz w:val="24"/>
          <w:szCs w:val="24"/>
        </w:rPr>
      </w:pPr>
      <w:r>
        <w:rPr>
          <w:rFonts w:hint="eastAsia"/>
          <w:sz w:val="24"/>
          <w:szCs w:val="24"/>
        </w:rPr>
        <w:t>有序单链表的合并</w:t>
      </w:r>
      <w:r>
        <w:rPr>
          <w:rFonts w:cs="宋体" w:hint="eastAsia"/>
          <w:sz w:val="24"/>
          <w:szCs w:val="24"/>
        </w:rPr>
        <w:t>（</w:t>
      </w:r>
      <w:r>
        <w:rPr>
          <w:rFonts w:cs="宋体" w:hint="eastAsia"/>
          <w:sz w:val="24"/>
          <w:szCs w:val="24"/>
        </w:rPr>
        <w:t>4</w:t>
      </w:r>
      <w:r>
        <w:rPr>
          <w:rFonts w:cs="宋体" w:hint="eastAsia"/>
          <w:sz w:val="24"/>
          <w:szCs w:val="24"/>
        </w:rPr>
        <w:t>学时）</w:t>
      </w:r>
    </w:p>
    <w:p w:rsidR="00712D7F" w:rsidRDefault="008C53F9" w:rsidP="00C56504">
      <w:pPr>
        <w:numPr>
          <w:ilvl w:val="3"/>
          <w:numId w:val="12"/>
        </w:numPr>
        <w:tabs>
          <w:tab w:val="clear" w:pos="1620"/>
          <w:tab w:val="left" w:pos="0"/>
        </w:tabs>
        <w:adjustRightInd w:val="0"/>
        <w:snapToGrid w:val="0"/>
        <w:spacing w:line="360" w:lineRule="auto"/>
        <w:ind w:left="0" w:firstLineChars="200" w:firstLine="480"/>
        <w:rPr>
          <w:rFonts w:cs="宋体"/>
          <w:sz w:val="24"/>
          <w:szCs w:val="24"/>
        </w:rPr>
      </w:pPr>
      <w:r>
        <w:rPr>
          <w:rFonts w:hint="eastAsia"/>
          <w:sz w:val="24"/>
          <w:szCs w:val="24"/>
        </w:rPr>
        <w:t>串、</w:t>
      </w:r>
      <w:r>
        <w:rPr>
          <w:rFonts w:hint="eastAsia"/>
          <w:color w:val="000000"/>
          <w:sz w:val="24"/>
          <w:szCs w:val="24"/>
        </w:rPr>
        <w:t>栈的基本操作和应用</w:t>
      </w:r>
      <w:r>
        <w:rPr>
          <w:rFonts w:cs="宋体" w:hint="eastAsia"/>
          <w:sz w:val="24"/>
          <w:szCs w:val="24"/>
        </w:rPr>
        <w:t>（</w:t>
      </w:r>
      <w:r>
        <w:rPr>
          <w:rFonts w:cs="宋体" w:hint="eastAsia"/>
          <w:sz w:val="24"/>
          <w:szCs w:val="24"/>
        </w:rPr>
        <w:t>4</w:t>
      </w:r>
      <w:r>
        <w:rPr>
          <w:rFonts w:cs="宋体" w:hint="eastAsia"/>
          <w:sz w:val="24"/>
          <w:szCs w:val="24"/>
        </w:rPr>
        <w:t>学时）</w:t>
      </w:r>
    </w:p>
    <w:p w:rsidR="00712D7F" w:rsidRDefault="008C53F9" w:rsidP="00C56504">
      <w:pPr>
        <w:numPr>
          <w:ilvl w:val="3"/>
          <w:numId w:val="12"/>
        </w:numPr>
        <w:tabs>
          <w:tab w:val="clear" w:pos="1620"/>
          <w:tab w:val="left" w:pos="0"/>
        </w:tabs>
        <w:adjustRightInd w:val="0"/>
        <w:snapToGrid w:val="0"/>
        <w:spacing w:line="360" w:lineRule="auto"/>
        <w:ind w:left="0" w:firstLineChars="200" w:firstLine="480"/>
        <w:rPr>
          <w:rFonts w:cs="宋体"/>
          <w:sz w:val="24"/>
          <w:szCs w:val="24"/>
        </w:rPr>
      </w:pPr>
      <w:r>
        <w:rPr>
          <w:rFonts w:hint="eastAsia"/>
          <w:color w:val="000000"/>
          <w:sz w:val="24"/>
          <w:szCs w:val="24"/>
          <w:lang w:val="zh-CN"/>
        </w:rPr>
        <w:t>二叉树的建立和遍历算法</w:t>
      </w:r>
      <w:r>
        <w:rPr>
          <w:rFonts w:cs="宋体" w:hint="eastAsia"/>
          <w:sz w:val="24"/>
          <w:szCs w:val="24"/>
        </w:rPr>
        <w:t>（</w:t>
      </w:r>
      <w:r>
        <w:rPr>
          <w:rFonts w:cs="宋体" w:hint="eastAsia"/>
          <w:sz w:val="24"/>
          <w:szCs w:val="24"/>
        </w:rPr>
        <w:t>4</w:t>
      </w:r>
      <w:r>
        <w:rPr>
          <w:rFonts w:cs="宋体" w:hint="eastAsia"/>
          <w:sz w:val="24"/>
          <w:szCs w:val="24"/>
        </w:rPr>
        <w:t>学时）</w:t>
      </w:r>
    </w:p>
    <w:p w:rsidR="00712D7F" w:rsidRDefault="008C53F9" w:rsidP="00C56504">
      <w:pPr>
        <w:numPr>
          <w:ilvl w:val="3"/>
          <w:numId w:val="12"/>
        </w:numPr>
        <w:tabs>
          <w:tab w:val="clear" w:pos="1620"/>
          <w:tab w:val="left" w:pos="0"/>
        </w:tabs>
        <w:adjustRightInd w:val="0"/>
        <w:snapToGrid w:val="0"/>
        <w:spacing w:line="360" w:lineRule="auto"/>
        <w:ind w:left="0" w:firstLineChars="200" w:firstLine="480"/>
        <w:rPr>
          <w:rFonts w:cs="宋体"/>
          <w:sz w:val="24"/>
          <w:szCs w:val="24"/>
        </w:rPr>
      </w:pPr>
      <w:r>
        <w:rPr>
          <w:rFonts w:hint="eastAsia"/>
          <w:color w:val="000000"/>
          <w:sz w:val="24"/>
          <w:szCs w:val="24"/>
          <w:lang w:val="zh-CN"/>
        </w:rPr>
        <w:t>图的建立和应用</w:t>
      </w:r>
      <w:r>
        <w:rPr>
          <w:rFonts w:cs="宋体" w:hint="eastAsia"/>
          <w:sz w:val="24"/>
          <w:szCs w:val="24"/>
        </w:rPr>
        <w:t>（</w:t>
      </w:r>
      <w:r>
        <w:rPr>
          <w:rFonts w:cs="宋体" w:hint="eastAsia"/>
          <w:sz w:val="24"/>
          <w:szCs w:val="24"/>
        </w:rPr>
        <w:t>4</w:t>
      </w:r>
      <w:r>
        <w:rPr>
          <w:rFonts w:cs="宋体" w:hint="eastAsia"/>
          <w:sz w:val="24"/>
          <w:szCs w:val="24"/>
        </w:rPr>
        <w:t>学时）</w:t>
      </w:r>
    </w:p>
    <w:p w:rsidR="00712D7F" w:rsidRDefault="008C53F9" w:rsidP="00C56504">
      <w:pPr>
        <w:adjustRightInd w:val="0"/>
        <w:snapToGrid w:val="0"/>
        <w:spacing w:line="360" w:lineRule="auto"/>
        <w:ind w:firstLine="420"/>
        <w:rPr>
          <w:rFonts w:cs="宋体"/>
          <w:sz w:val="24"/>
          <w:szCs w:val="24"/>
        </w:rPr>
      </w:pPr>
      <w:r>
        <w:rPr>
          <w:rFonts w:cs="宋体" w:hint="eastAsia"/>
          <w:sz w:val="24"/>
          <w:szCs w:val="24"/>
        </w:rPr>
        <w:t>实验的基本要求：前两个实验为简单数据结构实验，要求除安排最常用的数据结构操作内容外，必须安排与实际应用结合较密切的内容；后两个实验为复杂数据结构实验，可适当安排，如：二叉树（图）的创建，各种遍历等基本的内容。</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四、教材及主要参考书</w:t>
      </w:r>
    </w:p>
    <w:p w:rsidR="00712D7F" w:rsidRDefault="008C53F9" w:rsidP="00C56504">
      <w:pPr>
        <w:adjustRightInd w:val="0"/>
        <w:snapToGrid w:val="0"/>
        <w:spacing w:line="360" w:lineRule="auto"/>
        <w:ind w:firstLineChars="200" w:firstLine="480"/>
        <w:rPr>
          <w:rFonts w:ascii="宋体" w:hAnsi="宋体"/>
          <w:sz w:val="24"/>
          <w:szCs w:val="18"/>
        </w:rPr>
      </w:pPr>
      <w:r>
        <w:rPr>
          <w:rFonts w:hint="eastAsia"/>
          <w:sz w:val="24"/>
          <w:szCs w:val="24"/>
        </w:rPr>
        <w:t xml:space="preserve">[1] </w:t>
      </w:r>
      <w:r>
        <w:rPr>
          <w:rFonts w:ascii="宋体" w:hAnsi="宋体"/>
          <w:sz w:val="24"/>
          <w:szCs w:val="18"/>
        </w:rPr>
        <w:t>严蔚敏等</w:t>
      </w:r>
      <w:r>
        <w:rPr>
          <w:rFonts w:hint="eastAsia"/>
          <w:sz w:val="24"/>
          <w:szCs w:val="24"/>
          <w:lang w:val="zh-CN"/>
        </w:rPr>
        <w:t>.</w:t>
      </w:r>
      <w:r>
        <w:rPr>
          <w:rFonts w:ascii="宋体" w:hAnsi="宋体"/>
          <w:sz w:val="24"/>
          <w:szCs w:val="18"/>
        </w:rPr>
        <w:t>数据结构（</w:t>
      </w:r>
      <w:r>
        <w:rPr>
          <w:sz w:val="24"/>
          <w:szCs w:val="24"/>
        </w:rPr>
        <w:t>C</w:t>
      </w:r>
      <w:r>
        <w:rPr>
          <w:rFonts w:ascii="宋体" w:hAnsi="宋体"/>
          <w:sz w:val="24"/>
          <w:szCs w:val="18"/>
        </w:rPr>
        <w:t>语言版）</w:t>
      </w:r>
      <w:r>
        <w:rPr>
          <w:rFonts w:hint="eastAsia"/>
          <w:sz w:val="24"/>
          <w:szCs w:val="24"/>
          <w:lang w:val="zh-CN"/>
        </w:rPr>
        <w:t>.</w:t>
      </w:r>
      <w:r>
        <w:rPr>
          <w:rFonts w:ascii="宋体" w:hAnsi="宋体"/>
          <w:sz w:val="24"/>
          <w:szCs w:val="18"/>
        </w:rPr>
        <w:t>清华大学出版社，</w:t>
      </w:r>
      <w:r>
        <w:rPr>
          <w:sz w:val="24"/>
          <w:szCs w:val="24"/>
        </w:rPr>
        <w:t>1997.7</w:t>
      </w:r>
    </w:p>
    <w:p w:rsidR="00712D7F" w:rsidRDefault="008C53F9" w:rsidP="00C56504">
      <w:pPr>
        <w:adjustRightInd w:val="0"/>
        <w:snapToGrid w:val="0"/>
        <w:spacing w:line="360" w:lineRule="auto"/>
        <w:ind w:firstLineChars="200" w:firstLine="480"/>
        <w:rPr>
          <w:rFonts w:ascii="宋体" w:hAnsi="宋体"/>
          <w:sz w:val="24"/>
          <w:szCs w:val="18"/>
        </w:rPr>
      </w:pPr>
      <w:r>
        <w:rPr>
          <w:rFonts w:hint="eastAsia"/>
          <w:sz w:val="24"/>
          <w:szCs w:val="24"/>
        </w:rPr>
        <w:t>[2]</w:t>
      </w:r>
      <w:r>
        <w:rPr>
          <w:sz w:val="24"/>
          <w:szCs w:val="24"/>
        </w:rPr>
        <w:t xml:space="preserve"> </w:t>
      </w:r>
      <w:r>
        <w:rPr>
          <w:rFonts w:ascii="宋体" w:hAnsi="宋体"/>
          <w:sz w:val="24"/>
          <w:szCs w:val="18"/>
        </w:rPr>
        <w:t>李春荣.数据结构教程（第</w:t>
      </w:r>
      <w:r>
        <w:rPr>
          <w:sz w:val="24"/>
          <w:szCs w:val="24"/>
        </w:rPr>
        <w:t>3</w:t>
      </w:r>
      <w:r>
        <w:rPr>
          <w:rFonts w:ascii="宋体" w:hAnsi="宋体"/>
          <w:sz w:val="24"/>
          <w:szCs w:val="18"/>
        </w:rPr>
        <w:t>版）.清华大学出版社，</w:t>
      </w:r>
      <w:r>
        <w:rPr>
          <w:sz w:val="24"/>
          <w:szCs w:val="24"/>
        </w:rPr>
        <w:t>2009.3</w:t>
      </w:r>
    </w:p>
    <w:p w:rsidR="00712D7F" w:rsidRDefault="008C53F9" w:rsidP="00C56504">
      <w:pPr>
        <w:adjustRightInd w:val="0"/>
        <w:snapToGrid w:val="0"/>
        <w:spacing w:line="360" w:lineRule="auto"/>
        <w:ind w:firstLineChars="200" w:firstLine="480"/>
        <w:rPr>
          <w:rFonts w:ascii="宋体" w:hAnsi="宋体"/>
          <w:sz w:val="24"/>
          <w:szCs w:val="18"/>
        </w:rPr>
      </w:pPr>
      <w:r>
        <w:rPr>
          <w:rFonts w:hint="eastAsia"/>
          <w:sz w:val="24"/>
          <w:szCs w:val="24"/>
        </w:rPr>
        <w:t xml:space="preserve">[3] </w:t>
      </w:r>
      <w:r>
        <w:rPr>
          <w:rFonts w:hint="eastAsia"/>
          <w:sz w:val="24"/>
          <w:szCs w:val="24"/>
        </w:rPr>
        <w:t>冯俊</w:t>
      </w:r>
      <w:r>
        <w:rPr>
          <w:rFonts w:ascii="宋体" w:hAnsi="宋体"/>
          <w:sz w:val="24"/>
          <w:szCs w:val="18"/>
        </w:rPr>
        <w:t>.</w:t>
      </w:r>
      <w:r>
        <w:rPr>
          <w:rFonts w:hint="eastAsia"/>
          <w:sz w:val="24"/>
          <w:szCs w:val="24"/>
        </w:rPr>
        <w:t>数据结构（算法与程序设计）</w:t>
      </w:r>
      <w:r>
        <w:rPr>
          <w:rFonts w:hint="eastAsia"/>
          <w:sz w:val="24"/>
          <w:szCs w:val="24"/>
        </w:rPr>
        <w:t xml:space="preserve">. </w:t>
      </w:r>
      <w:r>
        <w:rPr>
          <w:rFonts w:ascii="宋体" w:hAnsi="宋体"/>
          <w:sz w:val="24"/>
          <w:szCs w:val="18"/>
        </w:rPr>
        <w:t>清华大学出版社，</w:t>
      </w:r>
      <w:r>
        <w:rPr>
          <w:sz w:val="24"/>
          <w:szCs w:val="24"/>
        </w:rPr>
        <w:t>2007.11</w:t>
      </w:r>
    </w:p>
    <w:p w:rsidR="00712D7F" w:rsidRDefault="008C53F9" w:rsidP="00C56504">
      <w:pPr>
        <w:adjustRightInd w:val="0"/>
        <w:snapToGrid w:val="0"/>
        <w:spacing w:line="360" w:lineRule="auto"/>
        <w:ind w:firstLineChars="200" w:firstLine="480"/>
        <w:rPr>
          <w:sz w:val="24"/>
          <w:szCs w:val="24"/>
        </w:rPr>
      </w:pPr>
      <w:r>
        <w:rPr>
          <w:rFonts w:hint="eastAsia"/>
          <w:sz w:val="24"/>
          <w:szCs w:val="24"/>
        </w:rPr>
        <w:t xml:space="preserve">[4] </w:t>
      </w:r>
      <w:r>
        <w:rPr>
          <w:rFonts w:ascii="宋体" w:hAnsi="宋体"/>
          <w:sz w:val="24"/>
          <w:szCs w:val="18"/>
        </w:rPr>
        <w:t>殷人昆等</w:t>
      </w:r>
      <w:r>
        <w:rPr>
          <w:rFonts w:hint="eastAsia"/>
          <w:sz w:val="24"/>
          <w:szCs w:val="24"/>
          <w:lang w:val="zh-CN"/>
        </w:rPr>
        <w:t>.</w:t>
      </w:r>
      <w:r>
        <w:rPr>
          <w:rFonts w:ascii="宋体" w:hAnsi="宋体"/>
          <w:sz w:val="24"/>
          <w:szCs w:val="18"/>
        </w:rPr>
        <w:t>数据结构（</w:t>
      </w:r>
      <w:r>
        <w:rPr>
          <w:sz w:val="24"/>
          <w:szCs w:val="24"/>
        </w:rPr>
        <w:t>C++</w:t>
      </w:r>
      <w:r>
        <w:rPr>
          <w:rFonts w:ascii="宋体" w:hAnsi="宋体"/>
          <w:sz w:val="24"/>
          <w:szCs w:val="18"/>
        </w:rPr>
        <w:t>描述（第</w:t>
      </w:r>
      <w:r>
        <w:rPr>
          <w:sz w:val="24"/>
          <w:szCs w:val="24"/>
        </w:rPr>
        <w:t>3</w:t>
      </w:r>
      <w:r>
        <w:rPr>
          <w:rFonts w:ascii="宋体" w:hAnsi="宋体"/>
          <w:sz w:val="24"/>
          <w:szCs w:val="18"/>
        </w:rPr>
        <w:t>版））</w:t>
      </w:r>
      <w:r>
        <w:rPr>
          <w:rFonts w:hint="eastAsia"/>
          <w:sz w:val="24"/>
          <w:szCs w:val="24"/>
          <w:lang w:val="zh-CN"/>
        </w:rPr>
        <w:t>.</w:t>
      </w:r>
      <w:r>
        <w:rPr>
          <w:rFonts w:hint="eastAsia"/>
          <w:sz w:val="24"/>
          <w:szCs w:val="24"/>
        </w:rPr>
        <w:t>清华大学</w:t>
      </w:r>
      <w:r>
        <w:rPr>
          <w:rFonts w:ascii="宋体" w:hAnsi="宋体"/>
          <w:sz w:val="24"/>
          <w:szCs w:val="18"/>
        </w:rPr>
        <w:t>出版社，</w:t>
      </w:r>
      <w:r>
        <w:rPr>
          <w:sz w:val="24"/>
          <w:szCs w:val="24"/>
        </w:rPr>
        <w:t>2007.10</w:t>
      </w:r>
    </w:p>
    <w:p w:rsidR="00712D7F" w:rsidRDefault="008C53F9" w:rsidP="00C56504">
      <w:pPr>
        <w:adjustRightInd w:val="0"/>
        <w:snapToGrid w:val="0"/>
        <w:spacing w:line="360" w:lineRule="auto"/>
        <w:ind w:firstLineChars="200" w:firstLine="480"/>
        <w:rPr>
          <w:sz w:val="24"/>
          <w:szCs w:val="24"/>
        </w:rPr>
      </w:pPr>
      <w:r>
        <w:rPr>
          <w:rFonts w:hint="eastAsia"/>
          <w:sz w:val="24"/>
          <w:szCs w:val="24"/>
        </w:rPr>
        <w:t xml:space="preserve">[5] </w:t>
      </w:r>
      <w:r>
        <w:rPr>
          <w:rFonts w:ascii="宋体" w:hAnsi="宋体"/>
          <w:sz w:val="24"/>
          <w:szCs w:val="18"/>
        </w:rPr>
        <w:t>耿国华等</w:t>
      </w:r>
      <w:r>
        <w:rPr>
          <w:rFonts w:hint="eastAsia"/>
          <w:sz w:val="24"/>
          <w:szCs w:val="24"/>
          <w:lang w:val="zh-CN"/>
        </w:rPr>
        <w:t>.</w:t>
      </w:r>
      <w:r>
        <w:rPr>
          <w:rFonts w:ascii="宋体" w:hAnsi="宋体"/>
          <w:sz w:val="24"/>
          <w:szCs w:val="18"/>
        </w:rPr>
        <w:t>数据结构-</w:t>
      </w:r>
      <w:r>
        <w:rPr>
          <w:sz w:val="24"/>
          <w:szCs w:val="24"/>
        </w:rPr>
        <w:t>C</w:t>
      </w:r>
      <w:r>
        <w:rPr>
          <w:rFonts w:ascii="宋体" w:hAnsi="宋体"/>
          <w:sz w:val="24"/>
          <w:szCs w:val="18"/>
        </w:rPr>
        <w:t>语言描述</w:t>
      </w:r>
      <w:r>
        <w:rPr>
          <w:rFonts w:hint="eastAsia"/>
          <w:sz w:val="24"/>
          <w:szCs w:val="24"/>
          <w:lang w:val="zh-CN"/>
        </w:rPr>
        <w:t>.</w:t>
      </w:r>
      <w:r>
        <w:rPr>
          <w:rFonts w:ascii="宋体" w:hAnsi="宋体"/>
          <w:sz w:val="24"/>
          <w:szCs w:val="18"/>
        </w:rPr>
        <w:t>西安电子科技大学出版社，</w:t>
      </w:r>
      <w:r>
        <w:rPr>
          <w:sz w:val="24"/>
          <w:szCs w:val="24"/>
        </w:rPr>
        <w:t>2002.8</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五、其它必要说明</w:t>
      </w:r>
    </w:p>
    <w:p w:rsidR="00712D7F" w:rsidRDefault="008C53F9" w:rsidP="00C56504">
      <w:pPr>
        <w:adjustRightInd w:val="0"/>
        <w:snapToGrid w:val="0"/>
        <w:spacing w:line="360" w:lineRule="auto"/>
        <w:ind w:firstLineChars="200" w:firstLine="480"/>
        <w:rPr>
          <w:rFonts w:ascii="宋体" w:hAnsi="宋体" w:cs="宋体"/>
          <w:sz w:val="24"/>
          <w:szCs w:val="27"/>
        </w:rPr>
      </w:pPr>
      <w:r>
        <w:rPr>
          <w:rFonts w:ascii="宋体" w:hAnsi="宋体"/>
          <w:sz w:val="24"/>
          <w:szCs w:val="27"/>
        </w:rPr>
        <w:lastRenderedPageBreak/>
        <w:t>1. 课程的基本要求</w:t>
      </w:r>
    </w:p>
    <w:p w:rsidR="00712D7F" w:rsidRDefault="008C53F9" w:rsidP="00C56504">
      <w:pPr>
        <w:adjustRightInd w:val="0"/>
        <w:snapToGrid w:val="0"/>
        <w:spacing w:line="360" w:lineRule="auto"/>
        <w:ind w:firstLineChars="200" w:firstLine="480"/>
        <w:rPr>
          <w:rFonts w:cs="宋体"/>
          <w:szCs w:val="24"/>
        </w:rPr>
      </w:pPr>
      <w:r>
        <w:rPr>
          <w:rFonts w:ascii="宋体" w:hAnsi="宋体"/>
          <w:sz w:val="24"/>
          <w:szCs w:val="18"/>
        </w:rPr>
        <w:t>要求学生掌握各种数据结构的逻辑特点、存储方法、基本运算。掌握常用的查找，排序的原理与技术方法。要求学生能够对具体问题选择适当的结构，并编写出结构清晰的程序。</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 xml:space="preserve">2. </w:t>
      </w:r>
      <w:r>
        <w:rPr>
          <w:rFonts w:cs="宋体" w:hint="eastAsia"/>
          <w:sz w:val="24"/>
          <w:szCs w:val="24"/>
        </w:rPr>
        <w:t>课程的重点与难点</w:t>
      </w:r>
    </w:p>
    <w:p w:rsidR="00712D7F" w:rsidRDefault="008C53F9" w:rsidP="00C56504">
      <w:pPr>
        <w:adjustRightInd w:val="0"/>
        <w:snapToGrid w:val="0"/>
        <w:spacing w:line="360" w:lineRule="auto"/>
        <w:ind w:firstLineChars="200" w:firstLine="480"/>
        <w:rPr>
          <w:rFonts w:ascii="宋体" w:hAnsi="宋体"/>
          <w:sz w:val="24"/>
          <w:szCs w:val="18"/>
        </w:rPr>
      </w:pPr>
      <w:r>
        <w:rPr>
          <w:rFonts w:ascii="宋体" w:hAnsi="宋体"/>
          <w:sz w:val="24"/>
          <w:szCs w:val="18"/>
        </w:rPr>
        <w:t>重点：各种数据结构的逻辑特点、存储方法、基本运算。</w:t>
      </w:r>
    </w:p>
    <w:p w:rsidR="00712D7F" w:rsidRDefault="008C53F9" w:rsidP="00C56504">
      <w:pPr>
        <w:adjustRightInd w:val="0"/>
        <w:snapToGrid w:val="0"/>
        <w:spacing w:line="360" w:lineRule="auto"/>
        <w:ind w:firstLineChars="200" w:firstLine="480"/>
        <w:rPr>
          <w:rFonts w:cs="宋体"/>
          <w:sz w:val="24"/>
          <w:szCs w:val="24"/>
        </w:rPr>
      </w:pPr>
      <w:r>
        <w:rPr>
          <w:rFonts w:ascii="宋体" w:hAnsi="宋体"/>
          <w:sz w:val="24"/>
          <w:szCs w:val="18"/>
        </w:rPr>
        <w:t>难点：算法的编写，算法效率分析。</w:t>
      </w:r>
    </w:p>
    <w:p w:rsidR="00712D7F" w:rsidRDefault="008C53F9" w:rsidP="00C56504">
      <w:pPr>
        <w:adjustRightInd w:val="0"/>
        <w:snapToGrid w:val="0"/>
        <w:spacing w:line="360" w:lineRule="auto"/>
        <w:ind w:firstLineChars="200" w:firstLine="480"/>
        <w:rPr>
          <w:sz w:val="24"/>
          <w:szCs w:val="24"/>
        </w:rPr>
      </w:pPr>
      <w:r>
        <w:rPr>
          <w:rFonts w:hint="eastAsia"/>
          <w:sz w:val="24"/>
          <w:szCs w:val="24"/>
        </w:rPr>
        <w:t xml:space="preserve">3. </w:t>
      </w:r>
      <w:r>
        <w:rPr>
          <w:rFonts w:hint="eastAsia"/>
          <w:sz w:val="24"/>
          <w:szCs w:val="24"/>
        </w:rPr>
        <w:t>各实验项目应布置相对应的选做实验，以满足能力较强学生的需要。实验所需数据不做统一要求，由学生自行给出，以便培养学生独立思考和调试程序的能力。</w:t>
      </w:r>
    </w:p>
    <w:p w:rsidR="00712D7F" w:rsidRDefault="008C53F9" w:rsidP="00C56504">
      <w:pPr>
        <w:spacing w:line="360" w:lineRule="auto"/>
        <w:ind w:right="360" w:firstLine="5190"/>
        <w:jc w:val="right"/>
        <w:rPr>
          <w:b/>
          <w:sz w:val="24"/>
          <w:szCs w:val="24"/>
        </w:rPr>
      </w:pPr>
      <w:r>
        <w:rPr>
          <w:rFonts w:hint="eastAsia"/>
          <w:b/>
          <w:sz w:val="24"/>
          <w:szCs w:val="24"/>
        </w:rPr>
        <w:t>执笔人：</w:t>
      </w:r>
      <w:r>
        <w:rPr>
          <w:rFonts w:cs="宋体" w:hint="eastAsia"/>
          <w:b/>
          <w:sz w:val="24"/>
          <w:szCs w:val="24"/>
        </w:rPr>
        <w:t>李照奎</w:t>
      </w:r>
    </w:p>
    <w:p w:rsidR="00712D7F" w:rsidRDefault="008C53F9" w:rsidP="00C56504">
      <w:pPr>
        <w:spacing w:line="360" w:lineRule="auto"/>
        <w:ind w:right="241" w:firstLine="5190"/>
        <w:jc w:val="right"/>
        <w:rPr>
          <w:b/>
          <w:sz w:val="24"/>
          <w:szCs w:val="24"/>
        </w:rPr>
      </w:pPr>
      <w:r>
        <w:rPr>
          <w:rFonts w:hint="eastAsia"/>
          <w:b/>
          <w:sz w:val="24"/>
          <w:szCs w:val="24"/>
        </w:rPr>
        <w:t>审定人：</w:t>
      </w:r>
      <w:r>
        <w:rPr>
          <w:rFonts w:hint="eastAsia"/>
          <w:b/>
          <w:sz w:val="24"/>
        </w:rPr>
        <w:t>张荣博</w:t>
      </w:r>
      <w:r>
        <w:rPr>
          <w:rFonts w:hint="eastAsia"/>
          <w:b/>
          <w:sz w:val="24"/>
        </w:rPr>
        <w:t xml:space="preserve"> </w:t>
      </w:r>
    </w:p>
    <w:p w:rsidR="00712D7F" w:rsidRDefault="008C53F9" w:rsidP="00C56504">
      <w:pPr>
        <w:spacing w:line="360" w:lineRule="auto"/>
        <w:ind w:right="213" w:firstLine="5190"/>
        <w:jc w:val="right"/>
        <w:rPr>
          <w:sz w:val="24"/>
          <w:szCs w:val="24"/>
        </w:rPr>
      </w:pPr>
      <w:r>
        <w:rPr>
          <w:rFonts w:hint="eastAsia"/>
          <w:b/>
          <w:sz w:val="24"/>
          <w:szCs w:val="24"/>
        </w:rPr>
        <w:t>批准人：</w:t>
      </w:r>
      <w:r>
        <w:rPr>
          <w:rFonts w:hint="eastAsia"/>
          <w:b/>
          <w:sz w:val="24"/>
        </w:rPr>
        <w:t>张翼飞</w:t>
      </w:r>
      <w:r>
        <w:rPr>
          <w:rFonts w:hint="eastAsia"/>
          <w:b/>
          <w:sz w:val="24"/>
          <w:szCs w:val="24"/>
        </w:rPr>
        <w:t xml:space="preserve"> </w:t>
      </w:r>
    </w:p>
    <w:p w:rsidR="00712D7F" w:rsidRDefault="008C53F9" w:rsidP="00C56504">
      <w:pPr>
        <w:spacing w:line="360" w:lineRule="auto"/>
        <w:ind w:right="509" w:firstLine="5190"/>
        <w:jc w:val="right"/>
        <w:rPr>
          <w:szCs w:val="24"/>
        </w:rPr>
      </w:pPr>
      <w:r>
        <w:rPr>
          <w:rFonts w:hint="eastAsia"/>
          <w:b/>
          <w:sz w:val="24"/>
          <w:szCs w:val="24"/>
        </w:rPr>
        <w:t xml:space="preserve">        2015</w:t>
      </w:r>
      <w:r>
        <w:rPr>
          <w:rFonts w:hint="eastAsia"/>
          <w:b/>
          <w:sz w:val="24"/>
          <w:szCs w:val="24"/>
        </w:rPr>
        <w:t>年</w:t>
      </w:r>
      <w:r>
        <w:rPr>
          <w:rFonts w:hint="eastAsia"/>
          <w:b/>
          <w:sz w:val="24"/>
          <w:szCs w:val="24"/>
        </w:rPr>
        <w:t xml:space="preserve"> 07</w:t>
      </w:r>
      <w:r>
        <w:rPr>
          <w:rFonts w:hint="eastAsia"/>
          <w:b/>
          <w:sz w:val="24"/>
          <w:szCs w:val="24"/>
        </w:rPr>
        <w:t>月</w:t>
      </w:r>
      <w:r>
        <w:rPr>
          <w:rFonts w:hint="eastAsia"/>
          <w:b/>
          <w:sz w:val="24"/>
          <w:szCs w:val="24"/>
        </w:rPr>
        <w:t xml:space="preserve"> </w:t>
      </w:r>
    </w:p>
    <w:p w:rsidR="00712D7F" w:rsidRDefault="00712D7F" w:rsidP="00C56504">
      <w:pPr>
        <w:sectPr w:rsidR="00712D7F">
          <w:pgSz w:w="11906" w:h="16838"/>
          <w:pgMar w:top="1440" w:right="1080" w:bottom="1440" w:left="1080" w:header="851" w:footer="992" w:gutter="0"/>
          <w:cols w:space="425"/>
          <w:docGrid w:type="lines" w:linePitch="312"/>
        </w:sectPr>
      </w:pPr>
    </w:p>
    <w:p w:rsidR="00712D7F" w:rsidRDefault="008C53F9" w:rsidP="00C56504">
      <w:pPr>
        <w:keepNext/>
        <w:spacing w:before="120" w:after="240" w:line="300" w:lineRule="auto"/>
        <w:jc w:val="center"/>
        <w:outlineLvl w:val="1"/>
        <w:rPr>
          <w:b/>
          <w:bCs/>
          <w:sz w:val="32"/>
          <w:szCs w:val="32"/>
        </w:rPr>
      </w:pPr>
      <w:bookmarkStart w:id="9" w:name="_Toc22367"/>
      <w:r>
        <w:rPr>
          <w:rFonts w:hint="eastAsia"/>
          <w:b/>
          <w:bCs/>
          <w:sz w:val="32"/>
          <w:szCs w:val="32"/>
        </w:rPr>
        <w:lastRenderedPageBreak/>
        <w:t>《计算机组成原理》课程教学大纲</w:t>
      </w:r>
      <w:bookmarkEnd w:id="9"/>
    </w:p>
    <w:p w:rsidR="00712D7F" w:rsidRDefault="008C53F9" w:rsidP="00C56504">
      <w:pPr>
        <w:spacing w:line="360" w:lineRule="auto"/>
        <w:rPr>
          <w:bCs/>
          <w:sz w:val="24"/>
          <w:szCs w:val="24"/>
        </w:rPr>
      </w:pPr>
      <w:r>
        <w:rPr>
          <w:rFonts w:hint="eastAsia"/>
          <w:b/>
          <w:bCs/>
          <w:sz w:val="24"/>
          <w:szCs w:val="24"/>
        </w:rPr>
        <w:t>【课程编号】</w:t>
      </w:r>
      <w:r>
        <w:rPr>
          <w:rFonts w:hint="eastAsia"/>
          <w:bCs/>
          <w:sz w:val="24"/>
          <w:szCs w:val="24"/>
        </w:rPr>
        <w:t xml:space="preserve"> </w:t>
      </w:r>
      <w:r>
        <w:rPr>
          <w:sz w:val="24"/>
          <w:szCs w:val="24"/>
        </w:rPr>
        <w:t>101000401</w:t>
      </w:r>
      <w:r>
        <w:rPr>
          <w:rFonts w:hint="eastAsia"/>
          <w:sz w:val="24"/>
          <w:szCs w:val="24"/>
        </w:rPr>
        <w:t>7</w:t>
      </w:r>
    </w:p>
    <w:p w:rsidR="00712D7F" w:rsidRDefault="008C53F9" w:rsidP="00C56504">
      <w:pPr>
        <w:spacing w:line="360" w:lineRule="auto"/>
        <w:rPr>
          <w:bCs/>
          <w:sz w:val="24"/>
          <w:szCs w:val="24"/>
        </w:rPr>
      </w:pPr>
      <w:r>
        <w:rPr>
          <w:rFonts w:hint="eastAsia"/>
          <w:b/>
          <w:bCs/>
          <w:sz w:val="24"/>
          <w:szCs w:val="24"/>
        </w:rPr>
        <w:t>【课程名称】</w:t>
      </w:r>
      <w:r>
        <w:rPr>
          <w:rFonts w:hint="eastAsia"/>
          <w:bCs/>
          <w:sz w:val="24"/>
          <w:szCs w:val="24"/>
        </w:rPr>
        <w:t xml:space="preserve"> </w:t>
      </w:r>
      <w:r>
        <w:rPr>
          <w:rFonts w:hint="eastAsia"/>
          <w:bCs/>
          <w:sz w:val="24"/>
          <w:szCs w:val="24"/>
        </w:rPr>
        <w:t>计算机组成原理</w:t>
      </w:r>
    </w:p>
    <w:p w:rsidR="00712D7F" w:rsidRDefault="008C53F9" w:rsidP="00C56504">
      <w:pPr>
        <w:spacing w:line="360" w:lineRule="auto"/>
        <w:ind w:firstLineChars="650" w:firstLine="1560"/>
        <w:rPr>
          <w:b/>
          <w:bCs/>
          <w:sz w:val="24"/>
          <w:szCs w:val="24"/>
        </w:rPr>
      </w:pPr>
      <w:r>
        <w:rPr>
          <w:sz w:val="24"/>
          <w:szCs w:val="24"/>
        </w:rPr>
        <w:t>Computer Organization and Architecture</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学时学分</w:t>
      </w:r>
      <w:r>
        <w:rPr>
          <w:rFonts w:hint="eastAsia"/>
          <w:b/>
          <w:bCs/>
          <w:sz w:val="24"/>
          <w:szCs w:val="24"/>
        </w:rPr>
        <w:t>】</w:t>
      </w:r>
      <w:r>
        <w:rPr>
          <w:rFonts w:hint="eastAsia"/>
          <w:sz w:val="24"/>
          <w:szCs w:val="24"/>
        </w:rPr>
        <w:t xml:space="preserve"> 64</w:t>
      </w:r>
      <w:r>
        <w:rPr>
          <w:rFonts w:hint="eastAsia"/>
          <w:sz w:val="24"/>
          <w:szCs w:val="24"/>
        </w:rPr>
        <w:t>学时；</w:t>
      </w:r>
      <w:r>
        <w:rPr>
          <w:rFonts w:hint="eastAsia"/>
          <w:sz w:val="24"/>
          <w:szCs w:val="24"/>
        </w:rPr>
        <w:t>4</w:t>
      </w:r>
      <w:r>
        <w:rPr>
          <w:rFonts w:hint="eastAsia"/>
          <w:sz w:val="24"/>
          <w:szCs w:val="24"/>
        </w:rPr>
        <w:t>学分</w:t>
      </w:r>
      <w:r>
        <w:rPr>
          <w:rFonts w:hint="eastAsia"/>
          <w:sz w:val="24"/>
          <w:szCs w:val="24"/>
        </w:rPr>
        <w:t xml:space="preserve">              </w:t>
      </w:r>
      <w:r>
        <w:rPr>
          <w:rFonts w:hint="eastAsia"/>
          <w:b/>
          <w:bCs/>
          <w:sz w:val="24"/>
          <w:szCs w:val="24"/>
        </w:rPr>
        <w:t>【</w:t>
      </w:r>
      <w:r>
        <w:rPr>
          <w:rFonts w:hint="eastAsia"/>
          <w:b/>
          <w:sz w:val="24"/>
          <w:szCs w:val="24"/>
        </w:rPr>
        <w:t>实验和上机学时</w:t>
      </w:r>
      <w:r>
        <w:rPr>
          <w:rFonts w:hint="eastAsia"/>
          <w:b/>
          <w:bCs/>
          <w:sz w:val="24"/>
          <w:szCs w:val="24"/>
        </w:rPr>
        <w:t>】</w:t>
      </w:r>
      <w:r>
        <w:rPr>
          <w:rFonts w:hint="eastAsia"/>
          <w:sz w:val="24"/>
          <w:szCs w:val="24"/>
        </w:rPr>
        <w:t>16</w:t>
      </w:r>
      <w:r>
        <w:rPr>
          <w:rFonts w:hint="eastAsia"/>
          <w:sz w:val="24"/>
          <w:szCs w:val="24"/>
        </w:rPr>
        <w:t>学时</w:t>
      </w:r>
    </w:p>
    <w:p w:rsidR="00712D7F" w:rsidRDefault="008C53F9" w:rsidP="00C56504">
      <w:pPr>
        <w:spacing w:line="360" w:lineRule="auto"/>
        <w:rPr>
          <w:sz w:val="24"/>
          <w:szCs w:val="24"/>
        </w:rPr>
      </w:pPr>
      <w:r>
        <w:rPr>
          <w:rFonts w:hint="eastAsia"/>
          <w:b/>
          <w:bCs/>
          <w:sz w:val="24"/>
          <w:szCs w:val="24"/>
        </w:rPr>
        <w:t>【</w:t>
      </w:r>
      <w:r>
        <w:rPr>
          <w:rFonts w:hint="eastAsia"/>
          <w:b/>
          <w:sz w:val="24"/>
          <w:szCs w:val="24"/>
        </w:rPr>
        <w:t>课程性质</w:t>
      </w:r>
      <w:r>
        <w:rPr>
          <w:rFonts w:hint="eastAsia"/>
          <w:b/>
          <w:bCs/>
          <w:sz w:val="24"/>
          <w:szCs w:val="24"/>
        </w:rPr>
        <w:t>】</w:t>
      </w:r>
      <w:r>
        <w:rPr>
          <w:rFonts w:hint="eastAsia"/>
          <w:b/>
          <w:bCs/>
          <w:sz w:val="24"/>
          <w:szCs w:val="24"/>
        </w:rPr>
        <w:t xml:space="preserve"> </w:t>
      </w:r>
      <w:r>
        <w:rPr>
          <w:rFonts w:hint="eastAsia"/>
          <w:bCs/>
          <w:sz w:val="24"/>
          <w:szCs w:val="24"/>
        </w:rPr>
        <w:t>学科基础课</w:t>
      </w:r>
      <w:r>
        <w:rPr>
          <w:rFonts w:hint="eastAsia"/>
          <w:sz w:val="24"/>
          <w:szCs w:val="24"/>
        </w:rPr>
        <w:t xml:space="preserve">                  </w:t>
      </w:r>
      <w:r>
        <w:rPr>
          <w:rFonts w:hint="eastAsia"/>
          <w:b/>
          <w:bCs/>
          <w:sz w:val="24"/>
          <w:szCs w:val="24"/>
        </w:rPr>
        <w:t>【</w:t>
      </w:r>
      <w:r>
        <w:rPr>
          <w:rFonts w:hint="eastAsia"/>
          <w:b/>
          <w:sz w:val="24"/>
          <w:szCs w:val="24"/>
        </w:rPr>
        <w:t>开课模式</w:t>
      </w:r>
      <w:r>
        <w:rPr>
          <w:rFonts w:hint="eastAsia"/>
          <w:b/>
          <w:bCs/>
          <w:sz w:val="24"/>
          <w:szCs w:val="24"/>
        </w:rPr>
        <w:t>】</w:t>
      </w:r>
      <w:r>
        <w:rPr>
          <w:rFonts w:hint="eastAsia"/>
          <w:bCs/>
          <w:sz w:val="24"/>
          <w:szCs w:val="24"/>
        </w:rPr>
        <w:t>必修</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先修课程</w:t>
      </w:r>
      <w:r>
        <w:rPr>
          <w:rFonts w:hint="eastAsia"/>
          <w:b/>
          <w:bCs/>
          <w:sz w:val="24"/>
          <w:szCs w:val="24"/>
        </w:rPr>
        <w:t>】</w:t>
      </w:r>
      <w:r>
        <w:rPr>
          <w:rFonts w:hint="eastAsia"/>
          <w:b/>
          <w:bCs/>
          <w:sz w:val="24"/>
          <w:szCs w:val="24"/>
        </w:rPr>
        <w:t xml:space="preserve"> </w:t>
      </w:r>
      <w:r>
        <w:rPr>
          <w:rFonts w:hint="eastAsia"/>
          <w:sz w:val="24"/>
          <w:szCs w:val="24"/>
        </w:rPr>
        <w:t>数字逻辑</w:t>
      </w:r>
      <w:r>
        <w:rPr>
          <w:rFonts w:hint="eastAsia"/>
          <w:sz w:val="24"/>
          <w:szCs w:val="24"/>
        </w:rPr>
        <w:t xml:space="preserve">                    </w:t>
      </w:r>
      <w:r>
        <w:rPr>
          <w:rFonts w:hint="eastAsia"/>
          <w:b/>
          <w:bCs/>
          <w:sz w:val="24"/>
        </w:rPr>
        <w:t>【</w:t>
      </w:r>
      <w:r>
        <w:rPr>
          <w:rFonts w:hint="eastAsia"/>
          <w:b/>
          <w:sz w:val="24"/>
        </w:rPr>
        <w:t>考核方式</w:t>
      </w:r>
      <w:r>
        <w:rPr>
          <w:rFonts w:hint="eastAsia"/>
          <w:b/>
          <w:bCs/>
          <w:sz w:val="24"/>
        </w:rPr>
        <w:t>】</w:t>
      </w:r>
      <w:r>
        <w:rPr>
          <w:rFonts w:hint="eastAsia"/>
          <w:bCs/>
          <w:sz w:val="24"/>
        </w:rPr>
        <w:t>考试</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开课单位</w:t>
      </w:r>
      <w:r>
        <w:rPr>
          <w:rFonts w:hint="eastAsia"/>
          <w:b/>
          <w:bCs/>
          <w:sz w:val="24"/>
          <w:szCs w:val="24"/>
        </w:rPr>
        <w:t>】</w:t>
      </w:r>
      <w:r>
        <w:rPr>
          <w:rFonts w:hint="eastAsia"/>
          <w:b/>
          <w:bCs/>
          <w:sz w:val="24"/>
          <w:szCs w:val="24"/>
        </w:rPr>
        <w:t xml:space="preserve"> </w:t>
      </w:r>
      <w:r>
        <w:rPr>
          <w:rFonts w:hint="eastAsia"/>
          <w:sz w:val="24"/>
          <w:szCs w:val="24"/>
        </w:rPr>
        <w:t>物联网工程系</w:t>
      </w:r>
      <w:r>
        <w:rPr>
          <w:rFonts w:hint="eastAsia"/>
          <w:sz w:val="24"/>
          <w:szCs w:val="24"/>
        </w:rPr>
        <w:t xml:space="preserve">    </w:t>
      </w:r>
      <w:r>
        <w:rPr>
          <w:rFonts w:hint="eastAsia"/>
          <w:b/>
          <w:bCs/>
          <w:sz w:val="24"/>
          <w:szCs w:val="24"/>
        </w:rPr>
        <w:t xml:space="preserve">            </w:t>
      </w:r>
      <w:r>
        <w:rPr>
          <w:rFonts w:hint="eastAsia"/>
          <w:b/>
          <w:bCs/>
          <w:sz w:val="24"/>
          <w:szCs w:val="24"/>
        </w:rPr>
        <w:t>【</w:t>
      </w:r>
      <w:r>
        <w:rPr>
          <w:rFonts w:hint="eastAsia"/>
          <w:b/>
          <w:sz w:val="24"/>
          <w:szCs w:val="24"/>
        </w:rPr>
        <w:t>开课学期</w:t>
      </w:r>
      <w:r>
        <w:rPr>
          <w:rFonts w:hint="eastAsia"/>
          <w:b/>
          <w:bCs/>
          <w:sz w:val="24"/>
          <w:szCs w:val="24"/>
        </w:rPr>
        <w:t>】</w:t>
      </w:r>
      <w:r>
        <w:rPr>
          <w:rFonts w:hint="eastAsia"/>
          <w:b/>
          <w:bCs/>
          <w:sz w:val="24"/>
          <w:szCs w:val="24"/>
        </w:rPr>
        <w:t xml:space="preserve"> </w:t>
      </w:r>
      <w:r>
        <w:rPr>
          <w:rFonts w:hint="eastAsia"/>
          <w:sz w:val="24"/>
          <w:szCs w:val="24"/>
        </w:rPr>
        <w:t>5</w:t>
      </w:r>
    </w:p>
    <w:p w:rsidR="00712D7F" w:rsidRDefault="008C53F9" w:rsidP="00C56504">
      <w:pPr>
        <w:spacing w:line="360" w:lineRule="auto"/>
        <w:rPr>
          <w:bCs/>
          <w:sz w:val="24"/>
          <w:szCs w:val="24"/>
        </w:rPr>
      </w:pPr>
      <w:r>
        <w:rPr>
          <w:rFonts w:hint="eastAsia"/>
          <w:b/>
          <w:bCs/>
          <w:sz w:val="24"/>
          <w:szCs w:val="24"/>
        </w:rPr>
        <w:t>【</w:t>
      </w:r>
      <w:r>
        <w:rPr>
          <w:rFonts w:hint="eastAsia"/>
          <w:b/>
          <w:sz w:val="24"/>
          <w:szCs w:val="24"/>
        </w:rPr>
        <w:t>授课对象</w:t>
      </w:r>
      <w:r>
        <w:rPr>
          <w:rFonts w:hint="eastAsia"/>
          <w:b/>
          <w:bCs/>
          <w:sz w:val="24"/>
          <w:szCs w:val="24"/>
        </w:rPr>
        <w:t>】</w:t>
      </w:r>
      <w:r>
        <w:rPr>
          <w:rFonts w:hint="eastAsia"/>
          <w:b/>
          <w:bCs/>
          <w:sz w:val="24"/>
          <w:szCs w:val="24"/>
        </w:rPr>
        <w:t xml:space="preserve"> </w:t>
      </w:r>
      <w:r>
        <w:rPr>
          <w:rFonts w:hint="eastAsia"/>
          <w:bCs/>
          <w:sz w:val="24"/>
          <w:szCs w:val="24"/>
        </w:rPr>
        <w:t>计算机科学与技术专业、物联网工程专业、网络工程专业、软件工程专业</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一、课程在人才培养中的地位和作用</w:t>
      </w:r>
    </w:p>
    <w:p w:rsidR="00712D7F" w:rsidRDefault="008C53F9" w:rsidP="00C56504">
      <w:pPr>
        <w:adjustRightInd w:val="0"/>
        <w:snapToGrid w:val="0"/>
        <w:spacing w:line="360" w:lineRule="auto"/>
        <w:ind w:firstLineChars="200" w:firstLine="480"/>
        <w:rPr>
          <w:rFonts w:ascii="宋体" w:hAnsi="宋体"/>
          <w:sz w:val="24"/>
          <w:szCs w:val="24"/>
        </w:rPr>
      </w:pPr>
      <w:r>
        <w:rPr>
          <w:rFonts w:hint="eastAsia"/>
          <w:sz w:val="24"/>
          <w:szCs w:val="24"/>
        </w:rPr>
        <w:t>《计算机组成原理》是计算机科学与技术等本科专业教学中的一门重要专业基础课，在教学计划中占有重要地位和作用。通过本课程的教学使学生掌握计算机的基本组成部件、逻辑功能、工作原理、设计方法和实现技术等的有关基础知识和技术，建立完整、清晰的计算机整机概念。并使学生具备对计算机系统整机和部件进行分析和设计的能力。</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二、课程教学目标</w:t>
      </w:r>
    </w:p>
    <w:p w:rsidR="00712D7F" w:rsidRDefault="008C53F9" w:rsidP="00C56504">
      <w:pPr>
        <w:adjustRightInd w:val="0"/>
        <w:snapToGrid w:val="0"/>
        <w:spacing w:line="360" w:lineRule="auto"/>
        <w:ind w:firstLineChars="200" w:firstLine="480"/>
        <w:rPr>
          <w:sz w:val="24"/>
          <w:szCs w:val="24"/>
        </w:rPr>
      </w:pPr>
      <w:r>
        <w:rPr>
          <w:rFonts w:hint="eastAsia"/>
          <w:sz w:val="24"/>
          <w:szCs w:val="24"/>
        </w:rPr>
        <w:t>通过计算机组成原理课程的教学，使学生掌握计算机的基本组成部件、逻辑功能、工作原理、设计方法和实现技术，逐步培养学生熟练的计算机部件分析与设计能力、系统综合能力、整体思维能力、相互协作能力和自学能力；并具备一定的模型机设计能力。为学生学习后继专业课程，进一步学习新理论、新知识以及新技术打下扎实的基础。</w:t>
      </w:r>
    </w:p>
    <w:p w:rsidR="00712D7F" w:rsidRDefault="008C53F9" w:rsidP="00E9278B">
      <w:pPr>
        <w:adjustRightInd w:val="0"/>
        <w:snapToGrid w:val="0"/>
        <w:spacing w:beforeLines="50" w:afterLines="50" w:line="360" w:lineRule="auto"/>
        <w:ind w:firstLineChars="200" w:firstLine="482"/>
        <w:rPr>
          <w:rFonts w:ascii="宋体" w:hAnsi="宋体"/>
          <w:b/>
          <w:sz w:val="24"/>
          <w:szCs w:val="24"/>
        </w:rPr>
      </w:pPr>
      <w:r>
        <w:rPr>
          <w:rFonts w:ascii="宋体" w:hAnsi="宋体" w:hint="eastAsia"/>
          <w:b/>
          <w:sz w:val="24"/>
          <w:szCs w:val="24"/>
        </w:rPr>
        <w:t>1．知识目标</w:t>
      </w:r>
    </w:p>
    <w:p w:rsidR="00712D7F" w:rsidRDefault="008C53F9" w:rsidP="00C56504">
      <w:pPr>
        <w:adjustRightInd w:val="0"/>
        <w:snapToGrid w:val="0"/>
        <w:spacing w:line="360" w:lineRule="auto"/>
        <w:ind w:firstLineChars="200" w:firstLine="480"/>
        <w:rPr>
          <w:sz w:val="24"/>
          <w:szCs w:val="24"/>
        </w:rPr>
      </w:pPr>
      <w:r>
        <w:rPr>
          <w:rFonts w:hint="eastAsia"/>
          <w:sz w:val="24"/>
          <w:szCs w:val="24"/>
        </w:rPr>
        <w:t>计算机组成原理课程的教学，应使学生掌握计算机的基本组成部件、逻辑功能、工作原理、设计方法和实现技术等的有关基础知识和技术，建立完整、清晰的计算机整机概念；通过实验课，掌握计算机系统部件的设计和实现方法。</w:t>
      </w:r>
    </w:p>
    <w:p w:rsidR="00712D7F" w:rsidRDefault="008C53F9" w:rsidP="00E9278B">
      <w:pPr>
        <w:tabs>
          <w:tab w:val="left" w:pos="0"/>
        </w:tabs>
        <w:spacing w:beforeLines="50" w:afterLines="50" w:line="360" w:lineRule="auto"/>
        <w:ind w:firstLineChars="200" w:firstLine="482"/>
        <w:rPr>
          <w:rFonts w:ascii="宋体" w:hAnsi="宋体"/>
          <w:b/>
          <w:sz w:val="24"/>
          <w:szCs w:val="24"/>
        </w:rPr>
      </w:pPr>
      <w:r>
        <w:rPr>
          <w:rFonts w:ascii="宋体" w:hAnsi="宋体" w:hint="eastAsia"/>
          <w:b/>
          <w:sz w:val="24"/>
          <w:szCs w:val="24"/>
        </w:rPr>
        <w:t>2.能力目标</w:t>
      </w:r>
    </w:p>
    <w:p w:rsidR="00712D7F" w:rsidRDefault="008C53F9" w:rsidP="00C56504">
      <w:pPr>
        <w:adjustRightInd w:val="0"/>
        <w:snapToGrid w:val="0"/>
        <w:spacing w:line="360" w:lineRule="auto"/>
        <w:ind w:firstLineChars="200" w:firstLine="480"/>
        <w:rPr>
          <w:sz w:val="24"/>
          <w:szCs w:val="24"/>
        </w:rPr>
      </w:pPr>
      <w:r>
        <w:rPr>
          <w:rFonts w:hint="eastAsia"/>
          <w:sz w:val="24"/>
          <w:szCs w:val="24"/>
        </w:rPr>
        <w:lastRenderedPageBreak/>
        <w:t>通过计算机组成原理课程教学</w:t>
      </w:r>
      <w:r>
        <w:rPr>
          <w:rFonts w:hint="eastAsia"/>
          <w:sz w:val="24"/>
          <w:szCs w:val="24"/>
        </w:rPr>
        <w:t>,</w:t>
      </w:r>
      <w:r>
        <w:rPr>
          <w:rFonts w:hint="eastAsia"/>
          <w:sz w:val="24"/>
          <w:szCs w:val="24"/>
        </w:rPr>
        <w:t>应注意培养学生以下能力：使学生掌握计算机系统的基本理论、主要特性、工作原理和实际应用的基本知识，学会模型机设计的基本技能。为学习后续课程和专业技术工作打下基础。</w:t>
      </w:r>
    </w:p>
    <w:p w:rsidR="00712D7F" w:rsidRDefault="008C53F9" w:rsidP="00E9278B">
      <w:pPr>
        <w:adjustRightInd w:val="0"/>
        <w:snapToGrid w:val="0"/>
        <w:spacing w:beforeLines="50" w:afterLines="50" w:line="360" w:lineRule="auto"/>
        <w:ind w:firstLineChars="200" w:firstLine="482"/>
        <w:rPr>
          <w:rFonts w:ascii="宋体" w:hAnsi="宋体"/>
          <w:b/>
          <w:bCs/>
          <w:sz w:val="24"/>
          <w:szCs w:val="24"/>
        </w:rPr>
      </w:pPr>
      <w:r>
        <w:rPr>
          <w:rFonts w:ascii="宋体" w:hAnsi="宋体" w:hint="eastAsia"/>
          <w:b/>
          <w:sz w:val="24"/>
          <w:szCs w:val="24"/>
        </w:rPr>
        <w:t>3.素质目标</w:t>
      </w:r>
    </w:p>
    <w:p w:rsidR="00712D7F" w:rsidRDefault="008C53F9" w:rsidP="00C56504">
      <w:pPr>
        <w:adjustRightInd w:val="0"/>
        <w:snapToGrid w:val="0"/>
        <w:spacing w:line="360" w:lineRule="auto"/>
        <w:ind w:firstLineChars="200" w:firstLine="480"/>
        <w:rPr>
          <w:sz w:val="24"/>
          <w:szCs w:val="24"/>
        </w:rPr>
      </w:pPr>
      <w:r>
        <w:rPr>
          <w:rFonts w:hint="eastAsia"/>
          <w:sz w:val="24"/>
          <w:szCs w:val="24"/>
        </w:rPr>
        <w:t>通过计算机组成原理课程教学</w:t>
      </w:r>
      <w:r>
        <w:rPr>
          <w:rFonts w:hint="eastAsia"/>
          <w:sz w:val="24"/>
          <w:szCs w:val="24"/>
        </w:rPr>
        <w:t>,</w:t>
      </w:r>
      <w:r>
        <w:rPr>
          <w:rFonts w:hint="eastAsia"/>
          <w:sz w:val="24"/>
          <w:szCs w:val="24"/>
        </w:rPr>
        <w:t>应注重培养学生以下素质：</w:t>
      </w:r>
    </w:p>
    <w:p w:rsidR="00712D7F" w:rsidRDefault="008C53F9" w:rsidP="00C56504">
      <w:pPr>
        <w:adjustRightInd w:val="0"/>
        <w:snapToGrid w:val="0"/>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）求实精神——通过计算机组成原理课程教学，培养学生追求真理的勇气、严谨求实的科学态度和刻苦钻研的作风。</w:t>
      </w:r>
    </w:p>
    <w:p w:rsidR="00712D7F" w:rsidRDefault="008C53F9" w:rsidP="00C56504">
      <w:pPr>
        <w:adjustRightInd w:val="0"/>
        <w:snapToGrid w:val="0"/>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）创新意识——通过学习，引导学生树立科学的世界观，激发学生的求知热情、探索精神、创新欲望，以及敢于向旧观念挑战的精神。</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三、课程教学内容</w:t>
      </w:r>
    </w:p>
    <w:p w:rsidR="00712D7F" w:rsidRDefault="008C53F9" w:rsidP="00E9278B">
      <w:pPr>
        <w:spacing w:beforeLines="50" w:afterLines="50" w:line="360" w:lineRule="auto"/>
        <w:rPr>
          <w:rFonts w:ascii="宋体" w:hAnsi="宋体"/>
          <w:b/>
          <w:sz w:val="24"/>
          <w:szCs w:val="24"/>
        </w:rPr>
      </w:pPr>
      <w:r>
        <w:rPr>
          <w:rFonts w:ascii="宋体" w:hAnsi="宋体" w:hint="eastAsia"/>
          <w:b/>
          <w:sz w:val="24"/>
          <w:szCs w:val="24"/>
        </w:rPr>
        <w:t>1.课程的知识体系</w:t>
      </w:r>
    </w:p>
    <w:p w:rsidR="00712D7F" w:rsidRDefault="008C53F9" w:rsidP="00E9278B">
      <w:pPr>
        <w:adjustRightInd w:val="0"/>
        <w:snapToGrid w:val="0"/>
        <w:spacing w:beforeLines="50" w:line="360" w:lineRule="auto"/>
        <w:rPr>
          <w:rFonts w:ascii="宋体" w:hAnsi="宋体"/>
          <w:b/>
          <w:sz w:val="24"/>
          <w:szCs w:val="24"/>
        </w:rPr>
      </w:pPr>
      <w:r>
        <w:rPr>
          <w:rFonts w:ascii="宋体" w:hAnsi="宋体" w:hint="eastAsia"/>
          <w:b/>
          <w:sz w:val="24"/>
          <w:szCs w:val="24"/>
        </w:rPr>
        <w:t>知识领域1：技术基础（JC，6学时）</w:t>
      </w:r>
    </w:p>
    <w:p w:rsidR="00712D7F" w:rsidRDefault="008C53F9" w:rsidP="00C56504">
      <w:pPr>
        <w:spacing w:line="360" w:lineRule="auto"/>
        <w:ind w:firstLineChars="200" w:firstLine="480"/>
        <w:rPr>
          <w:rFonts w:ascii="宋体" w:hAnsi="宋体"/>
          <w:sz w:val="24"/>
          <w:szCs w:val="24"/>
        </w:rPr>
      </w:pPr>
      <w:r>
        <w:rPr>
          <w:rFonts w:ascii="宋体" w:hAnsi="宋体"/>
          <w:sz w:val="24"/>
          <w:szCs w:val="24"/>
        </w:rPr>
        <w:t>知识单元</w:t>
      </w:r>
      <w:r>
        <w:rPr>
          <w:rFonts w:ascii="宋体" w:hAnsi="宋体" w:hint="eastAsia"/>
          <w:sz w:val="24"/>
          <w:szCs w:val="24"/>
        </w:rPr>
        <w:t>JC</w:t>
      </w:r>
      <w:r>
        <w:rPr>
          <w:rFonts w:ascii="宋体" w:hAnsi="宋体"/>
          <w:sz w:val="24"/>
          <w:szCs w:val="24"/>
        </w:rPr>
        <w:t xml:space="preserve">1: </w:t>
      </w:r>
      <w:r>
        <w:rPr>
          <w:rFonts w:ascii="宋体" w:hAnsi="宋体" w:hint="eastAsia"/>
          <w:sz w:val="24"/>
          <w:szCs w:val="24"/>
        </w:rPr>
        <w:t>计算机系统概述</w:t>
      </w:r>
      <w:r>
        <w:rPr>
          <w:rFonts w:ascii="宋体" w:hAnsi="宋体"/>
          <w:sz w:val="24"/>
          <w:szCs w:val="24"/>
        </w:rPr>
        <w:t>（</w:t>
      </w:r>
      <w:r>
        <w:rPr>
          <w:rFonts w:ascii="宋体" w:hAnsi="宋体" w:hint="eastAsia"/>
          <w:sz w:val="24"/>
          <w:szCs w:val="24"/>
        </w:rPr>
        <w:t>2</w:t>
      </w:r>
      <w:r>
        <w:rPr>
          <w:rFonts w:ascii="宋体" w:hAnsi="宋体"/>
          <w:sz w:val="24"/>
          <w:szCs w:val="24"/>
        </w:rPr>
        <w:t>学时）</w:t>
      </w:r>
    </w:p>
    <w:p w:rsidR="00712D7F" w:rsidRDefault="008C53F9" w:rsidP="00C56504">
      <w:pPr>
        <w:spacing w:line="360" w:lineRule="auto"/>
        <w:ind w:firstLineChars="200" w:firstLine="480"/>
        <w:rPr>
          <w:rFonts w:ascii="宋体" w:hAnsi="宋体"/>
          <w:sz w:val="24"/>
          <w:szCs w:val="24"/>
        </w:rPr>
      </w:pPr>
      <w:r>
        <w:rPr>
          <w:rFonts w:ascii="宋体" w:hAnsi="宋体"/>
          <w:sz w:val="24"/>
          <w:szCs w:val="24"/>
        </w:rPr>
        <w:t>知识单元</w:t>
      </w:r>
      <w:r>
        <w:rPr>
          <w:rFonts w:ascii="宋体" w:hAnsi="宋体" w:hint="eastAsia"/>
          <w:sz w:val="24"/>
          <w:szCs w:val="24"/>
        </w:rPr>
        <w:t>JC2</w:t>
      </w:r>
      <w:r>
        <w:rPr>
          <w:rFonts w:ascii="宋体" w:hAnsi="宋体"/>
          <w:sz w:val="24"/>
          <w:szCs w:val="24"/>
        </w:rPr>
        <w:t xml:space="preserve">: </w:t>
      </w:r>
      <w:r>
        <w:rPr>
          <w:rFonts w:ascii="宋体" w:hAnsi="宋体" w:hint="eastAsia"/>
          <w:sz w:val="24"/>
          <w:szCs w:val="24"/>
        </w:rPr>
        <w:t>指令系统</w:t>
      </w:r>
      <w:r>
        <w:rPr>
          <w:rFonts w:ascii="宋体" w:hAnsi="宋体"/>
          <w:sz w:val="24"/>
          <w:szCs w:val="24"/>
        </w:rPr>
        <w:t>（</w:t>
      </w:r>
      <w:r>
        <w:rPr>
          <w:rFonts w:ascii="宋体" w:hAnsi="宋体" w:hint="eastAsia"/>
          <w:sz w:val="24"/>
          <w:szCs w:val="24"/>
        </w:rPr>
        <w:t>4</w:t>
      </w:r>
      <w:r>
        <w:rPr>
          <w:rFonts w:ascii="宋体" w:hAnsi="宋体"/>
          <w:sz w:val="24"/>
          <w:szCs w:val="24"/>
        </w:rPr>
        <w:t>学时）</w:t>
      </w:r>
    </w:p>
    <w:p w:rsidR="00712D7F" w:rsidRDefault="008C53F9" w:rsidP="00E9278B">
      <w:pPr>
        <w:adjustRightInd w:val="0"/>
        <w:snapToGrid w:val="0"/>
        <w:spacing w:beforeLines="50" w:line="360" w:lineRule="auto"/>
        <w:rPr>
          <w:rFonts w:ascii="宋体" w:hAnsi="宋体"/>
          <w:b/>
          <w:sz w:val="24"/>
          <w:szCs w:val="24"/>
        </w:rPr>
      </w:pPr>
      <w:r>
        <w:rPr>
          <w:rFonts w:ascii="宋体" w:hAnsi="宋体" w:hint="eastAsia"/>
          <w:b/>
          <w:sz w:val="24"/>
          <w:szCs w:val="24"/>
        </w:rPr>
        <w:t>知识领域2：运算器（YS，14</w:t>
      </w:r>
      <w:r>
        <w:rPr>
          <w:rFonts w:ascii="宋体" w:hAnsi="宋体"/>
          <w:b/>
          <w:sz w:val="24"/>
          <w:szCs w:val="24"/>
        </w:rPr>
        <w:t>学时</w:t>
      </w:r>
      <w:r>
        <w:rPr>
          <w:rFonts w:ascii="宋体" w:hAnsi="宋体" w:hint="eastAsia"/>
          <w:b/>
          <w:sz w:val="24"/>
          <w:szCs w:val="24"/>
        </w:rPr>
        <w:t>）</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sz w:val="24"/>
          <w:szCs w:val="24"/>
        </w:rPr>
        <w:t>知识单元</w:t>
      </w:r>
      <w:r>
        <w:rPr>
          <w:rFonts w:ascii="宋体" w:hAnsi="宋体" w:hint="eastAsia"/>
          <w:sz w:val="24"/>
          <w:szCs w:val="24"/>
        </w:rPr>
        <w:t>YS</w:t>
      </w:r>
      <w:r>
        <w:rPr>
          <w:rFonts w:ascii="宋体" w:hAnsi="宋体"/>
          <w:sz w:val="24"/>
          <w:szCs w:val="24"/>
        </w:rPr>
        <w:t xml:space="preserve">1: </w:t>
      </w:r>
      <w:r>
        <w:rPr>
          <w:rFonts w:ascii="宋体" w:hAnsi="宋体" w:hint="eastAsia"/>
          <w:sz w:val="24"/>
          <w:szCs w:val="24"/>
        </w:rPr>
        <w:t>数据表示方法和转换</w:t>
      </w:r>
      <w:r>
        <w:rPr>
          <w:rFonts w:ascii="宋体" w:hAnsi="宋体"/>
          <w:sz w:val="24"/>
          <w:szCs w:val="24"/>
        </w:rPr>
        <w:t>（</w:t>
      </w:r>
      <w:r>
        <w:rPr>
          <w:rFonts w:ascii="宋体" w:hAnsi="宋体" w:hint="eastAsia"/>
          <w:sz w:val="24"/>
          <w:szCs w:val="24"/>
        </w:rPr>
        <w:t>4</w:t>
      </w:r>
      <w:r>
        <w:rPr>
          <w:rFonts w:ascii="宋体" w:hAnsi="宋体"/>
          <w:sz w:val="24"/>
          <w:szCs w:val="24"/>
        </w:rPr>
        <w:t>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知识单元YS2: 定点数运算（6学时）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知识单元YS3: 浮点数运算（2学时）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知识单元YS4: 算术逻辑单元（2学时）</w:t>
      </w:r>
    </w:p>
    <w:p w:rsidR="00712D7F" w:rsidRDefault="008C53F9" w:rsidP="00E9278B">
      <w:pPr>
        <w:adjustRightInd w:val="0"/>
        <w:snapToGrid w:val="0"/>
        <w:spacing w:beforeLines="50" w:line="360" w:lineRule="auto"/>
        <w:rPr>
          <w:rFonts w:ascii="宋体" w:hAnsi="宋体"/>
          <w:b/>
          <w:sz w:val="24"/>
          <w:szCs w:val="24"/>
        </w:rPr>
      </w:pPr>
      <w:r>
        <w:rPr>
          <w:rFonts w:ascii="宋体" w:hAnsi="宋体" w:hint="eastAsia"/>
          <w:b/>
          <w:sz w:val="24"/>
          <w:szCs w:val="24"/>
        </w:rPr>
        <w:t>知识领域3：存储器（CC,12学时）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知识单元CC1: 主存储器（4学时）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知识单元CC2: 辅助存储器（4学时）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知识单元CC3: 存储系统（4学时）</w:t>
      </w:r>
    </w:p>
    <w:p w:rsidR="00712D7F" w:rsidRDefault="008C53F9" w:rsidP="00E9278B">
      <w:pPr>
        <w:adjustRightInd w:val="0"/>
        <w:snapToGrid w:val="0"/>
        <w:spacing w:beforeLines="50" w:line="360" w:lineRule="auto"/>
        <w:rPr>
          <w:rFonts w:ascii="宋体" w:hAnsi="宋体"/>
          <w:b/>
          <w:sz w:val="24"/>
          <w:szCs w:val="24"/>
        </w:rPr>
      </w:pPr>
      <w:r>
        <w:rPr>
          <w:rFonts w:ascii="宋体" w:hAnsi="宋体" w:hint="eastAsia"/>
          <w:b/>
          <w:sz w:val="24"/>
          <w:szCs w:val="24"/>
        </w:rPr>
        <w:t>知识领域4：控制器（KZ,12学时）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sz w:val="24"/>
          <w:szCs w:val="24"/>
        </w:rPr>
        <w:lastRenderedPageBreak/>
        <w:t>知识单元</w:t>
      </w:r>
      <w:r>
        <w:rPr>
          <w:rFonts w:ascii="宋体" w:hAnsi="宋体" w:hint="eastAsia"/>
          <w:sz w:val="24"/>
          <w:szCs w:val="24"/>
        </w:rPr>
        <w:t>KZ</w:t>
      </w:r>
      <w:r>
        <w:rPr>
          <w:rFonts w:ascii="宋体" w:hAnsi="宋体"/>
          <w:sz w:val="24"/>
          <w:szCs w:val="24"/>
        </w:rPr>
        <w:t xml:space="preserve">1: </w:t>
      </w:r>
      <w:r>
        <w:rPr>
          <w:rFonts w:cs="宋体" w:hint="eastAsia"/>
          <w:sz w:val="24"/>
          <w:szCs w:val="24"/>
        </w:rPr>
        <w:t>控制器</w:t>
      </w:r>
      <w:r>
        <w:rPr>
          <w:rFonts w:ascii="宋体" w:hAnsi="宋体" w:hint="eastAsia"/>
          <w:sz w:val="24"/>
          <w:szCs w:val="24"/>
        </w:rPr>
        <w:t>（12学时）</w:t>
      </w:r>
    </w:p>
    <w:p w:rsidR="00712D7F" w:rsidRDefault="008C53F9" w:rsidP="00E9278B">
      <w:pPr>
        <w:adjustRightInd w:val="0"/>
        <w:snapToGrid w:val="0"/>
        <w:spacing w:beforeLines="50" w:line="360" w:lineRule="auto"/>
        <w:rPr>
          <w:rFonts w:ascii="宋体" w:hAnsi="宋体"/>
          <w:b/>
          <w:sz w:val="24"/>
          <w:szCs w:val="24"/>
        </w:rPr>
      </w:pPr>
      <w:r>
        <w:rPr>
          <w:rFonts w:ascii="宋体" w:hAnsi="宋体" w:hint="eastAsia"/>
          <w:b/>
          <w:sz w:val="24"/>
          <w:szCs w:val="24"/>
        </w:rPr>
        <w:t>知识领域5：输入输出系统（IO,4学时）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sz w:val="24"/>
          <w:szCs w:val="24"/>
        </w:rPr>
        <w:t>知识单元</w:t>
      </w:r>
      <w:r>
        <w:rPr>
          <w:rFonts w:ascii="宋体" w:hAnsi="宋体" w:hint="eastAsia"/>
          <w:sz w:val="24"/>
          <w:szCs w:val="24"/>
        </w:rPr>
        <w:t>IO</w:t>
      </w:r>
      <w:r>
        <w:rPr>
          <w:rFonts w:ascii="宋体" w:hAnsi="宋体"/>
          <w:sz w:val="24"/>
          <w:szCs w:val="24"/>
        </w:rPr>
        <w:t xml:space="preserve">1: </w:t>
      </w:r>
      <w:r>
        <w:rPr>
          <w:rFonts w:ascii="宋体" w:hAnsi="宋体" w:hint="eastAsia"/>
          <w:sz w:val="24"/>
          <w:szCs w:val="24"/>
        </w:rPr>
        <w:t>总线</w:t>
      </w:r>
      <w:r>
        <w:rPr>
          <w:rFonts w:ascii="宋体" w:hAnsi="宋体"/>
          <w:sz w:val="24"/>
          <w:szCs w:val="24"/>
        </w:rPr>
        <w:t>（</w:t>
      </w:r>
      <w:r>
        <w:rPr>
          <w:rFonts w:ascii="宋体" w:hAnsi="宋体" w:hint="eastAsia"/>
          <w:sz w:val="24"/>
          <w:szCs w:val="24"/>
        </w:rPr>
        <w:t>2</w:t>
      </w:r>
      <w:r>
        <w:rPr>
          <w:rFonts w:ascii="宋体" w:hAnsi="宋体"/>
          <w:sz w:val="24"/>
          <w:szCs w:val="24"/>
        </w:rPr>
        <w:t>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知识单元IO2: 输入输出系统（2学时）</w:t>
      </w:r>
    </w:p>
    <w:p w:rsidR="00712D7F" w:rsidRDefault="008C53F9" w:rsidP="00E9278B">
      <w:pPr>
        <w:adjustRightInd w:val="0"/>
        <w:snapToGrid w:val="0"/>
        <w:spacing w:beforeLines="50" w:line="360" w:lineRule="auto"/>
        <w:rPr>
          <w:rFonts w:ascii="宋体" w:hAnsi="宋体"/>
          <w:b/>
          <w:sz w:val="24"/>
          <w:szCs w:val="24"/>
        </w:rPr>
      </w:pPr>
      <w:r>
        <w:rPr>
          <w:rFonts w:ascii="宋体" w:hAnsi="宋体" w:hint="eastAsia"/>
          <w:b/>
          <w:sz w:val="24"/>
          <w:szCs w:val="24"/>
        </w:rPr>
        <w:t>知识领域6：实践（SJ，16学时）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sz w:val="24"/>
          <w:szCs w:val="24"/>
        </w:rPr>
        <w:t>知识单元</w:t>
      </w:r>
      <w:r>
        <w:rPr>
          <w:rFonts w:ascii="宋体" w:hAnsi="宋体" w:hint="eastAsia"/>
          <w:sz w:val="24"/>
          <w:szCs w:val="24"/>
        </w:rPr>
        <w:t>SJ</w:t>
      </w:r>
      <w:r>
        <w:rPr>
          <w:rFonts w:ascii="宋体" w:hAnsi="宋体"/>
          <w:sz w:val="24"/>
          <w:szCs w:val="24"/>
        </w:rPr>
        <w:t xml:space="preserve">1: </w:t>
      </w:r>
      <w:r>
        <w:rPr>
          <w:rFonts w:cs="宋体" w:hint="eastAsia"/>
          <w:sz w:val="24"/>
          <w:szCs w:val="24"/>
        </w:rPr>
        <w:t>寄存器实验</w:t>
      </w:r>
      <w:r>
        <w:rPr>
          <w:rFonts w:ascii="宋体" w:hAnsi="宋体"/>
          <w:sz w:val="24"/>
          <w:szCs w:val="24"/>
        </w:rPr>
        <w:t>（</w:t>
      </w:r>
      <w:r>
        <w:rPr>
          <w:rFonts w:ascii="宋体" w:hAnsi="宋体" w:hint="eastAsia"/>
          <w:sz w:val="24"/>
          <w:szCs w:val="24"/>
        </w:rPr>
        <w:t>2</w:t>
      </w:r>
      <w:r>
        <w:rPr>
          <w:rFonts w:ascii="宋体" w:hAnsi="宋体"/>
          <w:sz w:val="24"/>
          <w:szCs w:val="24"/>
        </w:rPr>
        <w:t>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 xml:space="preserve">知识单元SJ2: </w:t>
      </w:r>
      <w:r>
        <w:rPr>
          <w:rFonts w:cs="宋体" w:hint="eastAsia"/>
          <w:sz w:val="24"/>
          <w:szCs w:val="24"/>
        </w:rPr>
        <w:t>运算器实验</w:t>
      </w:r>
      <w:r>
        <w:rPr>
          <w:rFonts w:ascii="宋体" w:hAnsi="宋体" w:hint="eastAsia"/>
          <w:sz w:val="24"/>
          <w:szCs w:val="24"/>
        </w:rPr>
        <w:t>（2学时）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 xml:space="preserve">知识单元SJ3: </w:t>
      </w:r>
      <w:r>
        <w:rPr>
          <w:rFonts w:cs="宋体" w:hint="eastAsia"/>
          <w:sz w:val="24"/>
          <w:szCs w:val="24"/>
        </w:rPr>
        <w:t>存储器实验</w:t>
      </w:r>
      <w:r>
        <w:rPr>
          <w:rFonts w:ascii="宋体" w:hAnsi="宋体" w:hint="eastAsia"/>
          <w:sz w:val="24"/>
          <w:szCs w:val="24"/>
        </w:rPr>
        <w:t>（2学时）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 xml:space="preserve">知识单元SJ4: </w:t>
      </w:r>
      <w:r>
        <w:rPr>
          <w:rFonts w:cs="宋体" w:hint="eastAsia"/>
          <w:sz w:val="24"/>
          <w:szCs w:val="24"/>
        </w:rPr>
        <w:t>数据通路实验</w:t>
      </w:r>
      <w:r>
        <w:rPr>
          <w:rFonts w:ascii="宋体" w:hAnsi="宋体" w:hint="eastAsia"/>
          <w:sz w:val="24"/>
          <w:szCs w:val="24"/>
        </w:rPr>
        <w:t>（4学时）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 xml:space="preserve">知识单元SJ5: </w:t>
      </w:r>
      <w:r>
        <w:rPr>
          <w:rFonts w:cs="宋体" w:hint="eastAsia"/>
          <w:sz w:val="24"/>
          <w:szCs w:val="24"/>
        </w:rPr>
        <w:t>控制器实验</w:t>
      </w:r>
      <w:r>
        <w:rPr>
          <w:rFonts w:ascii="宋体" w:hAnsi="宋体" w:hint="eastAsia"/>
          <w:sz w:val="24"/>
          <w:szCs w:val="24"/>
        </w:rPr>
        <w:t>（4学时）</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 xml:space="preserve">知识单元SJ6: </w:t>
      </w:r>
      <w:r>
        <w:rPr>
          <w:rFonts w:cs="宋体" w:hint="eastAsia"/>
          <w:sz w:val="24"/>
          <w:szCs w:val="24"/>
        </w:rPr>
        <w:t>中断实验</w:t>
      </w:r>
      <w:r>
        <w:rPr>
          <w:rFonts w:ascii="宋体" w:hAnsi="宋体" w:hint="eastAsia"/>
          <w:sz w:val="24"/>
          <w:szCs w:val="24"/>
        </w:rPr>
        <w:t>（2学时）</w:t>
      </w:r>
    </w:p>
    <w:p w:rsidR="00712D7F" w:rsidRDefault="008C53F9" w:rsidP="00E9278B">
      <w:pPr>
        <w:adjustRightInd w:val="0"/>
        <w:snapToGrid w:val="0"/>
        <w:spacing w:beforeLines="50" w:line="360" w:lineRule="auto"/>
        <w:rPr>
          <w:rFonts w:ascii="宋体" w:hAnsi="宋体"/>
          <w:b/>
          <w:sz w:val="24"/>
          <w:szCs w:val="24"/>
        </w:rPr>
      </w:pPr>
      <w:r>
        <w:rPr>
          <w:rFonts w:ascii="宋体" w:hAnsi="宋体" w:hint="eastAsia"/>
          <w:b/>
          <w:sz w:val="24"/>
          <w:szCs w:val="24"/>
        </w:rPr>
        <w:t>2.课程涵盖的知识单元与业务规格要求</w:t>
      </w:r>
    </w:p>
    <w:tbl>
      <w:tblPr>
        <w:tblW w:w="9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7"/>
        <w:gridCol w:w="2943"/>
        <w:gridCol w:w="1984"/>
        <w:gridCol w:w="3544"/>
      </w:tblGrid>
      <w:tr w:rsidR="00712D7F">
        <w:trPr>
          <w:jc w:val="center"/>
        </w:trPr>
        <w:tc>
          <w:tcPr>
            <w:tcW w:w="677" w:type="dxa"/>
            <w:vAlign w:val="center"/>
          </w:tcPr>
          <w:p w:rsidR="00712D7F" w:rsidRDefault="008C53F9" w:rsidP="00C56504">
            <w:pPr>
              <w:spacing w:line="400" w:lineRule="exact"/>
              <w:jc w:val="center"/>
              <w:rPr>
                <w:rFonts w:ascii="宋体" w:hAnsi="宋体"/>
                <w:b/>
              </w:rPr>
            </w:pPr>
            <w:r>
              <w:rPr>
                <w:rFonts w:ascii="宋体" w:hAnsi="宋体" w:hint="eastAsia"/>
                <w:b/>
              </w:rPr>
              <w:t>序号</w:t>
            </w:r>
          </w:p>
        </w:tc>
        <w:tc>
          <w:tcPr>
            <w:tcW w:w="2943" w:type="dxa"/>
            <w:vAlign w:val="center"/>
          </w:tcPr>
          <w:p w:rsidR="00712D7F" w:rsidRDefault="008C53F9" w:rsidP="00C56504">
            <w:pPr>
              <w:spacing w:line="400" w:lineRule="exact"/>
              <w:jc w:val="center"/>
              <w:rPr>
                <w:rFonts w:ascii="宋体" w:hAnsi="宋体"/>
                <w:b/>
              </w:rPr>
            </w:pPr>
            <w:r>
              <w:rPr>
                <w:rFonts w:ascii="宋体" w:hAnsi="宋体" w:hint="eastAsia"/>
                <w:b/>
              </w:rPr>
              <w:t>知识领域（课程支撑依据）</w:t>
            </w:r>
          </w:p>
        </w:tc>
        <w:tc>
          <w:tcPr>
            <w:tcW w:w="1984" w:type="dxa"/>
            <w:vAlign w:val="center"/>
          </w:tcPr>
          <w:p w:rsidR="00712D7F" w:rsidRDefault="008C53F9" w:rsidP="00C56504">
            <w:pPr>
              <w:spacing w:line="400" w:lineRule="exact"/>
              <w:jc w:val="center"/>
              <w:rPr>
                <w:rFonts w:ascii="宋体" w:hAnsi="宋体"/>
                <w:b/>
              </w:rPr>
            </w:pPr>
            <w:r>
              <w:rPr>
                <w:rFonts w:ascii="宋体" w:hAnsi="宋体" w:hint="eastAsia"/>
                <w:b/>
              </w:rPr>
              <w:t>核心知识单元</w:t>
            </w:r>
          </w:p>
          <w:p w:rsidR="00712D7F" w:rsidRDefault="008C53F9" w:rsidP="00C56504">
            <w:pPr>
              <w:spacing w:line="400" w:lineRule="exact"/>
              <w:jc w:val="center"/>
              <w:rPr>
                <w:rFonts w:ascii="宋体" w:hAnsi="宋体"/>
                <w:b/>
              </w:rPr>
            </w:pPr>
            <w:r>
              <w:rPr>
                <w:rFonts w:ascii="宋体" w:hAnsi="宋体" w:hint="eastAsia"/>
                <w:b/>
              </w:rPr>
              <w:t>（参考学时）</w:t>
            </w:r>
          </w:p>
        </w:tc>
        <w:tc>
          <w:tcPr>
            <w:tcW w:w="3544" w:type="dxa"/>
            <w:vAlign w:val="center"/>
          </w:tcPr>
          <w:p w:rsidR="00712D7F" w:rsidRDefault="008C53F9" w:rsidP="00C56504">
            <w:pPr>
              <w:spacing w:line="400" w:lineRule="exact"/>
              <w:jc w:val="center"/>
              <w:rPr>
                <w:rFonts w:ascii="宋体" w:hAnsi="宋体"/>
                <w:b/>
              </w:rPr>
            </w:pPr>
            <w:r>
              <w:rPr>
                <w:rFonts w:ascii="宋体" w:hAnsi="宋体" w:hint="eastAsia"/>
                <w:b/>
              </w:rPr>
              <w:t>业务规格要求</w:t>
            </w:r>
          </w:p>
        </w:tc>
      </w:tr>
      <w:tr w:rsidR="00712D7F">
        <w:trPr>
          <w:jc w:val="center"/>
        </w:trPr>
        <w:tc>
          <w:tcPr>
            <w:tcW w:w="677" w:type="dxa"/>
          </w:tcPr>
          <w:p w:rsidR="00712D7F" w:rsidRDefault="00712D7F" w:rsidP="00C56504">
            <w:pPr>
              <w:spacing w:line="400" w:lineRule="exact"/>
              <w:jc w:val="center"/>
              <w:rPr>
                <w:rFonts w:ascii="宋体" w:hAnsi="宋体"/>
              </w:rPr>
            </w:pPr>
          </w:p>
          <w:p w:rsidR="00712D7F" w:rsidRDefault="008C53F9" w:rsidP="00C56504">
            <w:pPr>
              <w:spacing w:line="400" w:lineRule="exact"/>
              <w:jc w:val="center"/>
              <w:rPr>
                <w:rFonts w:ascii="宋体" w:hAnsi="宋体"/>
              </w:rPr>
            </w:pPr>
            <w:r>
              <w:rPr>
                <w:rFonts w:ascii="宋体" w:hAnsi="宋体" w:hint="eastAsia"/>
              </w:rPr>
              <w:t>1</w:t>
            </w:r>
          </w:p>
        </w:tc>
        <w:tc>
          <w:tcPr>
            <w:tcW w:w="2943" w:type="dxa"/>
            <w:vAlign w:val="center"/>
          </w:tcPr>
          <w:p w:rsidR="00712D7F" w:rsidRDefault="008C53F9" w:rsidP="00C56504">
            <w:pPr>
              <w:adjustRightInd w:val="0"/>
              <w:snapToGrid w:val="0"/>
              <w:spacing w:line="300" w:lineRule="auto"/>
              <w:rPr>
                <w:rFonts w:ascii="宋体" w:hAnsi="宋体"/>
              </w:rPr>
            </w:pPr>
            <w:r>
              <w:rPr>
                <w:rFonts w:ascii="宋体" w:hAnsi="宋体" w:hint="eastAsia"/>
              </w:rPr>
              <w:t>计算机系统概述、指令系统</w:t>
            </w:r>
          </w:p>
        </w:tc>
        <w:tc>
          <w:tcPr>
            <w:tcW w:w="198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JC</w:t>
            </w:r>
            <w:r>
              <w:rPr>
                <w:rFonts w:ascii="宋体" w:hAnsi="宋体"/>
              </w:rPr>
              <w:t>1（</w:t>
            </w:r>
            <w:r>
              <w:rPr>
                <w:rFonts w:ascii="宋体" w:hAnsi="宋体" w:hint="eastAsia"/>
              </w:rPr>
              <w:t>2</w:t>
            </w:r>
            <w:r>
              <w:rPr>
                <w:rFonts w:ascii="宋体" w:hAnsi="宋体"/>
              </w:rPr>
              <w:t>）</w:t>
            </w:r>
            <w:r>
              <w:rPr>
                <w:rFonts w:ascii="宋体" w:hAnsi="宋体" w:hint="eastAsia"/>
              </w:rPr>
              <w:t>、JC2</w:t>
            </w:r>
            <w:r>
              <w:rPr>
                <w:rFonts w:ascii="宋体" w:hAnsi="宋体"/>
              </w:rPr>
              <w:t>（</w:t>
            </w:r>
            <w:r>
              <w:rPr>
                <w:rFonts w:ascii="宋体" w:hAnsi="宋体" w:hint="eastAsia"/>
              </w:rPr>
              <w:t>4</w:t>
            </w:r>
            <w:r>
              <w:rPr>
                <w:rFonts w:ascii="宋体" w:hAnsi="宋体"/>
              </w:rPr>
              <w:t>）</w:t>
            </w:r>
          </w:p>
        </w:tc>
        <w:tc>
          <w:tcPr>
            <w:tcW w:w="354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系统的掌握计算机系统基础理论知识、专业理论知识，具有一定的指令系统设计能力和工程实践经历，了解计算机系统的前沿技术及发展趋势</w:t>
            </w:r>
          </w:p>
        </w:tc>
      </w:tr>
      <w:tr w:rsidR="00712D7F">
        <w:trPr>
          <w:jc w:val="center"/>
        </w:trPr>
        <w:tc>
          <w:tcPr>
            <w:tcW w:w="677" w:type="dxa"/>
          </w:tcPr>
          <w:p w:rsidR="00712D7F" w:rsidRDefault="00712D7F" w:rsidP="00C56504">
            <w:pPr>
              <w:spacing w:line="400" w:lineRule="exact"/>
              <w:jc w:val="center"/>
              <w:rPr>
                <w:rFonts w:ascii="宋体" w:hAnsi="宋体"/>
              </w:rPr>
            </w:pPr>
          </w:p>
          <w:p w:rsidR="00712D7F" w:rsidRDefault="008C53F9" w:rsidP="00C56504">
            <w:pPr>
              <w:spacing w:line="400" w:lineRule="exact"/>
              <w:jc w:val="center"/>
              <w:rPr>
                <w:rFonts w:ascii="宋体" w:hAnsi="宋体"/>
              </w:rPr>
            </w:pPr>
            <w:r>
              <w:rPr>
                <w:rFonts w:ascii="宋体" w:hAnsi="宋体" w:hint="eastAsia"/>
              </w:rPr>
              <w:t>2</w:t>
            </w:r>
          </w:p>
        </w:tc>
        <w:tc>
          <w:tcPr>
            <w:tcW w:w="2943" w:type="dxa"/>
            <w:vAlign w:val="center"/>
          </w:tcPr>
          <w:p w:rsidR="00712D7F" w:rsidRDefault="008C53F9" w:rsidP="00C56504">
            <w:pPr>
              <w:adjustRightInd w:val="0"/>
              <w:snapToGrid w:val="0"/>
              <w:spacing w:line="300" w:lineRule="auto"/>
              <w:rPr>
                <w:rFonts w:ascii="宋体" w:hAnsi="宋体"/>
              </w:rPr>
            </w:pPr>
            <w:r>
              <w:rPr>
                <w:rFonts w:ascii="宋体" w:hAnsi="宋体" w:hint="eastAsia"/>
              </w:rPr>
              <w:t>数据表示方法和转换、定点数运算、 浮点数运算、 算术逻辑单元</w:t>
            </w:r>
          </w:p>
        </w:tc>
        <w:tc>
          <w:tcPr>
            <w:tcW w:w="198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YS</w:t>
            </w:r>
            <w:r>
              <w:rPr>
                <w:rFonts w:ascii="宋体" w:hAnsi="宋体"/>
              </w:rPr>
              <w:t>1（</w:t>
            </w:r>
            <w:r>
              <w:rPr>
                <w:rFonts w:ascii="宋体" w:hAnsi="宋体" w:hint="eastAsia"/>
              </w:rPr>
              <w:t>4</w:t>
            </w:r>
            <w:r>
              <w:rPr>
                <w:rFonts w:ascii="宋体" w:hAnsi="宋体"/>
              </w:rPr>
              <w:t>）</w:t>
            </w:r>
            <w:r>
              <w:rPr>
                <w:rFonts w:ascii="宋体" w:hAnsi="宋体" w:hint="eastAsia"/>
              </w:rPr>
              <w:t>、YS2</w:t>
            </w:r>
            <w:r>
              <w:rPr>
                <w:rFonts w:ascii="宋体" w:hAnsi="宋体"/>
              </w:rPr>
              <w:t>（</w:t>
            </w:r>
            <w:r>
              <w:rPr>
                <w:rFonts w:ascii="宋体" w:hAnsi="宋体" w:hint="eastAsia"/>
              </w:rPr>
              <w:t>6</w:t>
            </w:r>
            <w:r>
              <w:rPr>
                <w:rFonts w:ascii="宋体" w:hAnsi="宋体"/>
              </w:rPr>
              <w:t>）</w:t>
            </w:r>
            <w:r>
              <w:rPr>
                <w:rFonts w:ascii="宋体" w:hAnsi="宋体" w:hint="eastAsia"/>
              </w:rPr>
              <w:t>、YS3</w:t>
            </w:r>
            <w:r>
              <w:rPr>
                <w:rFonts w:ascii="宋体" w:hAnsi="宋体"/>
              </w:rPr>
              <w:t>（</w:t>
            </w:r>
            <w:r>
              <w:rPr>
                <w:rFonts w:ascii="宋体" w:hAnsi="宋体" w:hint="eastAsia"/>
              </w:rPr>
              <w:t>2</w:t>
            </w:r>
            <w:r>
              <w:rPr>
                <w:rFonts w:ascii="宋体" w:hAnsi="宋体"/>
              </w:rPr>
              <w:t>）</w:t>
            </w:r>
            <w:r>
              <w:rPr>
                <w:rFonts w:ascii="宋体" w:hAnsi="宋体" w:hint="eastAsia"/>
              </w:rPr>
              <w:t>、YS4（2）</w:t>
            </w:r>
          </w:p>
        </w:tc>
        <w:tc>
          <w:tcPr>
            <w:tcW w:w="354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系统的掌握运算器部件的结构与工作原理，具有一定的运算器部件设计能力和工程实践经历。</w:t>
            </w:r>
          </w:p>
        </w:tc>
      </w:tr>
      <w:tr w:rsidR="00712D7F">
        <w:trPr>
          <w:jc w:val="center"/>
        </w:trPr>
        <w:tc>
          <w:tcPr>
            <w:tcW w:w="677" w:type="dxa"/>
          </w:tcPr>
          <w:p w:rsidR="00712D7F" w:rsidRDefault="00712D7F" w:rsidP="00C56504">
            <w:pPr>
              <w:spacing w:line="400" w:lineRule="exact"/>
              <w:jc w:val="center"/>
              <w:rPr>
                <w:rFonts w:ascii="宋体" w:hAnsi="宋体"/>
              </w:rPr>
            </w:pPr>
          </w:p>
          <w:p w:rsidR="00712D7F" w:rsidRDefault="008C53F9" w:rsidP="00C56504">
            <w:pPr>
              <w:spacing w:line="400" w:lineRule="exact"/>
              <w:jc w:val="center"/>
              <w:rPr>
                <w:rFonts w:ascii="宋体" w:hAnsi="宋体"/>
              </w:rPr>
            </w:pPr>
            <w:r>
              <w:rPr>
                <w:rFonts w:ascii="宋体" w:hAnsi="宋体" w:hint="eastAsia"/>
              </w:rPr>
              <w:t>3</w:t>
            </w:r>
          </w:p>
        </w:tc>
        <w:tc>
          <w:tcPr>
            <w:tcW w:w="2943" w:type="dxa"/>
            <w:vAlign w:val="center"/>
          </w:tcPr>
          <w:p w:rsidR="00712D7F" w:rsidRDefault="008C53F9" w:rsidP="00C56504">
            <w:pPr>
              <w:adjustRightInd w:val="0"/>
              <w:snapToGrid w:val="0"/>
              <w:spacing w:line="300" w:lineRule="auto"/>
              <w:rPr>
                <w:rFonts w:ascii="宋体" w:hAnsi="宋体"/>
              </w:rPr>
            </w:pPr>
            <w:r>
              <w:rPr>
                <w:rFonts w:ascii="宋体" w:hAnsi="宋体" w:hint="eastAsia"/>
              </w:rPr>
              <w:t>主存储器、 辅助存储器、 存储系统</w:t>
            </w:r>
          </w:p>
        </w:tc>
        <w:tc>
          <w:tcPr>
            <w:tcW w:w="198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CC</w:t>
            </w:r>
            <w:r>
              <w:rPr>
                <w:rFonts w:ascii="宋体" w:hAnsi="宋体"/>
              </w:rPr>
              <w:t>1</w:t>
            </w:r>
            <w:r>
              <w:rPr>
                <w:rFonts w:ascii="宋体" w:hAnsi="宋体" w:hint="eastAsia"/>
              </w:rPr>
              <w:t>（4）、CC2（4）、CC3（4）</w:t>
            </w:r>
          </w:p>
        </w:tc>
        <w:tc>
          <w:tcPr>
            <w:tcW w:w="354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系统的掌握存储器部件的结构与工作原理，具有一定的存储器部件设计能力和工程实践经历。</w:t>
            </w:r>
          </w:p>
        </w:tc>
      </w:tr>
      <w:tr w:rsidR="00712D7F">
        <w:trPr>
          <w:jc w:val="center"/>
        </w:trPr>
        <w:tc>
          <w:tcPr>
            <w:tcW w:w="677" w:type="dxa"/>
          </w:tcPr>
          <w:p w:rsidR="00712D7F" w:rsidRDefault="00712D7F" w:rsidP="00C56504">
            <w:pPr>
              <w:spacing w:line="400" w:lineRule="exact"/>
              <w:jc w:val="center"/>
              <w:rPr>
                <w:rFonts w:ascii="宋体" w:hAnsi="宋体"/>
              </w:rPr>
            </w:pPr>
          </w:p>
          <w:p w:rsidR="00712D7F" w:rsidRDefault="008C53F9" w:rsidP="00C56504">
            <w:pPr>
              <w:spacing w:line="400" w:lineRule="exact"/>
              <w:jc w:val="center"/>
              <w:rPr>
                <w:rFonts w:ascii="宋体" w:hAnsi="宋体"/>
              </w:rPr>
            </w:pPr>
            <w:r>
              <w:rPr>
                <w:rFonts w:ascii="宋体" w:hAnsi="宋体" w:hint="eastAsia"/>
              </w:rPr>
              <w:t>4</w:t>
            </w:r>
          </w:p>
        </w:tc>
        <w:tc>
          <w:tcPr>
            <w:tcW w:w="2943" w:type="dxa"/>
            <w:vAlign w:val="center"/>
          </w:tcPr>
          <w:p w:rsidR="00712D7F" w:rsidRDefault="008C53F9" w:rsidP="00C56504">
            <w:pPr>
              <w:adjustRightInd w:val="0"/>
              <w:snapToGrid w:val="0"/>
              <w:spacing w:line="300" w:lineRule="auto"/>
              <w:rPr>
                <w:rFonts w:ascii="宋体" w:hAnsi="宋体"/>
              </w:rPr>
            </w:pPr>
            <w:r>
              <w:rPr>
                <w:rFonts w:ascii="宋体" w:hAnsi="宋体" w:hint="eastAsia"/>
              </w:rPr>
              <w:t>控制器组成与工作原理、数据通路、微程序控制器、</w:t>
            </w:r>
          </w:p>
          <w:p w:rsidR="00712D7F" w:rsidRDefault="008C53F9" w:rsidP="00C56504">
            <w:pPr>
              <w:adjustRightInd w:val="0"/>
              <w:snapToGrid w:val="0"/>
              <w:spacing w:line="300" w:lineRule="auto"/>
              <w:rPr>
                <w:rFonts w:ascii="宋体" w:hAnsi="宋体"/>
              </w:rPr>
            </w:pPr>
            <w:r>
              <w:rPr>
                <w:rFonts w:ascii="宋体" w:hAnsi="宋体" w:hint="eastAsia"/>
              </w:rPr>
              <w:t>硬布线控制器、指令流水线</w:t>
            </w:r>
          </w:p>
        </w:tc>
        <w:tc>
          <w:tcPr>
            <w:tcW w:w="198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KZ</w:t>
            </w:r>
            <w:r>
              <w:rPr>
                <w:rFonts w:ascii="宋体" w:hAnsi="宋体"/>
              </w:rPr>
              <w:t>1</w:t>
            </w:r>
            <w:r>
              <w:rPr>
                <w:rFonts w:ascii="宋体" w:hAnsi="宋体" w:hint="eastAsia"/>
              </w:rPr>
              <w:t>（12）</w:t>
            </w:r>
          </w:p>
        </w:tc>
        <w:tc>
          <w:tcPr>
            <w:tcW w:w="354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系统的掌握控制器部件的结构与工作原理，具有一定的控制器部件设计能力和工程实践经历。</w:t>
            </w:r>
          </w:p>
        </w:tc>
      </w:tr>
      <w:tr w:rsidR="00712D7F">
        <w:trPr>
          <w:jc w:val="center"/>
        </w:trPr>
        <w:tc>
          <w:tcPr>
            <w:tcW w:w="677" w:type="dxa"/>
          </w:tcPr>
          <w:p w:rsidR="00712D7F" w:rsidRDefault="00712D7F" w:rsidP="00C56504">
            <w:pPr>
              <w:spacing w:line="400" w:lineRule="exact"/>
              <w:jc w:val="center"/>
              <w:rPr>
                <w:rFonts w:ascii="宋体" w:hAnsi="宋体"/>
              </w:rPr>
            </w:pPr>
          </w:p>
          <w:p w:rsidR="00712D7F" w:rsidRDefault="008C53F9" w:rsidP="00C56504">
            <w:pPr>
              <w:spacing w:line="400" w:lineRule="exact"/>
              <w:jc w:val="center"/>
              <w:rPr>
                <w:rFonts w:ascii="宋体" w:hAnsi="宋体"/>
              </w:rPr>
            </w:pPr>
            <w:r>
              <w:rPr>
                <w:rFonts w:ascii="宋体" w:hAnsi="宋体" w:hint="eastAsia"/>
              </w:rPr>
              <w:lastRenderedPageBreak/>
              <w:t>5</w:t>
            </w:r>
          </w:p>
        </w:tc>
        <w:tc>
          <w:tcPr>
            <w:tcW w:w="2943" w:type="dxa"/>
            <w:vAlign w:val="center"/>
          </w:tcPr>
          <w:p w:rsidR="00712D7F" w:rsidRDefault="008C53F9" w:rsidP="00C56504">
            <w:pPr>
              <w:adjustRightInd w:val="0"/>
              <w:snapToGrid w:val="0"/>
              <w:spacing w:line="300" w:lineRule="auto"/>
              <w:rPr>
                <w:rFonts w:ascii="宋体" w:hAnsi="宋体"/>
              </w:rPr>
            </w:pPr>
            <w:r>
              <w:rPr>
                <w:rFonts w:ascii="宋体" w:hAnsi="宋体" w:hint="eastAsia"/>
              </w:rPr>
              <w:lastRenderedPageBreak/>
              <w:t>总线、输入输出系统</w:t>
            </w:r>
          </w:p>
        </w:tc>
        <w:tc>
          <w:tcPr>
            <w:tcW w:w="198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IO</w:t>
            </w:r>
            <w:r>
              <w:rPr>
                <w:rFonts w:ascii="宋体" w:hAnsi="宋体"/>
              </w:rPr>
              <w:t>1</w:t>
            </w:r>
            <w:r>
              <w:rPr>
                <w:rFonts w:ascii="宋体" w:hAnsi="宋体" w:hint="eastAsia"/>
              </w:rPr>
              <w:t>（2）、IO2（2）</w:t>
            </w:r>
          </w:p>
        </w:tc>
        <w:tc>
          <w:tcPr>
            <w:tcW w:w="354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系统的掌握输入输出（IO）系统的结</w:t>
            </w:r>
            <w:r>
              <w:rPr>
                <w:rFonts w:ascii="宋体" w:hAnsi="宋体" w:hint="eastAsia"/>
              </w:rPr>
              <w:lastRenderedPageBreak/>
              <w:t>构与工作原理，具有一定的中断接口部件设计能力和工程实践经历。</w:t>
            </w:r>
          </w:p>
        </w:tc>
      </w:tr>
      <w:tr w:rsidR="00712D7F">
        <w:trPr>
          <w:jc w:val="center"/>
        </w:trPr>
        <w:tc>
          <w:tcPr>
            <w:tcW w:w="677" w:type="dxa"/>
          </w:tcPr>
          <w:p w:rsidR="00712D7F" w:rsidRDefault="00712D7F" w:rsidP="00C56504">
            <w:pPr>
              <w:spacing w:line="400" w:lineRule="exact"/>
              <w:jc w:val="center"/>
              <w:rPr>
                <w:rFonts w:ascii="宋体" w:hAnsi="宋体"/>
              </w:rPr>
            </w:pPr>
          </w:p>
          <w:p w:rsidR="00712D7F" w:rsidRDefault="00712D7F" w:rsidP="00C56504">
            <w:pPr>
              <w:spacing w:line="400" w:lineRule="exact"/>
              <w:jc w:val="center"/>
              <w:rPr>
                <w:rFonts w:ascii="宋体" w:hAnsi="宋体"/>
              </w:rPr>
            </w:pPr>
          </w:p>
          <w:p w:rsidR="00712D7F" w:rsidRDefault="008C53F9" w:rsidP="00C56504">
            <w:pPr>
              <w:spacing w:line="400" w:lineRule="exact"/>
              <w:jc w:val="center"/>
              <w:rPr>
                <w:rFonts w:ascii="宋体" w:hAnsi="宋体"/>
              </w:rPr>
            </w:pPr>
            <w:r>
              <w:rPr>
                <w:rFonts w:ascii="宋体" w:hAnsi="宋体" w:hint="eastAsia"/>
              </w:rPr>
              <w:t>6</w:t>
            </w:r>
          </w:p>
        </w:tc>
        <w:tc>
          <w:tcPr>
            <w:tcW w:w="2943" w:type="dxa"/>
            <w:vAlign w:val="center"/>
          </w:tcPr>
          <w:p w:rsidR="00712D7F" w:rsidRDefault="008C53F9" w:rsidP="00C56504">
            <w:pPr>
              <w:adjustRightInd w:val="0"/>
              <w:snapToGrid w:val="0"/>
              <w:spacing w:line="300" w:lineRule="auto"/>
              <w:rPr>
                <w:rFonts w:ascii="宋体" w:hAnsi="宋体"/>
              </w:rPr>
            </w:pPr>
            <w:r>
              <w:rPr>
                <w:rFonts w:cs="宋体" w:hint="eastAsia"/>
              </w:rPr>
              <w:t>寄存器实验</w:t>
            </w:r>
            <w:r>
              <w:rPr>
                <w:rFonts w:ascii="宋体" w:hAnsi="宋体" w:hint="eastAsia"/>
              </w:rPr>
              <w:t>、</w:t>
            </w:r>
            <w:r>
              <w:rPr>
                <w:rFonts w:cs="宋体" w:hint="eastAsia"/>
              </w:rPr>
              <w:t>运算器实验</w:t>
            </w:r>
            <w:r>
              <w:rPr>
                <w:rFonts w:ascii="宋体" w:hAnsi="宋体" w:hint="eastAsia"/>
              </w:rPr>
              <w:t>、</w:t>
            </w:r>
            <w:r>
              <w:rPr>
                <w:rFonts w:cs="宋体" w:hint="eastAsia"/>
              </w:rPr>
              <w:t>存储器实验</w:t>
            </w:r>
            <w:r>
              <w:rPr>
                <w:rFonts w:ascii="宋体" w:hAnsi="宋体" w:hint="eastAsia"/>
              </w:rPr>
              <w:t>、</w:t>
            </w:r>
            <w:r>
              <w:rPr>
                <w:rFonts w:cs="宋体" w:hint="eastAsia"/>
              </w:rPr>
              <w:t>数据通路实验</w:t>
            </w:r>
            <w:r>
              <w:rPr>
                <w:rFonts w:ascii="宋体" w:hAnsi="宋体" w:hint="eastAsia"/>
              </w:rPr>
              <w:t>、</w:t>
            </w:r>
            <w:r>
              <w:rPr>
                <w:rFonts w:cs="宋体" w:hint="eastAsia"/>
              </w:rPr>
              <w:t>控制器实验</w:t>
            </w:r>
            <w:r>
              <w:rPr>
                <w:rFonts w:ascii="宋体" w:hAnsi="宋体" w:hint="eastAsia"/>
              </w:rPr>
              <w:t>、</w:t>
            </w:r>
            <w:r>
              <w:rPr>
                <w:rFonts w:cs="宋体" w:hint="eastAsia"/>
              </w:rPr>
              <w:t>中断实验</w:t>
            </w:r>
          </w:p>
        </w:tc>
        <w:tc>
          <w:tcPr>
            <w:tcW w:w="1984" w:type="dxa"/>
            <w:vAlign w:val="center"/>
          </w:tcPr>
          <w:p w:rsidR="00712D7F" w:rsidRDefault="008C53F9" w:rsidP="00C56504">
            <w:pPr>
              <w:adjustRightInd w:val="0"/>
              <w:snapToGrid w:val="0"/>
              <w:spacing w:line="300" w:lineRule="auto"/>
              <w:rPr>
                <w:rFonts w:ascii="宋体" w:hAnsi="宋体"/>
              </w:rPr>
            </w:pPr>
            <w:r>
              <w:rPr>
                <w:rFonts w:ascii="宋体" w:hAnsi="宋体" w:hint="eastAsia"/>
              </w:rPr>
              <w:t>SJ</w:t>
            </w:r>
            <w:r>
              <w:rPr>
                <w:rFonts w:ascii="宋体" w:hAnsi="宋体"/>
              </w:rPr>
              <w:t>1</w:t>
            </w:r>
            <w:r>
              <w:rPr>
                <w:rFonts w:ascii="宋体" w:hAnsi="宋体" w:hint="eastAsia"/>
              </w:rPr>
              <w:t>（2）、SJ2（2）、SJ3（2）、SJ4（4）、SJ5（4）、SJ6（2）</w:t>
            </w:r>
          </w:p>
        </w:tc>
        <w:tc>
          <w:tcPr>
            <w:tcW w:w="3544" w:type="dxa"/>
            <w:vAlign w:val="center"/>
          </w:tcPr>
          <w:p w:rsidR="00712D7F" w:rsidRDefault="008C53F9" w:rsidP="00C56504">
            <w:pPr>
              <w:adjustRightInd w:val="0"/>
              <w:snapToGrid w:val="0"/>
              <w:spacing w:line="300" w:lineRule="auto"/>
              <w:rPr>
                <w:rFonts w:ascii="宋体" w:hAnsi="宋体"/>
              </w:rPr>
            </w:pPr>
            <w:r>
              <w:rPr>
                <w:rFonts w:cs="宋体" w:hint="eastAsia"/>
                <w:lang w:val="zh-CN"/>
              </w:rPr>
              <w:t>加深对</w:t>
            </w:r>
            <w:r>
              <w:rPr>
                <w:rFonts w:hint="eastAsia"/>
              </w:rPr>
              <w:t>课程理论知识的理解和掌握，提高理论联系实际的能力。通过</w:t>
            </w:r>
            <w:r>
              <w:rPr>
                <w:rFonts w:cs="Arial"/>
              </w:rPr>
              <w:t>实验观察</w:t>
            </w:r>
            <w:r>
              <w:rPr>
                <w:rFonts w:cs="Arial" w:hint="eastAsia"/>
              </w:rPr>
              <w:t>并掌握计算机部件</w:t>
            </w:r>
            <w:r>
              <w:rPr>
                <w:rFonts w:cs="Arial"/>
              </w:rPr>
              <w:t>的</w:t>
            </w:r>
            <w:r>
              <w:rPr>
                <w:rFonts w:cs="Arial" w:hint="eastAsia"/>
              </w:rPr>
              <w:t>处理流程与方法</w:t>
            </w:r>
            <w:r>
              <w:rPr>
                <w:rFonts w:cs="Arial"/>
              </w:rPr>
              <w:t>，</w:t>
            </w:r>
            <w:r>
              <w:rPr>
                <w:rFonts w:cs="Arial" w:hint="eastAsia"/>
              </w:rPr>
              <w:t>以使</w:t>
            </w:r>
            <w:r>
              <w:rPr>
                <w:rFonts w:cs="Arial"/>
              </w:rPr>
              <w:t>学生能更加有效的学习</w:t>
            </w:r>
            <w:r>
              <w:rPr>
                <w:rFonts w:cs="Arial" w:hint="eastAsia"/>
              </w:rPr>
              <w:t>计算机</w:t>
            </w:r>
            <w:r>
              <w:rPr>
                <w:rFonts w:cs="Arial"/>
              </w:rPr>
              <w:t>系统设计技术</w:t>
            </w:r>
            <w:r>
              <w:rPr>
                <w:rFonts w:cs="Arial" w:hint="eastAsia"/>
              </w:rPr>
              <w:t>，</w:t>
            </w:r>
            <w:r>
              <w:rPr>
                <w:rFonts w:hint="eastAsia"/>
              </w:rPr>
              <w:t>同时训练学生实际动手能力。</w:t>
            </w:r>
          </w:p>
        </w:tc>
      </w:tr>
    </w:tbl>
    <w:p w:rsidR="00712D7F" w:rsidRDefault="008C53F9" w:rsidP="00E9278B">
      <w:pPr>
        <w:adjustRightInd w:val="0"/>
        <w:snapToGrid w:val="0"/>
        <w:spacing w:beforeLines="50" w:line="360" w:lineRule="auto"/>
        <w:rPr>
          <w:rFonts w:ascii="宋体" w:hAnsi="宋体"/>
          <w:b/>
          <w:sz w:val="24"/>
          <w:szCs w:val="24"/>
        </w:rPr>
      </w:pPr>
      <w:r>
        <w:rPr>
          <w:rFonts w:ascii="宋体" w:hAnsi="宋体" w:hint="eastAsia"/>
          <w:b/>
          <w:sz w:val="24"/>
          <w:szCs w:val="24"/>
        </w:rPr>
        <w:t>3.知识单元描述</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知识单元JC1: 计算机系统概述</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ind w:firstLineChars="200" w:firstLine="480"/>
        <w:rPr>
          <w:rFonts w:cs="宋体"/>
          <w:sz w:val="24"/>
          <w:szCs w:val="24"/>
        </w:rPr>
      </w:pPr>
      <w:r>
        <w:rPr>
          <w:rFonts w:cs="宋体" w:hint="eastAsia"/>
          <w:sz w:val="24"/>
          <w:szCs w:val="24"/>
        </w:rPr>
        <w:t>计算机发展历程</w:t>
      </w:r>
    </w:p>
    <w:p w:rsidR="00712D7F" w:rsidRDefault="008C53F9" w:rsidP="00C56504">
      <w:pPr>
        <w:spacing w:line="360" w:lineRule="auto"/>
        <w:ind w:firstLineChars="200" w:firstLine="480"/>
        <w:rPr>
          <w:rFonts w:cs="宋体"/>
          <w:sz w:val="24"/>
          <w:szCs w:val="24"/>
        </w:rPr>
      </w:pPr>
      <w:r>
        <w:rPr>
          <w:rFonts w:cs="宋体" w:hint="eastAsia"/>
          <w:sz w:val="24"/>
          <w:szCs w:val="24"/>
        </w:rPr>
        <w:t>计算机系统层次结构</w:t>
      </w:r>
    </w:p>
    <w:p w:rsidR="00712D7F" w:rsidRDefault="008C53F9" w:rsidP="00C56504">
      <w:pPr>
        <w:spacing w:line="360" w:lineRule="auto"/>
        <w:ind w:firstLineChars="200" w:firstLine="480"/>
        <w:rPr>
          <w:rFonts w:cs="宋体"/>
          <w:sz w:val="24"/>
          <w:szCs w:val="24"/>
        </w:rPr>
      </w:pPr>
      <w:r>
        <w:rPr>
          <w:rFonts w:cs="宋体" w:hint="eastAsia"/>
          <w:sz w:val="24"/>
          <w:szCs w:val="24"/>
        </w:rPr>
        <w:t>计算机性能指标</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（1）了解</w:t>
      </w:r>
      <w:r>
        <w:rPr>
          <w:rFonts w:cs="宋体" w:hint="eastAsia"/>
          <w:sz w:val="24"/>
          <w:szCs w:val="24"/>
        </w:rPr>
        <w:t>计算机发展历程</w:t>
      </w:r>
    </w:p>
    <w:p w:rsidR="00712D7F" w:rsidRDefault="008C53F9" w:rsidP="00C56504">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）掌握</w:t>
      </w:r>
      <w:r>
        <w:rPr>
          <w:rFonts w:cs="宋体" w:hint="eastAsia"/>
          <w:sz w:val="24"/>
          <w:szCs w:val="24"/>
        </w:rPr>
        <w:t>计算机性能指标</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（3）掌握</w:t>
      </w:r>
      <w:r>
        <w:rPr>
          <w:rFonts w:cs="宋体" w:hint="eastAsia"/>
          <w:sz w:val="24"/>
          <w:szCs w:val="24"/>
        </w:rPr>
        <w:t>计算机系统层次结构</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w:t>
      </w:r>
      <w:r>
        <w:rPr>
          <w:rFonts w:cs="宋体" w:hint="eastAsia"/>
          <w:sz w:val="24"/>
          <w:szCs w:val="24"/>
        </w:rPr>
        <w:t>计算机系统层次结构</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难点：</w:t>
      </w:r>
      <w:r>
        <w:rPr>
          <w:rFonts w:cs="宋体" w:hint="eastAsia"/>
          <w:sz w:val="24"/>
          <w:szCs w:val="24"/>
        </w:rPr>
        <w:t>计算机系统层次结构</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知识单元JC2: 指令系统</w:t>
      </w:r>
    </w:p>
    <w:p w:rsidR="00712D7F" w:rsidRDefault="008C53F9" w:rsidP="00C56504">
      <w:pPr>
        <w:adjustRightInd w:val="0"/>
        <w:snapToGrid w:val="0"/>
        <w:spacing w:line="360" w:lineRule="auto"/>
        <w:rPr>
          <w:rFonts w:ascii="宋体" w:hAnsi="宋体"/>
          <w:b/>
          <w:bCs/>
          <w:sz w:val="24"/>
          <w:szCs w:val="24"/>
        </w:rPr>
      </w:pPr>
      <w:r>
        <w:rPr>
          <w:rFonts w:ascii="宋体" w:hAnsi="宋体" w:hint="eastAsia"/>
          <w:b/>
          <w:bCs/>
          <w:sz w:val="24"/>
          <w:szCs w:val="24"/>
        </w:rPr>
        <w:t>参考学时：4学时</w:t>
      </w:r>
    </w:p>
    <w:p w:rsidR="00712D7F" w:rsidRDefault="008C53F9" w:rsidP="00C56504">
      <w:pPr>
        <w:adjustRightInd w:val="0"/>
        <w:snapToGrid w:val="0"/>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adjustRightInd w:val="0"/>
        <w:snapToGrid w:val="0"/>
        <w:spacing w:line="360" w:lineRule="auto"/>
        <w:ind w:firstLineChars="200" w:firstLine="480"/>
        <w:rPr>
          <w:sz w:val="24"/>
          <w:szCs w:val="24"/>
        </w:rPr>
      </w:pPr>
      <w:r>
        <w:rPr>
          <w:rFonts w:hint="eastAsia"/>
          <w:sz w:val="24"/>
          <w:szCs w:val="24"/>
        </w:rPr>
        <w:t>指令格式</w:t>
      </w:r>
    </w:p>
    <w:p w:rsidR="00712D7F" w:rsidRDefault="008C53F9" w:rsidP="00C56504">
      <w:pPr>
        <w:adjustRightInd w:val="0"/>
        <w:snapToGrid w:val="0"/>
        <w:spacing w:line="360" w:lineRule="auto"/>
        <w:ind w:firstLineChars="200" w:firstLine="480"/>
        <w:rPr>
          <w:rFonts w:cs="宋体"/>
          <w:sz w:val="24"/>
          <w:szCs w:val="24"/>
        </w:rPr>
      </w:pPr>
      <w:r>
        <w:rPr>
          <w:rFonts w:hint="eastAsia"/>
          <w:sz w:val="24"/>
          <w:szCs w:val="24"/>
        </w:rPr>
        <w:lastRenderedPageBreak/>
        <w:t>指令类型</w:t>
      </w:r>
    </w:p>
    <w:p w:rsidR="00712D7F" w:rsidRDefault="008C53F9" w:rsidP="00C56504">
      <w:pPr>
        <w:adjustRightInd w:val="0"/>
        <w:snapToGrid w:val="0"/>
        <w:spacing w:line="360" w:lineRule="auto"/>
        <w:ind w:firstLineChars="200" w:firstLine="480"/>
        <w:rPr>
          <w:rFonts w:cs="宋体"/>
          <w:sz w:val="24"/>
          <w:szCs w:val="24"/>
        </w:rPr>
      </w:pPr>
      <w:r>
        <w:rPr>
          <w:rFonts w:hint="eastAsia"/>
          <w:sz w:val="24"/>
          <w:szCs w:val="24"/>
        </w:rPr>
        <w:t>寻址方式</w:t>
      </w:r>
    </w:p>
    <w:p w:rsidR="00712D7F" w:rsidRDefault="008C53F9" w:rsidP="00C56504">
      <w:pPr>
        <w:adjustRightInd w:val="0"/>
        <w:snapToGrid w:val="0"/>
        <w:spacing w:line="360" w:lineRule="auto"/>
        <w:ind w:firstLineChars="200" w:firstLine="480"/>
        <w:rPr>
          <w:sz w:val="24"/>
          <w:szCs w:val="24"/>
        </w:rPr>
      </w:pPr>
      <w:r>
        <w:rPr>
          <w:rFonts w:cs="宋体" w:hint="eastAsia"/>
          <w:sz w:val="24"/>
          <w:szCs w:val="24"/>
        </w:rPr>
        <w:t>典型</w:t>
      </w:r>
      <w:r>
        <w:rPr>
          <w:rFonts w:hint="eastAsia"/>
          <w:sz w:val="24"/>
          <w:szCs w:val="24"/>
        </w:rPr>
        <w:t>指令</w:t>
      </w:r>
    </w:p>
    <w:p w:rsidR="00712D7F" w:rsidRDefault="008C53F9" w:rsidP="00C56504">
      <w:pPr>
        <w:adjustRightInd w:val="0"/>
        <w:snapToGrid w:val="0"/>
        <w:spacing w:line="360" w:lineRule="auto"/>
        <w:ind w:firstLineChars="200" w:firstLine="480"/>
        <w:rPr>
          <w:rFonts w:cs="宋体"/>
          <w:sz w:val="24"/>
          <w:szCs w:val="24"/>
        </w:rPr>
      </w:pPr>
      <w:r>
        <w:rPr>
          <w:rFonts w:hint="eastAsia"/>
          <w:sz w:val="24"/>
          <w:szCs w:val="24"/>
        </w:rPr>
        <w:t>CISC</w:t>
      </w:r>
      <w:r>
        <w:rPr>
          <w:rFonts w:hint="eastAsia"/>
          <w:sz w:val="24"/>
          <w:szCs w:val="24"/>
        </w:rPr>
        <w:t>和</w:t>
      </w:r>
      <w:r>
        <w:rPr>
          <w:rFonts w:hint="eastAsia"/>
          <w:sz w:val="24"/>
          <w:szCs w:val="24"/>
        </w:rPr>
        <w:t>RISC</w:t>
      </w:r>
      <w:r>
        <w:rPr>
          <w:rFonts w:hint="eastAsia"/>
          <w:sz w:val="24"/>
          <w:szCs w:val="24"/>
        </w:rPr>
        <w:t>的基本概念</w:t>
      </w:r>
    </w:p>
    <w:p w:rsidR="00712D7F" w:rsidRDefault="008C53F9" w:rsidP="00C56504">
      <w:pPr>
        <w:adjustRightInd w:val="0"/>
        <w:snapToGrid w:val="0"/>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（1）了解</w:t>
      </w:r>
      <w:r>
        <w:rPr>
          <w:rFonts w:cs="宋体" w:hint="eastAsia"/>
          <w:sz w:val="24"/>
          <w:szCs w:val="24"/>
        </w:rPr>
        <w:t>典型</w:t>
      </w:r>
      <w:r>
        <w:rPr>
          <w:rFonts w:hint="eastAsia"/>
          <w:sz w:val="24"/>
          <w:szCs w:val="24"/>
        </w:rPr>
        <w:t>指令</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（2）了解</w:t>
      </w:r>
      <w:r>
        <w:rPr>
          <w:rFonts w:hint="eastAsia"/>
          <w:sz w:val="24"/>
          <w:szCs w:val="24"/>
        </w:rPr>
        <w:t>CISC</w:t>
      </w:r>
      <w:r>
        <w:rPr>
          <w:rFonts w:hint="eastAsia"/>
          <w:sz w:val="24"/>
          <w:szCs w:val="24"/>
        </w:rPr>
        <w:t>和</w:t>
      </w:r>
      <w:r>
        <w:rPr>
          <w:rFonts w:hint="eastAsia"/>
          <w:sz w:val="24"/>
          <w:szCs w:val="24"/>
        </w:rPr>
        <w:t>RISC</w:t>
      </w:r>
      <w:r>
        <w:rPr>
          <w:rFonts w:hint="eastAsia"/>
          <w:sz w:val="24"/>
          <w:szCs w:val="24"/>
        </w:rPr>
        <w:t>的基本概念</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（3）掌握</w:t>
      </w:r>
      <w:r>
        <w:rPr>
          <w:rFonts w:hint="eastAsia"/>
          <w:sz w:val="24"/>
          <w:szCs w:val="24"/>
        </w:rPr>
        <w:t>指令格式</w:t>
      </w:r>
      <w:r>
        <w:rPr>
          <w:rFonts w:ascii="宋体" w:hAnsi="宋体" w:hint="eastAsia"/>
          <w:sz w:val="24"/>
          <w:szCs w:val="24"/>
        </w:rPr>
        <w:t>、</w:t>
      </w:r>
      <w:r>
        <w:rPr>
          <w:rFonts w:hint="eastAsia"/>
          <w:sz w:val="24"/>
          <w:szCs w:val="24"/>
        </w:rPr>
        <w:t>指令类型、寻址方式</w:t>
      </w:r>
    </w:p>
    <w:p w:rsidR="00712D7F" w:rsidRDefault="008C53F9" w:rsidP="00C56504">
      <w:pPr>
        <w:adjustRightInd w:val="0"/>
        <w:snapToGrid w:val="0"/>
        <w:spacing w:line="360" w:lineRule="auto"/>
        <w:rPr>
          <w:b/>
          <w:sz w:val="24"/>
          <w:szCs w:val="24"/>
        </w:rPr>
      </w:pPr>
      <w:r>
        <w:rPr>
          <w:rFonts w:hint="eastAsia"/>
          <w:b/>
          <w:sz w:val="24"/>
          <w:szCs w:val="24"/>
        </w:rPr>
        <w:t>重点和难点：</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重点：</w:t>
      </w:r>
      <w:r>
        <w:rPr>
          <w:rFonts w:hint="eastAsia"/>
          <w:sz w:val="24"/>
          <w:szCs w:val="24"/>
        </w:rPr>
        <w:t>指令格式</w:t>
      </w:r>
      <w:r>
        <w:rPr>
          <w:rFonts w:ascii="宋体" w:hAnsi="宋体" w:hint="eastAsia"/>
          <w:sz w:val="24"/>
          <w:szCs w:val="24"/>
        </w:rPr>
        <w:t>、</w:t>
      </w:r>
      <w:r>
        <w:rPr>
          <w:rFonts w:hint="eastAsia"/>
          <w:sz w:val="24"/>
          <w:szCs w:val="24"/>
        </w:rPr>
        <w:t>寻址方式</w:t>
      </w:r>
    </w:p>
    <w:p w:rsidR="00712D7F" w:rsidRDefault="008C53F9" w:rsidP="00C56504">
      <w:pPr>
        <w:adjustRightInd w:val="0"/>
        <w:snapToGrid w:val="0"/>
        <w:spacing w:line="360" w:lineRule="auto"/>
        <w:ind w:firstLineChars="200" w:firstLine="480"/>
        <w:rPr>
          <w:sz w:val="24"/>
          <w:szCs w:val="24"/>
        </w:rPr>
      </w:pPr>
      <w:r>
        <w:rPr>
          <w:rFonts w:ascii="宋体" w:hAnsi="宋体" w:hint="eastAsia"/>
          <w:sz w:val="24"/>
          <w:szCs w:val="24"/>
        </w:rPr>
        <w:t>难点：</w:t>
      </w:r>
      <w:r>
        <w:rPr>
          <w:rFonts w:hint="eastAsia"/>
          <w:sz w:val="24"/>
          <w:szCs w:val="24"/>
        </w:rPr>
        <w:t>寻址方式</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知识单元YS1: 数据表示方法和转换</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参考学时：4学时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ind w:firstLineChars="200" w:firstLine="480"/>
        <w:rPr>
          <w:rFonts w:cs="宋体"/>
          <w:sz w:val="24"/>
          <w:szCs w:val="24"/>
        </w:rPr>
      </w:pPr>
      <w:r>
        <w:rPr>
          <w:rFonts w:cs="宋体" w:hint="eastAsia"/>
          <w:sz w:val="24"/>
          <w:szCs w:val="24"/>
        </w:rPr>
        <w:t>进位计数制及其相互转换</w:t>
      </w:r>
    </w:p>
    <w:p w:rsidR="00712D7F" w:rsidRDefault="008C53F9" w:rsidP="00C56504">
      <w:pPr>
        <w:spacing w:line="360" w:lineRule="auto"/>
        <w:ind w:firstLineChars="200" w:firstLine="480"/>
        <w:rPr>
          <w:rFonts w:cs="宋体"/>
          <w:sz w:val="24"/>
          <w:szCs w:val="24"/>
        </w:rPr>
      </w:pPr>
      <w:r>
        <w:rPr>
          <w:rFonts w:hint="eastAsia"/>
          <w:sz w:val="24"/>
          <w:szCs w:val="24"/>
        </w:rPr>
        <w:t>定点数的表示</w:t>
      </w:r>
    </w:p>
    <w:p w:rsidR="00712D7F" w:rsidRDefault="008C53F9" w:rsidP="00C56504">
      <w:pPr>
        <w:spacing w:line="360" w:lineRule="auto"/>
        <w:ind w:firstLineChars="200" w:firstLine="480"/>
        <w:rPr>
          <w:rFonts w:cs="宋体"/>
          <w:sz w:val="24"/>
          <w:szCs w:val="24"/>
        </w:rPr>
      </w:pPr>
      <w:r>
        <w:rPr>
          <w:rFonts w:hint="eastAsia"/>
          <w:sz w:val="24"/>
          <w:szCs w:val="24"/>
        </w:rPr>
        <w:t>浮点数的表示</w:t>
      </w:r>
    </w:p>
    <w:p w:rsidR="00712D7F" w:rsidRDefault="008C53F9" w:rsidP="00C56504">
      <w:pPr>
        <w:spacing w:line="360" w:lineRule="auto"/>
        <w:ind w:firstLineChars="200" w:firstLine="480"/>
        <w:rPr>
          <w:rFonts w:cs="宋体"/>
          <w:sz w:val="24"/>
          <w:szCs w:val="24"/>
        </w:rPr>
      </w:pPr>
      <w:r>
        <w:rPr>
          <w:rFonts w:cs="宋体" w:hint="eastAsia"/>
          <w:sz w:val="24"/>
          <w:szCs w:val="24"/>
        </w:rPr>
        <w:t>数据校验</w:t>
      </w:r>
      <w:r>
        <w:rPr>
          <w:rFonts w:hint="eastAsia"/>
          <w:sz w:val="24"/>
          <w:szCs w:val="24"/>
        </w:rPr>
        <w:t>码</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（1）掌握</w:t>
      </w:r>
      <w:r>
        <w:rPr>
          <w:rFonts w:cs="宋体" w:hint="eastAsia"/>
          <w:sz w:val="24"/>
          <w:szCs w:val="24"/>
        </w:rPr>
        <w:t>进位计数制及其相互转换</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（2）掌握</w:t>
      </w:r>
      <w:r>
        <w:rPr>
          <w:rFonts w:hint="eastAsia"/>
          <w:sz w:val="24"/>
          <w:szCs w:val="24"/>
        </w:rPr>
        <w:t>定点数的表示、浮点数的表示、</w:t>
      </w:r>
      <w:r>
        <w:rPr>
          <w:rFonts w:cs="宋体" w:hint="eastAsia"/>
          <w:sz w:val="24"/>
          <w:szCs w:val="24"/>
        </w:rPr>
        <w:t>数据校验</w:t>
      </w:r>
      <w:r>
        <w:rPr>
          <w:rFonts w:hint="eastAsia"/>
          <w:sz w:val="24"/>
          <w:szCs w:val="24"/>
        </w:rPr>
        <w:t>码</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w:t>
      </w:r>
      <w:r>
        <w:rPr>
          <w:rFonts w:hint="eastAsia"/>
          <w:sz w:val="24"/>
          <w:szCs w:val="24"/>
        </w:rPr>
        <w:t>定点数的表示、</w:t>
      </w:r>
      <w:r>
        <w:rPr>
          <w:rFonts w:cs="宋体" w:hint="eastAsia"/>
          <w:sz w:val="24"/>
          <w:szCs w:val="24"/>
        </w:rPr>
        <w:t>数据校验</w:t>
      </w:r>
      <w:r>
        <w:rPr>
          <w:rFonts w:hint="eastAsia"/>
          <w:sz w:val="24"/>
          <w:szCs w:val="24"/>
        </w:rPr>
        <w:t>码</w:t>
      </w:r>
    </w:p>
    <w:p w:rsidR="00712D7F" w:rsidRDefault="008C53F9" w:rsidP="00C56504">
      <w:pPr>
        <w:spacing w:line="360" w:lineRule="auto"/>
        <w:ind w:firstLineChars="200" w:firstLine="480"/>
        <w:rPr>
          <w:rFonts w:cs="宋体"/>
          <w:sz w:val="24"/>
          <w:szCs w:val="24"/>
        </w:rPr>
      </w:pPr>
      <w:r>
        <w:rPr>
          <w:rFonts w:ascii="宋体" w:hAnsi="宋体" w:hint="eastAsia"/>
          <w:sz w:val="24"/>
          <w:szCs w:val="24"/>
        </w:rPr>
        <w:lastRenderedPageBreak/>
        <w:t>难点：</w:t>
      </w:r>
      <w:r>
        <w:rPr>
          <w:rFonts w:cs="宋体" w:hint="eastAsia"/>
          <w:sz w:val="24"/>
          <w:szCs w:val="24"/>
        </w:rPr>
        <w:t>数据校验</w:t>
      </w:r>
      <w:r>
        <w:rPr>
          <w:rFonts w:hint="eastAsia"/>
          <w:sz w:val="24"/>
          <w:szCs w:val="24"/>
        </w:rPr>
        <w:t>码</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知识单元YS2: 定点数运算</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参考学时：6学时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rPr>
          <w:rFonts w:ascii="宋体" w:hAnsi="宋体"/>
          <w:b/>
          <w:bCs/>
          <w:sz w:val="24"/>
          <w:szCs w:val="24"/>
        </w:rPr>
      </w:pPr>
      <w:r>
        <w:rPr>
          <w:rFonts w:ascii="宋体" w:hAnsi="宋体" w:hint="eastAsia"/>
          <w:b/>
          <w:bCs/>
          <w:sz w:val="24"/>
          <w:szCs w:val="24"/>
        </w:rPr>
        <w:t xml:space="preserve">    </w:t>
      </w:r>
      <w:r>
        <w:rPr>
          <w:rFonts w:cs="宋体" w:hint="eastAsia"/>
          <w:sz w:val="24"/>
          <w:szCs w:val="24"/>
        </w:rPr>
        <w:t>溢出概念和判别方法</w:t>
      </w:r>
    </w:p>
    <w:p w:rsidR="00712D7F" w:rsidRDefault="008C53F9" w:rsidP="00C56504">
      <w:pPr>
        <w:spacing w:line="360" w:lineRule="auto"/>
        <w:ind w:firstLineChars="200" w:firstLine="480"/>
        <w:rPr>
          <w:sz w:val="24"/>
          <w:szCs w:val="24"/>
        </w:rPr>
      </w:pPr>
      <w:r>
        <w:rPr>
          <w:rFonts w:hint="eastAsia"/>
          <w:sz w:val="24"/>
          <w:szCs w:val="24"/>
        </w:rPr>
        <w:t>定点数加</w:t>
      </w:r>
      <w:r>
        <w:rPr>
          <w:rFonts w:hint="eastAsia"/>
          <w:sz w:val="24"/>
          <w:szCs w:val="24"/>
        </w:rPr>
        <w:t>/</w:t>
      </w:r>
      <w:r>
        <w:rPr>
          <w:rFonts w:hint="eastAsia"/>
          <w:sz w:val="24"/>
          <w:szCs w:val="24"/>
        </w:rPr>
        <w:t>减运算</w:t>
      </w:r>
    </w:p>
    <w:p w:rsidR="00712D7F" w:rsidRDefault="008C53F9" w:rsidP="00C56504">
      <w:pPr>
        <w:spacing w:line="360" w:lineRule="auto"/>
        <w:ind w:firstLineChars="200" w:firstLine="480"/>
        <w:rPr>
          <w:sz w:val="24"/>
          <w:szCs w:val="24"/>
        </w:rPr>
      </w:pPr>
      <w:r>
        <w:rPr>
          <w:rFonts w:hint="eastAsia"/>
          <w:sz w:val="24"/>
          <w:szCs w:val="24"/>
        </w:rPr>
        <w:t>定点数乘</w:t>
      </w:r>
      <w:r>
        <w:rPr>
          <w:rFonts w:hint="eastAsia"/>
          <w:sz w:val="24"/>
          <w:szCs w:val="24"/>
        </w:rPr>
        <w:t>/</w:t>
      </w:r>
      <w:r>
        <w:rPr>
          <w:rFonts w:hint="eastAsia"/>
          <w:sz w:val="24"/>
          <w:szCs w:val="24"/>
        </w:rPr>
        <w:t>除运算</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（1）了解</w:t>
      </w:r>
      <w:r>
        <w:rPr>
          <w:rFonts w:cs="宋体" w:hint="eastAsia"/>
          <w:sz w:val="24"/>
          <w:szCs w:val="24"/>
        </w:rPr>
        <w:t>溢出概念和判别方法</w:t>
      </w:r>
    </w:p>
    <w:p w:rsidR="00712D7F" w:rsidRDefault="008C53F9" w:rsidP="00C56504">
      <w:pPr>
        <w:spacing w:line="360" w:lineRule="auto"/>
        <w:ind w:firstLineChars="200" w:firstLine="480"/>
        <w:rPr>
          <w:sz w:val="24"/>
          <w:szCs w:val="24"/>
        </w:rPr>
      </w:pPr>
      <w:r>
        <w:rPr>
          <w:rFonts w:ascii="宋体" w:hAnsi="宋体" w:hint="eastAsia"/>
          <w:sz w:val="24"/>
          <w:szCs w:val="24"/>
        </w:rPr>
        <w:t>（2）掌握</w:t>
      </w:r>
      <w:r>
        <w:rPr>
          <w:rFonts w:hint="eastAsia"/>
          <w:sz w:val="24"/>
          <w:szCs w:val="24"/>
        </w:rPr>
        <w:t>定点数加</w:t>
      </w:r>
      <w:r>
        <w:rPr>
          <w:rFonts w:hint="eastAsia"/>
          <w:sz w:val="24"/>
          <w:szCs w:val="24"/>
        </w:rPr>
        <w:t>/</w:t>
      </w:r>
      <w:r>
        <w:rPr>
          <w:rFonts w:hint="eastAsia"/>
          <w:sz w:val="24"/>
          <w:szCs w:val="24"/>
        </w:rPr>
        <w:t>减运算</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（3）掌握</w:t>
      </w:r>
      <w:r>
        <w:rPr>
          <w:rFonts w:hint="eastAsia"/>
          <w:sz w:val="24"/>
          <w:szCs w:val="24"/>
        </w:rPr>
        <w:t>定点数乘</w:t>
      </w:r>
      <w:r>
        <w:rPr>
          <w:rFonts w:hint="eastAsia"/>
          <w:sz w:val="24"/>
          <w:szCs w:val="24"/>
        </w:rPr>
        <w:t>/</w:t>
      </w:r>
      <w:r>
        <w:rPr>
          <w:rFonts w:hint="eastAsia"/>
          <w:sz w:val="24"/>
          <w:szCs w:val="24"/>
        </w:rPr>
        <w:t>除运算</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w:t>
      </w:r>
      <w:r>
        <w:rPr>
          <w:rFonts w:hint="eastAsia"/>
          <w:sz w:val="24"/>
          <w:szCs w:val="24"/>
        </w:rPr>
        <w:t>定点数乘</w:t>
      </w:r>
      <w:r>
        <w:rPr>
          <w:rFonts w:hint="eastAsia"/>
          <w:sz w:val="24"/>
          <w:szCs w:val="24"/>
        </w:rPr>
        <w:t>/</w:t>
      </w:r>
      <w:r>
        <w:rPr>
          <w:rFonts w:hint="eastAsia"/>
          <w:sz w:val="24"/>
          <w:szCs w:val="24"/>
        </w:rPr>
        <w:t>除运算</w:t>
      </w:r>
    </w:p>
    <w:p w:rsidR="00712D7F" w:rsidRDefault="008C53F9" w:rsidP="00C56504">
      <w:pPr>
        <w:spacing w:line="360" w:lineRule="auto"/>
        <w:ind w:firstLineChars="200" w:firstLine="480"/>
        <w:rPr>
          <w:sz w:val="24"/>
          <w:szCs w:val="24"/>
        </w:rPr>
      </w:pPr>
      <w:r>
        <w:rPr>
          <w:rFonts w:ascii="宋体" w:hAnsi="宋体" w:hint="eastAsia"/>
          <w:sz w:val="24"/>
          <w:szCs w:val="24"/>
        </w:rPr>
        <w:t>难点：</w:t>
      </w:r>
      <w:r>
        <w:rPr>
          <w:rFonts w:hint="eastAsia"/>
          <w:sz w:val="24"/>
          <w:szCs w:val="24"/>
        </w:rPr>
        <w:t>定点数乘</w:t>
      </w:r>
      <w:r>
        <w:rPr>
          <w:rFonts w:hint="eastAsia"/>
          <w:sz w:val="24"/>
          <w:szCs w:val="24"/>
        </w:rPr>
        <w:t>/</w:t>
      </w:r>
      <w:r>
        <w:rPr>
          <w:rFonts w:hint="eastAsia"/>
          <w:sz w:val="24"/>
          <w:szCs w:val="24"/>
        </w:rPr>
        <w:t>除运算</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知识单元YS3: 浮点数运算</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rPr>
          <w:rFonts w:ascii="宋体" w:hAnsi="宋体"/>
          <w:b/>
          <w:bCs/>
          <w:sz w:val="24"/>
          <w:szCs w:val="24"/>
        </w:rPr>
      </w:pPr>
      <w:r>
        <w:rPr>
          <w:rFonts w:ascii="宋体" w:hAnsi="宋体" w:hint="eastAsia"/>
          <w:b/>
          <w:bCs/>
          <w:sz w:val="24"/>
          <w:szCs w:val="24"/>
        </w:rPr>
        <w:t xml:space="preserve">    </w:t>
      </w:r>
      <w:r>
        <w:rPr>
          <w:rFonts w:hint="eastAsia"/>
          <w:sz w:val="24"/>
          <w:szCs w:val="24"/>
        </w:rPr>
        <w:t>浮点数加</w:t>
      </w:r>
      <w:r>
        <w:rPr>
          <w:rFonts w:hint="eastAsia"/>
          <w:sz w:val="24"/>
          <w:szCs w:val="24"/>
        </w:rPr>
        <w:t>/</w:t>
      </w:r>
      <w:r>
        <w:rPr>
          <w:rFonts w:hint="eastAsia"/>
          <w:sz w:val="24"/>
          <w:szCs w:val="24"/>
        </w:rPr>
        <w:t>减运算</w:t>
      </w:r>
    </w:p>
    <w:p w:rsidR="00712D7F" w:rsidRDefault="008C53F9" w:rsidP="00C56504">
      <w:pPr>
        <w:spacing w:line="360" w:lineRule="auto"/>
        <w:ind w:firstLineChars="200" w:firstLine="480"/>
        <w:rPr>
          <w:sz w:val="24"/>
          <w:szCs w:val="24"/>
        </w:rPr>
      </w:pPr>
      <w:r>
        <w:rPr>
          <w:rFonts w:hint="eastAsia"/>
          <w:sz w:val="24"/>
          <w:szCs w:val="24"/>
        </w:rPr>
        <w:t>浮点数乘</w:t>
      </w:r>
      <w:r>
        <w:rPr>
          <w:rFonts w:hint="eastAsia"/>
          <w:sz w:val="24"/>
          <w:szCs w:val="24"/>
        </w:rPr>
        <w:t>/</w:t>
      </w:r>
      <w:r>
        <w:rPr>
          <w:rFonts w:hint="eastAsia"/>
          <w:sz w:val="24"/>
          <w:szCs w:val="24"/>
        </w:rPr>
        <w:t>除运算</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（1）了解</w:t>
      </w:r>
      <w:r>
        <w:rPr>
          <w:rFonts w:hint="eastAsia"/>
          <w:sz w:val="24"/>
          <w:szCs w:val="24"/>
        </w:rPr>
        <w:t>浮点数减运算、浮点数除运算</w:t>
      </w:r>
    </w:p>
    <w:p w:rsidR="00712D7F" w:rsidRDefault="008C53F9" w:rsidP="00C56504">
      <w:pPr>
        <w:spacing w:line="360" w:lineRule="auto"/>
        <w:ind w:firstLineChars="200" w:firstLine="480"/>
        <w:rPr>
          <w:sz w:val="24"/>
          <w:szCs w:val="24"/>
        </w:rPr>
      </w:pPr>
      <w:r>
        <w:rPr>
          <w:rFonts w:ascii="宋体" w:hAnsi="宋体" w:hint="eastAsia"/>
          <w:sz w:val="24"/>
          <w:szCs w:val="24"/>
        </w:rPr>
        <w:t>（2）掌握</w:t>
      </w:r>
      <w:r>
        <w:rPr>
          <w:rFonts w:hint="eastAsia"/>
          <w:sz w:val="24"/>
          <w:szCs w:val="24"/>
        </w:rPr>
        <w:t>浮点数加运算、浮点数乘运算</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lastRenderedPageBreak/>
        <w:t>重点：</w:t>
      </w:r>
      <w:r>
        <w:rPr>
          <w:rFonts w:hint="eastAsia"/>
          <w:sz w:val="24"/>
          <w:szCs w:val="24"/>
        </w:rPr>
        <w:t>浮点数加运算、浮点数乘运算</w:t>
      </w:r>
    </w:p>
    <w:p w:rsidR="00712D7F" w:rsidRDefault="008C53F9" w:rsidP="00C56504">
      <w:pPr>
        <w:spacing w:line="360" w:lineRule="auto"/>
        <w:ind w:firstLineChars="200" w:firstLine="480"/>
        <w:rPr>
          <w:sz w:val="24"/>
          <w:szCs w:val="24"/>
        </w:rPr>
      </w:pPr>
      <w:r>
        <w:rPr>
          <w:rFonts w:ascii="宋体" w:hAnsi="宋体" w:hint="eastAsia"/>
          <w:sz w:val="24"/>
          <w:szCs w:val="24"/>
        </w:rPr>
        <w:t>难点：</w:t>
      </w:r>
      <w:r>
        <w:rPr>
          <w:rFonts w:hint="eastAsia"/>
          <w:sz w:val="24"/>
          <w:szCs w:val="24"/>
        </w:rPr>
        <w:t>浮点数乘运算</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知识单元YS4: 算术逻辑单元</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ind w:firstLineChars="196" w:firstLine="470"/>
        <w:rPr>
          <w:rFonts w:cs="宋体"/>
          <w:sz w:val="24"/>
          <w:szCs w:val="24"/>
        </w:rPr>
      </w:pPr>
      <w:r>
        <w:rPr>
          <w:rFonts w:cs="宋体" w:hint="eastAsia"/>
          <w:sz w:val="24"/>
          <w:szCs w:val="24"/>
        </w:rPr>
        <w:t>串行加法器和并行加法器</w:t>
      </w:r>
    </w:p>
    <w:p w:rsidR="00712D7F" w:rsidRDefault="008C53F9" w:rsidP="00C56504">
      <w:pPr>
        <w:spacing w:line="360" w:lineRule="auto"/>
        <w:ind w:firstLineChars="200" w:firstLine="480"/>
        <w:rPr>
          <w:rFonts w:cs="宋体"/>
          <w:sz w:val="24"/>
          <w:szCs w:val="24"/>
        </w:rPr>
      </w:pPr>
      <w:r>
        <w:rPr>
          <w:rFonts w:cs="宋体" w:hint="eastAsia"/>
          <w:sz w:val="24"/>
          <w:szCs w:val="24"/>
        </w:rPr>
        <w:t>算术逻辑单元</w:t>
      </w:r>
      <w:r>
        <w:rPr>
          <w:rFonts w:cs="宋体" w:hint="eastAsia"/>
          <w:sz w:val="24"/>
          <w:szCs w:val="24"/>
        </w:rPr>
        <w:t>ALU</w:t>
      </w:r>
      <w:r>
        <w:rPr>
          <w:rFonts w:cs="宋体" w:hint="eastAsia"/>
          <w:sz w:val="24"/>
          <w:szCs w:val="24"/>
        </w:rPr>
        <w:t>的功能和结构</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（1）了解</w:t>
      </w:r>
      <w:r>
        <w:rPr>
          <w:rFonts w:cs="宋体" w:hint="eastAsia"/>
          <w:sz w:val="24"/>
          <w:szCs w:val="24"/>
        </w:rPr>
        <w:t>算术逻辑单元</w:t>
      </w:r>
      <w:r>
        <w:rPr>
          <w:rFonts w:cs="宋体" w:hint="eastAsia"/>
          <w:sz w:val="24"/>
          <w:szCs w:val="24"/>
        </w:rPr>
        <w:t>ALU</w:t>
      </w:r>
      <w:r>
        <w:rPr>
          <w:rFonts w:cs="宋体" w:hint="eastAsia"/>
          <w:sz w:val="24"/>
          <w:szCs w:val="24"/>
        </w:rPr>
        <w:t>的功能和结构</w:t>
      </w:r>
    </w:p>
    <w:p w:rsidR="00712D7F" w:rsidRDefault="008C53F9" w:rsidP="00C56504">
      <w:pPr>
        <w:spacing w:line="360" w:lineRule="auto"/>
        <w:ind w:firstLineChars="196" w:firstLine="470"/>
        <w:rPr>
          <w:sz w:val="24"/>
          <w:szCs w:val="24"/>
        </w:rPr>
      </w:pPr>
      <w:r>
        <w:rPr>
          <w:rFonts w:ascii="宋体" w:hAnsi="宋体" w:hint="eastAsia"/>
          <w:sz w:val="24"/>
          <w:szCs w:val="24"/>
        </w:rPr>
        <w:t>（2）掌握</w:t>
      </w:r>
      <w:r>
        <w:rPr>
          <w:rFonts w:cs="宋体" w:hint="eastAsia"/>
          <w:sz w:val="24"/>
          <w:szCs w:val="24"/>
        </w:rPr>
        <w:t>串行加法器和并行加法器</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w:t>
      </w:r>
      <w:r>
        <w:rPr>
          <w:rFonts w:cs="宋体" w:hint="eastAsia"/>
          <w:sz w:val="24"/>
          <w:szCs w:val="24"/>
        </w:rPr>
        <w:t>并行加法器</w:t>
      </w:r>
    </w:p>
    <w:p w:rsidR="00712D7F" w:rsidRDefault="008C53F9" w:rsidP="00C56504">
      <w:pPr>
        <w:spacing w:line="360" w:lineRule="auto"/>
        <w:ind w:firstLineChars="200" w:firstLine="480"/>
        <w:rPr>
          <w:sz w:val="24"/>
          <w:szCs w:val="24"/>
        </w:rPr>
      </w:pPr>
      <w:r>
        <w:rPr>
          <w:rFonts w:ascii="宋体" w:hAnsi="宋体" w:hint="eastAsia"/>
          <w:sz w:val="24"/>
          <w:szCs w:val="24"/>
        </w:rPr>
        <w:t>难点：</w:t>
      </w:r>
      <w:r>
        <w:rPr>
          <w:rFonts w:cs="宋体" w:hint="eastAsia"/>
          <w:sz w:val="24"/>
          <w:szCs w:val="24"/>
        </w:rPr>
        <w:t>并行加法器</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知识单元CC1: 主存储器</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参考学时：4学时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主存储器分类</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主存储器的主要技术指标</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主存储器的基本操作</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双端口存储器</w:t>
      </w:r>
    </w:p>
    <w:p w:rsidR="00712D7F" w:rsidRDefault="008C53F9" w:rsidP="00C56504">
      <w:pPr>
        <w:spacing w:line="360" w:lineRule="auto"/>
        <w:ind w:firstLineChars="200" w:firstLine="480"/>
        <w:rPr>
          <w:rFonts w:ascii="宋体" w:hAnsi="宋体"/>
          <w:b/>
          <w:sz w:val="24"/>
          <w:szCs w:val="24"/>
        </w:rPr>
      </w:pPr>
      <w:r>
        <w:rPr>
          <w:rFonts w:ascii="宋体" w:hAnsi="宋体" w:hint="eastAsia"/>
          <w:sz w:val="24"/>
          <w:szCs w:val="24"/>
        </w:rPr>
        <w:t>多体交叉存储器</w:t>
      </w:r>
    </w:p>
    <w:p w:rsidR="00712D7F" w:rsidRDefault="008C53F9" w:rsidP="00C56504">
      <w:pPr>
        <w:spacing w:line="360" w:lineRule="auto"/>
        <w:ind w:firstLineChars="200" w:firstLine="480"/>
        <w:rPr>
          <w:rFonts w:ascii="宋体" w:hAnsi="宋体"/>
          <w:b/>
          <w:sz w:val="24"/>
          <w:szCs w:val="24"/>
        </w:rPr>
      </w:pPr>
      <w:r>
        <w:rPr>
          <w:rFonts w:ascii="宋体" w:hAnsi="宋体" w:hint="eastAsia"/>
          <w:sz w:val="24"/>
          <w:szCs w:val="24"/>
        </w:rPr>
        <w:t>半导体存储器的组成与控制</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lastRenderedPageBreak/>
        <w:t>（1）了解主存储器分类、双端口存储器、多体交叉存储器</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（2）掌握主存储器的主要技术指标和基本操作</w:t>
      </w:r>
    </w:p>
    <w:p w:rsidR="00712D7F" w:rsidRDefault="008C53F9" w:rsidP="00C56504">
      <w:pPr>
        <w:spacing w:line="360" w:lineRule="auto"/>
        <w:ind w:firstLineChars="200" w:firstLine="480"/>
        <w:rPr>
          <w:sz w:val="24"/>
          <w:szCs w:val="24"/>
        </w:rPr>
      </w:pPr>
      <w:r>
        <w:rPr>
          <w:rFonts w:ascii="宋体" w:hAnsi="宋体" w:hint="eastAsia"/>
          <w:sz w:val="24"/>
          <w:szCs w:val="24"/>
        </w:rPr>
        <w:t>（3）掌握半导体存储器的组成与控制</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重点：半导体存储器的组成与控制</w:t>
      </w:r>
    </w:p>
    <w:p w:rsidR="00712D7F" w:rsidRDefault="008C53F9" w:rsidP="00C56504">
      <w:pPr>
        <w:spacing w:line="360" w:lineRule="auto"/>
        <w:ind w:firstLineChars="200" w:firstLine="480"/>
        <w:rPr>
          <w:sz w:val="24"/>
          <w:szCs w:val="24"/>
        </w:rPr>
      </w:pPr>
      <w:r>
        <w:rPr>
          <w:rFonts w:ascii="宋体" w:hAnsi="宋体" w:hint="eastAsia"/>
          <w:sz w:val="24"/>
          <w:szCs w:val="24"/>
        </w:rPr>
        <w:t>难点：多体交叉存储器</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知识单元CC2: 辅助存储器</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参考学时：4学时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辅助存储器的种类与技术指标</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磁记录原理与记录方式</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硬磁盘存储器</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光盘存储器</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（1）了解硬磁盘存储器、光盘存储器</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（2）掌握辅助存储器的种类与技术指标</w:t>
      </w:r>
    </w:p>
    <w:p w:rsidR="00712D7F" w:rsidRDefault="008C53F9" w:rsidP="00C56504">
      <w:pPr>
        <w:spacing w:line="360" w:lineRule="auto"/>
        <w:ind w:firstLineChars="200" w:firstLine="480"/>
        <w:rPr>
          <w:sz w:val="24"/>
          <w:szCs w:val="24"/>
        </w:rPr>
      </w:pPr>
      <w:r>
        <w:rPr>
          <w:rFonts w:ascii="宋体" w:hAnsi="宋体" w:hint="eastAsia"/>
          <w:sz w:val="24"/>
          <w:szCs w:val="24"/>
        </w:rPr>
        <w:t>（3）掌握磁记录原理与记录方式</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重点：辅助存储器的种类与技术指标、磁记录原理与记录方式</w:t>
      </w:r>
    </w:p>
    <w:p w:rsidR="00712D7F" w:rsidRDefault="008C53F9" w:rsidP="00C56504">
      <w:pPr>
        <w:spacing w:line="360" w:lineRule="auto"/>
        <w:ind w:firstLineChars="200" w:firstLine="480"/>
        <w:rPr>
          <w:sz w:val="24"/>
          <w:szCs w:val="24"/>
        </w:rPr>
      </w:pPr>
      <w:r>
        <w:rPr>
          <w:rFonts w:ascii="宋体" w:hAnsi="宋体" w:hint="eastAsia"/>
          <w:sz w:val="24"/>
          <w:szCs w:val="24"/>
        </w:rPr>
        <w:t>难点：磁记录原理与记录方式</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知识单元CC3: 存储系统</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参考学时：4学时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lastRenderedPageBreak/>
        <w:t>存储系统的层次结构</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高速缓冲存储器</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虚拟存储器</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相联存储器</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存储保护</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（1）了解存储系统的层次结构、虚拟存储器、存储保护</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（2）掌握高速缓冲存储器、相联存储器</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重点：高速缓冲存储器、相联存储器</w:t>
      </w:r>
    </w:p>
    <w:p w:rsidR="00712D7F" w:rsidRDefault="008C53F9" w:rsidP="00C56504">
      <w:pPr>
        <w:spacing w:line="360" w:lineRule="auto"/>
        <w:ind w:firstLineChars="200" w:firstLine="480"/>
        <w:rPr>
          <w:sz w:val="24"/>
          <w:szCs w:val="24"/>
        </w:rPr>
      </w:pPr>
      <w:r>
        <w:rPr>
          <w:rFonts w:ascii="宋体" w:hAnsi="宋体" w:hint="eastAsia"/>
          <w:sz w:val="24"/>
          <w:szCs w:val="24"/>
        </w:rPr>
        <w:t>难点：高速缓冲存储器</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知识单元KZ1: 控制器</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参考学时：12学时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控制器组成与工作原理</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数据通路</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微程序控制器</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硬布线控制器</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指令流水线</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（1）了解硬布线控制器、指令流水线</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（2）掌握控制器组成与工作原理、数据通路、微程序控制器</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lastRenderedPageBreak/>
        <w:t>重点：数据通路、微程序控制器</w:t>
      </w:r>
    </w:p>
    <w:p w:rsidR="00712D7F" w:rsidRDefault="008C53F9" w:rsidP="00C56504">
      <w:pPr>
        <w:spacing w:line="360" w:lineRule="auto"/>
        <w:ind w:firstLineChars="200" w:firstLine="480"/>
        <w:rPr>
          <w:sz w:val="24"/>
          <w:szCs w:val="24"/>
        </w:rPr>
      </w:pPr>
      <w:r>
        <w:rPr>
          <w:rFonts w:ascii="宋体" w:hAnsi="宋体" w:hint="eastAsia"/>
          <w:sz w:val="24"/>
          <w:szCs w:val="24"/>
        </w:rPr>
        <w:t>难点：微程序控制器</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知识单元IO1:总线</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ind w:firstLineChars="200" w:firstLine="480"/>
        <w:rPr>
          <w:rFonts w:cs="宋体"/>
          <w:sz w:val="24"/>
          <w:szCs w:val="24"/>
        </w:rPr>
      </w:pPr>
      <w:r>
        <w:rPr>
          <w:rFonts w:cs="宋体" w:hint="eastAsia"/>
          <w:sz w:val="24"/>
          <w:szCs w:val="24"/>
        </w:rPr>
        <w:t>总线概述</w:t>
      </w:r>
    </w:p>
    <w:p w:rsidR="00712D7F" w:rsidRDefault="008C53F9" w:rsidP="00C56504">
      <w:pPr>
        <w:spacing w:line="360" w:lineRule="auto"/>
        <w:ind w:firstLineChars="200" w:firstLine="480"/>
        <w:rPr>
          <w:rFonts w:cs="宋体"/>
          <w:sz w:val="24"/>
          <w:szCs w:val="24"/>
        </w:rPr>
      </w:pPr>
      <w:r>
        <w:rPr>
          <w:rFonts w:cs="宋体" w:hint="eastAsia"/>
          <w:sz w:val="24"/>
          <w:szCs w:val="24"/>
        </w:rPr>
        <w:t>总线仲裁</w:t>
      </w:r>
    </w:p>
    <w:p w:rsidR="00712D7F" w:rsidRDefault="008C53F9" w:rsidP="00C56504">
      <w:pPr>
        <w:spacing w:line="360" w:lineRule="auto"/>
        <w:ind w:firstLineChars="200" w:firstLine="480"/>
        <w:rPr>
          <w:rFonts w:cs="宋体"/>
          <w:sz w:val="24"/>
          <w:szCs w:val="24"/>
        </w:rPr>
      </w:pPr>
      <w:r>
        <w:rPr>
          <w:rFonts w:cs="宋体" w:hint="eastAsia"/>
          <w:sz w:val="24"/>
          <w:szCs w:val="24"/>
        </w:rPr>
        <w:t>总线操作和定时</w:t>
      </w:r>
    </w:p>
    <w:p w:rsidR="00712D7F" w:rsidRDefault="008C53F9" w:rsidP="00C56504">
      <w:pPr>
        <w:spacing w:line="360" w:lineRule="auto"/>
        <w:ind w:firstLineChars="200" w:firstLine="480"/>
        <w:rPr>
          <w:sz w:val="24"/>
          <w:szCs w:val="24"/>
        </w:rPr>
      </w:pPr>
      <w:r>
        <w:rPr>
          <w:rFonts w:hint="eastAsia"/>
          <w:sz w:val="24"/>
          <w:szCs w:val="24"/>
        </w:rPr>
        <w:t>总线标准</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（1）了解</w:t>
      </w:r>
      <w:r>
        <w:rPr>
          <w:rFonts w:cs="宋体" w:hint="eastAsia"/>
          <w:sz w:val="24"/>
          <w:szCs w:val="24"/>
        </w:rPr>
        <w:t>总线概述</w:t>
      </w:r>
      <w:r>
        <w:rPr>
          <w:rFonts w:ascii="宋体" w:hAnsi="宋体" w:hint="eastAsia"/>
          <w:sz w:val="24"/>
          <w:szCs w:val="24"/>
        </w:rPr>
        <w:t>、</w:t>
      </w:r>
      <w:r>
        <w:rPr>
          <w:rFonts w:cs="宋体" w:hint="eastAsia"/>
          <w:sz w:val="24"/>
          <w:szCs w:val="24"/>
        </w:rPr>
        <w:t>总线操作和定时</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（2）掌握</w:t>
      </w:r>
      <w:r>
        <w:rPr>
          <w:rFonts w:cs="宋体" w:hint="eastAsia"/>
          <w:sz w:val="24"/>
          <w:szCs w:val="24"/>
        </w:rPr>
        <w:t>总线仲裁</w:t>
      </w:r>
      <w:r>
        <w:rPr>
          <w:rFonts w:ascii="宋体" w:hAnsi="宋体" w:hint="eastAsia"/>
          <w:sz w:val="24"/>
          <w:szCs w:val="24"/>
        </w:rPr>
        <w:t>、</w:t>
      </w:r>
      <w:r>
        <w:rPr>
          <w:rFonts w:hint="eastAsia"/>
          <w:sz w:val="24"/>
          <w:szCs w:val="24"/>
        </w:rPr>
        <w:t>总线标准</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w:t>
      </w:r>
      <w:r>
        <w:rPr>
          <w:rFonts w:cs="宋体" w:hint="eastAsia"/>
          <w:sz w:val="24"/>
          <w:szCs w:val="24"/>
        </w:rPr>
        <w:t>总线仲裁</w:t>
      </w:r>
      <w:r>
        <w:rPr>
          <w:rFonts w:ascii="宋体" w:hAnsi="宋体" w:hint="eastAsia"/>
          <w:sz w:val="24"/>
          <w:szCs w:val="24"/>
        </w:rPr>
        <w:t>、</w:t>
      </w:r>
      <w:r>
        <w:rPr>
          <w:rFonts w:hint="eastAsia"/>
          <w:sz w:val="24"/>
          <w:szCs w:val="24"/>
        </w:rPr>
        <w:t>总线标准</w:t>
      </w:r>
    </w:p>
    <w:p w:rsidR="00712D7F" w:rsidRDefault="008C53F9" w:rsidP="00C56504">
      <w:pPr>
        <w:spacing w:line="360" w:lineRule="auto"/>
        <w:ind w:firstLineChars="200" w:firstLine="480"/>
        <w:rPr>
          <w:sz w:val="24"/>
          <w:szCs w:val="24"/>
        </w:rPr>
      </w:pPr>
      <w:r>
        <w:rPr>
          <w:rFonts w:ascii="宋体" w:hAnsi="宋体" w:hint="eastAsia"/>
          <w:sz w:val="24"/>
          <w:szCs w:val="24"/>
        </w:rPr>
        <w:t>难点：</w:t>
      </w:r>
      <w:r>
        <w:rPr>
          <w:rFonts w:cs="宋体" w:hint="eastAsia"/>
          <w:sz w:val="24"/>
          <w:szCs w:val="24"/>
        </w:rPr>
        <w:t>总线仲裁</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知识单元IO2:输入输出系统</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教学内容：</w:t>
      </w:r>
    </w:p>
    <w:p w:rsidR="00712D7F" w:rsidRDefault="008C53F9" w:rsidP="00C56504">
      <w:pPr>
        <w:spacing w:line="360" w:lineRule="auto"/>
        <w:ind w:firstLineChars="200" w:firstLine="480"/>
        <w:rPr>
          <w:sz w:val="24"/>
          <w:szCs w:val="24"/>
        </w:rPr>
      </w:pPr>
      <w:r>
        <w:rPr>
          <w:rFonts w:hint="eastAsia"/>
          <w:sz w:val="24"/>
          <w:szCs w:val="24"/>
        </w:rPr>
        <w:t>输入</w:t>
      </w:r>
      <w:r>
        <w:rPr>
          <w:sz w:val="24"/>
          <w:szCs w:val="24"/>
        </w:rPr>
        <w:t>/</w:t>
      </w:r>
      <w:r>
        <w:rPr>
          <w:rFonts w:hint="eastAsia"/>
          <w:sz w:val="24"/>
          <w:szCs w:val="24"/>
        </w:rPr>
        <w:t>输出方式</w:t>
      </w:r>
    </w:p>
    <w:p w:rsidR="00712D7F" w:rsidRDefault="008C53F9" w:rsidP="00C56504">
      <w:pPr>
        <w:spacing w:line="360" w:lineRule="auto"/>
        <w:ind w:firstLineChars="200" w:firstLine="480"/>
        <w:rPr>
          <w:rFonts w:cs="宋体"/>
          <w:sz w:val="24"/>
          <w:szCs w:val="24"/>
        </w:rPr>
      </w:pPr>
      <w:r>
        <w:rPr>
          <w:rFonts w:cs="宋体" w:hint="eastAsia"/>
          <w:sz w:val="24"/>
          <w:szCs w:val="24"/>
        </w:rPr>
        <w:t>中断技术</w:t>
      </w:r>
    </w:p>
    <w:p w:rsidR="00712D7F" w:rsidRDefault="008C53F9" w:rsidP="00C56504">
      <w:pPr>
        <w:spacing w:line="360" w:lineRule="auto"/>
        <w:ind w:firstLineChars="200" w:firstLine="480"/>
        <w:rPr>
          <w:rFonts w:cs="宋体"/>
          <w:sz w:val="24"/>
          <w:szCs w:val="24"/>
        </w:rPr>
      </w:pPr>
      <w:r>
        <w:rPr>
          <w:rFonts w:cs="宋体" w:hint="eastAsia"/>
          <w:sz w:val="24"/>
          <w:szCs w:val="24"/>
        </w:rPr>
        <w:t>DMA</w:t>
      </w:r>
      <w:r>
        <w:rPr>
          <w:rFonts w:cs="宋体" w:hint="eastAsia"/>
          <w:sz w:val="24"/>
          <w:szCs w:val="24"/>
        </w:rPr>
        <w:t>技术</w:t>
      </w:r>
    </w:p>
    <w:p w:rsidR="00712D7F" w:rsidRDefault="008C53F9" w:rsidP="00C56504">
      <w:pPr>
        <w:spacing w:line="360" w:lineRule="auto"/>
        <w:ind w:firstLineChars="200" w:firstLine="480"/>
        <w:rPr>
          <w:sz w:val="24"/>
          <w:szCs w:val="24"/>
        </w:rPr>
      </w:pPr>
      <w:r>
        <w:rPr>
          <w:rFonts w:hint="eastAsia"/>
          <w:sz w:val="24"/>
          <w:szCs w:val="24"/>
        </w:rPr>
        <w:t>通道与接口</w:t>
      </w:r>
    </w:p>
    <w:p w:rsidR="00712D7F" w:rsidRDefault="008C53F9" w:rsidP="00C56504">
      <w:pPr>
        <w:spacing w:line="360" w:lineRule="auto"/>
        <w:rPr>
          <w:rFonts w:ascii="宋体" w:hAnsi="宋体"/>
          <w:b/>
          <w:sz w:val="24"/>
          <w:szCs w:val="24"/>
        </w:rPr>
      </w:pPr>
      <w:r>
        <w:rPr>
          <w:rFonts w:ascii="宋体" w:hAnsi="宋体" w:hint="eastAsia"/>
          <w:b/>
          <w:sz w:val="24"/>
          <w:szCs w:val="24"/>
        </w:rPr>
        <w:t>教学要求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lastRenderedPageBreak/>
        <w:t>（1）了解</w:t>
      </w:r>
      <w:r>
        <w:rPr>
          <w:rFonts w:cs="宋体" w:hint="eastAsia"/>
          <w:sz w:val="24"/>
          <w:szCs w:val="24"/>
        </w:rPr>
        <w:t>DMA</w:t>
      </w:r>
      <w:r>
        <w:rPr>
          <w:rFonts w:cs="宋体" w:hint="eastAsia"/>
          <w:sz w:val="24"/>
          <w:szCs w:val="24"/>
        </w:rPr>
        <w:t>技术</w:t>
      </w:r>
      <w:r>
        <w:rPr>
          <w:rFonts w:ascii="宋体" w:hAnsi="宋体" w:hint="eastAsia"/>
          <w:sz w:val="24"/>
          <w:szCs w:val="24"/>
        </w:rPr>
        <w:t>、</w:t>
      </w:r>
      <w:r>
        <w:rPr>
          <w:rFonts w:hint="eastAsia"/>
          <w:sz w:val="24"/>
          <w:szCs w:val="24"/>
        </w:rPr>
        <w:t>通道与接口</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（2）掌握</w:t>
      </w:r>
      <w:r>
        <w:rPr>
          <w:rFonts w:hint="eastAsia"/>
          <w:sz w:val="24"/>
          <w:szCs w:val="24"/>
        </w:rPr>
        <w:t>输入</w:t>
      </w:r>
      <w:r>
        <w:rPr>
          <w:sz w:val="24"/>
          <w:szCs w:val="24"/>
        </w:rPr>
        <w:t>/</w:t>
      </w:r>
      <w:r>
        <w:rPr>
          <w:rFonts w:hint="eastAsia"/>
          <w:sz w:val="24"/>
          <w:szCs w:val="24"/>
        </w:rPr>
        <w:t>输出方式</w:t>
      </w:r>
      <w:r>
        <w:rPr>
          <w:rFonts w:ascii="宋体" w:hAnsi="宋体" w:hint="eastAsia"/>
          <w:sz w:val="24"/>
          <w:szCs w:val="24"/>
        </w:rPr>
        <w:t>、</w:t>
      </w:r>
      <w:r>
        <w:rPr>
          <w:rFonts w:cs="宋体" w:hint="eastAsia"/>
          <w:sz w:val="24"/>
          <w:szCs w:val="24"/>
        </w:rPr>
        <w:t>中断技术</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w:t>
      </w:r>
      <w:r>
        <w:rPr>
          <w:rFonts w:hint="eastAsia"/>
          <w:sz w:val="24"/>
          <w:szCs w:val="24"/>
        </w:rPr>
        <w:t>输入</w:t>
      </w:r>
      <w:r>
        <w:rPr>
          <w:sz w:val="24"/>
          <w:szCs w:val="24"/>
        </w:rPr>
        <w:t>/</w:t>
      </w:r>
      <w:r>
        <w:rPr>
          <w:rFonts w:hint="eastAsia"/>
          <w:sz w:val="24"/>
          <w:szCs w:val="24"/>
        </w:rPr>
        <w:t>输出方式</w:t>
      </w:r>
      <w:r>
        <w:rPr>
          <w:rFonts w:ascii="宋体" w:hAnsi="宋体" w:hint="eastAsia"/>
          <w:sz w:val="24"/>
          <w:szCs w:val="24"/>
        </w:rPr>
        <w:t>、</w:t>
      </w:r>
      <w:r>
        <w:rPr>
          <w:rFonts w:cs="宋体" w:hint="eastAsia"/>
          <w:sz w:val="24"/>
          <w:szCs w:val="24"/>
        </w:rPr>
        <w:t>中断技术</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难点：</w:t>
      </w:r>
      <w:r>
        <w:rPr>
          <w:rFonts w:cs="宋体" w:hint="eastAsia"/>
          <w:sz w:val="24"/>
          <w:szCs w:val="24"/>
        </w:rPr>
        <w:t>中断技术</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知识单元SJ1: 寄存器实验</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实验内容：</w:t>
      </w:r>
    </w:p>
    <w:p w:rsidR="00712D7F" w:rsidRDefault="008C53F9" w:rsidP="00C56504">
      <w:pPr>
        <w:spacing w:line="360" w:lineRule="auto"/>
        <w:ind w:firstLineChars="200" w:firstLine="480"/>
        <w:rPr>
          <w:sz w:val="24"/>
          <w:szCs w:val="24"/>
        </w:rPr>
      </w:pPr>
      <w:r>
        <w:rPr>
          <w:rFonts w:hint="eastAsia"/>
          <w:sz w:val="24"/>
          <w:szCs w:val="24"/>
        </w:rPr>
        <w:t>通用寄存器实验</w:t>
      </w:r>
    </w:p>
    <w:p w:rsidR="00712D7F" w:rsidRDefault="008C53F9" w:rsidP="00C56504">
      <w:pPr>
        <w:spacing w:line="360" w:lineRule="auto"/>
        <w:ind w:firstLineChars="200" w:firstLine="480"/>
        <w:rPr>
          <w:sz w:val="24"/>
          <w:szCs w:val="24"/>
        </w:rPr>
      </w:pPr>
      <w:r>
        <w:rPr>
          <w:rFonts w:hint="eastAsia"/>
          <w:sz w:val="24"/>
          <w:szCs w:val="24"/>
        </w:rPr>
        <w:t>特殊功能寄存器实验</w:t>
      </w:r>
    </w:p>
    <w:p w:rsidR="00712D7F" w:rsidRDefault="008C53F9" w:rsidP="00C56504">
      <w:pPr>
        <w:spacing w:line="360" w:lineRule="auto"/>
        <w:ind w:firstLineChars="200" w:firstLine="480"/>
        <w:rPr>
          <w:rFonts w:cs="宋体"/>
          <w:b/>
          <w:sz w:val="24"/>
          <w:szCs w:val="24"/>
        </w:rPr>
      </w:pPr>
      <w:r>
        <w:rPr>
          <w:rFonts w:hint="eastAsia"/>
          <w:sz w:val="24"/>
          <w:szCs w:val="24"/>
        </w:rPr>
        <w:t>程序计数器实验</w:t>
      </w:r>
    </w:p>
    <w:p w:rsidR="00712D7F" w:rsidRDefault="008C53F9" w:rsidP="00C56504">
      <w:pPr>
        <w:spacing w:line="360" w:lineRule="auto"/>
        <w:rPr>
          <w:rFonts w:ascii="宋体" w:hAnsi="宋体"/>
          <w:b/>
          <w:sz w:val="24"/>
          <w:szCs w:val="24"/>
        </w:rPr>
      </w:pPr>
      <w:r>
        <w:rPr>
          <w:rFonts w:ascii="宋体" w:hAnsi="宋体" w:hint="eastAsia"/>
          <w:b/>
          <w:sz w:val="24"/>
          <w:szCs w:val="24"/>
        </w:rPr>
        <w:t>实验要求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（1）了解</w:t>
      </w:r>
      <w:r>
        <w:rPr>
          <w:rFonts w:hint="eastAsia"/>
          <w:sz w:val="24"/>
          <w:szCs w:val="24"/>
        </w:rPr>
        <w:t>特殊功能寄存器</w:t>
      </w:r>
      <w:r>
        <w:rPr>
          <w:rFonts w:cs="Arial" w:hint="eastAsia"/>
          <w:sz w:val="24"/>
          <w:szCs w:val="24"/>
        </w:rPr>
        <w:t>的读写操作</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（2）了解</w:t>
      </w:r>
      <w:r>
        <w:rPr>
          <w:rFonts w:hint="eastAsia"/>
          <w:sz w:val="24"/>
          <w:szCs w:val="24"/>
        </w:rPr>
        <w:t>程序计数器</w:t>
      </w:r>
      <w:r>
        <w:rPr>
          <w:rFonts w:cs="Arial" w:hint="eastAsia"/>
          <w:sz w:val="24"/>
          <w:szCs w:val="24"/>
        </w:rPr>
        <w:t>的读写操作</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（3）掌握</w:t>
      </w:r>
      <w:r>
        <w:rPr>
          <w:rFonts w:hint="eastAsia"/>
          <w:sz w:val="24"/>
          <w:szCs w:val="24"/>
        </w:rPr>
        <w:t>通用寄存器</w:t>
      </w:r>
      <w:r>
        <w:rPr>
          <w:rFonts w:cs="Arial" w:hint="eastAsia"/>
          <w:sz w:val="24"/>
          <w:szCs w:val="24"/>
        </w:rPr>
        <w:t>的读写操作</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w:t>
      </w:r>
      <w:r>
        <w:rPr>
          <w:rFonts w:hint="eastAsia"/>
          <w:sz w:val="24"/>
          <w:szCs w:val="24"/>
        </w:rPr>
        <w:t>通用寄存器实验</w:t>
      </w:r>
    </w:p>
    <w:p w:rsidR="00712D7F" w:rsidRDefault="008C53F9" w:rsidP="00C56504">
      <w:pPr>
        <w:spacing w:line="360" w:lineRule="auto"/>
        <w:ind w:firstLineChars="200" w:firstLine="480"/>
        <w:rPr>
          <w:sz w:val="24"/>
          <w:szCs w:val="24"/>
        </w:rPr>
      </w:pPr>
      <w:r>
        <w:rPr>
          <w:rFonts w:ascii="宋体" w:hAnsi="宋体" w:hint="eastAsia"/>
          <w:sz w:val="24"/>
          <w:szCs w:val="24"/>
        </w:rPr>
        <w:t>难点：</w:t>
      </w:r>
      <w:r>
        <w:rPr>
          <w:rFonts w:hint="eastAsia"/>
          <w:sz w:val="24"/>
          <w:szCs w:val="24"/>
        </w:rPr>
        <w:t>程序计数器实验</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知识单元SJ2: 运算器实验</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实验内容：</w:t>
      </w:r>
    </w:p>
    <w:p w:rsidR="00712D7F" w:rsidRDefault="008C53F9" w:rsidP="00C56504">
      <w:pPr>
        <w:spacing w:line="360" w:lineRule="auto"/>
        <w:ind w:firstLineChars="200" w:firstLine="480"/>
        <w:rPr>
          <w:sz w:val="24"/>
          <w:szCs w:val="24"/>
        </w:rPr>
      </w:pPr>
      <w:r>
        <w:rPr>
          <w:rFonts w:hint="eastAsia"/>
          <w:sz w:val="24"/>
          <w:szCs w:val="24"/>
        </w:rPr>
        <w:t>算术、逻辑运算单元实验</w:t>
      </w:r>
    </w:p>
    <w:p w:rsidR="00712D7F" w:rsidRDefault="008C53F9" w:rsidP="00C56504">
      <w:pPr>
        <w:spacing w:line="360" w:lineRule="auto"/>
        <w:ind w:firstLineChars="200" w:firstLine="480"/>
        <w:rPr>
          <w:sz w:val="24"/>
          <w:szCs w:val="24"/>
        </w:rPr>
      </w:pPr>
      <w:r>
        <w:rPr>
          <w:rFonts w:hint="eastAsia"/>
          <w:sz w:val="24"/>
          <w:szCs w:val="24"/>
        </w:rPr>
        <w:t>数据输出和移位实验</w:t>
      </w:r>
    </w:p>
    <w:p w:rsidR="00712D7F" w:rsidRDefault="008C53F9" w:rsidP="00C56504">
      <w:pPr>
        <w:spacing w:line="360" w:lineRule="auto"/>
        <w:rPr>
          <w:rFonts w:ascii="宋体" w:hAnsi="宋体"/>
          <w:b/>
          <w:sz w:val="24"/>
          <w:szCs w:val="24"/>
        </w:rPr>
      </w:pPr>
      <w:r>
        <w:rPr>
          <w:rFonts w:ascii="宋体" w:hAnsi="宋体" w:hint="eastAsia"/>
          <w:b/>
          <w:sz w:val="24"/>
          <w:szCs w:val="24"/>
        </w:rPr>
        <w:lastRenderedPageBreak/>
        <w:t>实验要求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（1）掌握</w:t>
      </w:r>
      <w:r>
        <w:rPr>
          <w:rFonts w:hint="eastAsia"/>
          <w:sz w:val="24"/>
          <w:szCs w:val="24"/>
        </w:rPr>
        <w:t>算术、逻辑运算单元实验</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（2）掌握</w:t>
      </w:r>
      <w:r>
        <w:rPr>
          <w:rFonts w:hint="eastAsia"/>
          <w:sz w:val="24"/>
          <w:szCs w:val="24"/>
        </w:rPr>
        <w:t>数据输出和移位实验</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w:t>
      </w:r>
      <w:r>
        <w:rPr>
          <w:rFonts w:hint="eastAsia"/>
          <w:sz w:val="24"/>
          <w:szCs w:val="24"/>
        </w:rPr>
        <w:t>算术、逻辑运算单元实验</w:t>
      </w:r>
    </w:p>
    <w:p w:rsidR="00712D7F" w:rsidRDefault="008C53F9" w:rsidP="00C56504">
      <w:pPr>
        <w:spacing w:line="360" w:lineRule="auto"/>
        <w:ind w:firstLineChars="200" w:firstLine="480"/>
        <w:rPr>
          <w:sz w:val="24"/>
          <w:szCs w:val="24"/>
        </w:rPr>
      </w:pPr>
      <w:r>
        <w:rPr>
          <w:rFonts w:ascii="宋体" w:hAnsi="宋体" w:hint="eastAsia"/>
          <w:sz w:val="24"/>
          <w:szCs w:val="24"/>
        </w:rPr>
        <w:t>难点：</w:t>
      </w:r>
      <w:r>
        <w:rPr>
          <w:rFonts w:hint="eastAsia"/>
          <w:sz w:val="24"/>
          <w:szCs w:val="24"/>
        </w:rPr>
        <w:t>数据输出和移位实验</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知识单元SJ3: 存储器实验</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实验内容：</w:t>
      </w:r>
    </w:p>
    <w:p w:rsidR="00712D7F" w:rsidRDefault="008C53F9" w:rsidP="00C56504">
      <w:pPr>
        <w:spacing w:line="360" w:lineRule="auto"/>
        <w:ind w:firstLineChars="200" w:firstLine="480"/>
        <w:rPr>
          <w:sz w:val="24"/>
          <w:szCs w:val="24"/>
        </w:rPr>
      </w:pPr>
      <w:r>
        <w:rPr>
          <w:rFonts w:hint="eastAsia"/>
          <w:sz w:val="24"/>
          <w:szCs w:val="24"/>
        </w:rPr>
        <w:t>实现存储器读</w:t>
      </w:r>
      <w:r>
        <w:rPr>
          <w:rFonts w:hint="eastAsia"/>
          <w:sz w:val="24"/>
          <w:szCs w:val="24"/>
        </w:rPr>
        <w:t>/</w:t>
      </w:r>
      <w:r>
        <w:rPr>
          <w:rFonts w:hint="eastAsia"/>
          <w:sz w:val="24"/>
          <w:szCs w:val="24"/>
        </w:rPr>
        <w:t>写</w:t>
      </w:r>
    </w:p>
    <w:p w:rsidR="00712D7F" w:rsidRDefault="008C53F9" w:rsidP="00C56504">
      <w:pPr>
        <w:spacing w:line="360" w:lineRule="auto"/>
        <w:ind w:firstLineChars="200" w:firstLine="480"/>
        <w:rPr>
          <w:sz w:val="24"/>
          <w:szCs w:val="24"/>
        </w:rPr>
      </w:pPr>
      <w:r>
        <w:rPr>
          <w:rFonts w:hint="eastAsia"/>
          <w:sz w:val="24"/>
          <w:szCs w:val="24"/>
        </w:rPr>
        <w:t>实现存储器中指令</w:t>
      </w:r>
      <w:r>
        <w:rPr>
          <w:rFonts w:hint="eastAsia"/>
          <w:sz w:val="24"/>
          <w:szCs w:val="24"/>
        </w:rPr>
        <w:t>/</w:t>
      </w:r>
      <w:r>
        <w:rPr>
          <w:rFonts w:hint="eastAsia"/>
          <w:sz w:val="24"/>
          <w:szCs w:val="24"/>
        </w:rPr>
        <w:t>数据的读取，同时将读取结果存入相应的指令寄存器</w:t>
      </w:r>
      <w:r>
        <w:rPr>
          <w:rFonts w:hint="eastAsia"/>
          <w:sz w:val="24"/>
          <w:szCs w:val="24"/>
        </w:rPr>
        <w:t>/</w:t>
      </w:r>
      <w:r>
        <w:rPr>
          <w:rFonts w:hint="eastAsia"/>
          <w:sz w:val="24"/>
          <w:szCs w:val="24"/>
        </w:rPr>
        <w:t>数据寄存器中。</w:t>
      </w:r>
    </w:p>
    <w:p w:rsidR="00712D7F" w:rsidRDefault="008C53F9" w:rsidP="00C56504">
      <w:pPr>
        <w:spacing w:line="360" w:lineRule="auto"/>
        <w:rPr>
          <w:rFonts w:ascii="宋体" w:hAnsi="宋体"/>
          <w:b/>
          <w:sz w:val="24"/>
          <w:szCs w:val="24"/>
        </w:rPr>
      </w:pPr>
      <w:r>
        <w:rPr>
          <w:rFonts w:ascii="宋体" w:hAnsi="宋体" w:hint="eastAsia"/>
          <w:b/>
          <w:sz w:val="24"/>
          <w:szCs w:val="24"/>
        </w:rPr>
        <w:t>实验要求 ：</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（1）掌握</w:t>
      </w:r>
      <w:r>
        <w:rPr>
          <w:rFonts w:hint="eastAsia"/>
          <w:sz w:val="24"/>
          <w:szCs w:val="24"/>
        </w:rPr>
        <w:t>存储器读</w:t>
      </w:r>
      <w:r>
        <w:rPr>
          <w:rFonts w:hint="eastAsia"/>
          <w:sz w:val="24"/>
          <w:szCs w:val="24"/>
        </w:rPr>
        <w:t>/</w:t>
      </w:r>
      <w:r>
        <w:rPr>
          <w:rFonts w:hint="eastAsia"/>
          <w:sz w:val="24"/>
          <w:szCs w:val="24"/>
        </w:rPr>
        <w:t>写</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（2）掌握</w:t>
      </w:r>
      <w:r>
        <w:rPr>
          <w:rFonts w:hint="eastAsia"/>
          <w:sz w:val="24"/>
          <w:szCs w:val="24"/>
        </w:rPr>
        <w:t>存储器中指令</w:t>
      </w:r>
      <w:r>
        <w:rPr>
          <w:rFonts w:hint="eastAsia"/>
          <w:sz w:val="24"/>
          <w:szCs w:val="24"/>
        </w:rPr>
        <w:t>/</w:t>
      </w:r>
      <w:r>
        <w:rPr>
          <w:rFonts w:hint="eastAsia"/>
          <w:sz w:val="24"/>
          <w:szCs w:val="24"/>
        </w:rPr>
        <w:t>数据的读取，同时将读取结果存入相应的指令寄存器</w:t>
      </w:r>
      <w:r>
        <w:rPr>
          <w:rFonts w:hint="eastAsia"/>
          <w:sz w:val="24"/>
          <w:szCs w:val="24"/>
        </w:rPr>
        <w:t>/</w:t>
      </w:r>
      <w:r>
        <w:rPr>
          <w:rFonts w:hint="eastAsia"/>
          <w:sz w:val="24"/>
          <w:szCs w:val="24"/>
        </w:rPr>
        <w:t>数据寄存器中。</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重点：</w:t>
      </w:r>
      <w:r>
        <w:rPr>
          <w:rFonts w:hint="eastAsia"/>
          <w:sz w:val="24"/>
          <w:szCs w:val="24"/>
        </w:rPr>
        <w:t>存储器读</w:t>
      </w:r>
      <w:r>
        <w:rPr>
          <w:rFonts w:hint="eastAsia"/>
          <w:sz w:val="24"/>
          <w:szCs w:val="24"/>
        </w:rPr>
        <w:t>/</w:t>
      </w:r>
      <w:r>
        <w:rPr>
          <w:rFonts w:hint="eastAsia"/>
          <w:sz w:val="24"/>
          <w:szCs w:val="24"/>
        </w:rPr>
        <w:t>写</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难点：</w:t>
      </w:r>
      <w:r>
        <w:rPr>
          <w:rFonts w:hint="eastAsia"/>
          <w:sz w:val="24"/>
          <w:szCs w:val="24"/>
        </w:rPr>
        <w:t>存储器中指令</w:t>
      </w:r>
      <w:r>
        <w:rPr>
          <w:rFonts w:hint="eastAsia"/>
          <w:sz w:val="24"/>
          <w:szCs w:val="24"/>
        </w:rPr>
        <w:t>/</w:t>
      </w:r>
      <w:r>
        <w:rPr>
          <w:rFonts w:hint="eastAsia"/>
          <w:sz w:val="24"/>
          <w:szCs w:val="24"/>
        </w:rPr>
        <w:t>数据的读取，同时将读取结果存入相应的指令寄存器</w:t>
      </w:r>
      <w:r>
        <w:rPr>
          <w:rFonts w:hint="eastAsia"/>
          <w:sz w:val="24"/>
          <w:szCs w:val="24"/>
        </w:rPr>
        <w:t>/</w:t>
      </w:r>
      <w:r>
        <w:rPr>
          <w:rFonts w:hint="eastAsia"/>
          <w:sz w:val="24"/>
          <w:szCs w:val="24"/>
        </w:rPr>
        <w:t>数据寄存器中。</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知识单元SJ4: 数据通路实验</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参考学时：4学时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实验内容：</w:t>
      </w:r>
    </w:p>
    <w:p w:rsidR="00712D7F" w:rsidRDefault="008C53F9" w:rsidP="00C56504">
      <w:pPr>
        <w:spacing w:line="360" w:lineRule="auto"/>
        <w:ind w:firstLineChars="200" w:firstLine="480"/>
        <w:rPr>
          <w:sz w:val="24"/>
          <w:szCs w:val="24"/>
        </w:rPr>
      </w:pPr>
      <w:r>
        <w:rPr>
          <w:rFonts w:hint="eastAsia"/>
          <w:sz w:val="24"/>
          <w:szCs w:val="24"/>
        </w:rPr>
        <w:t>经运算器实现寄存器与存储器、存储器与存储器间数据传送。</w:t>
      </w:r>
    </w:p>
    <w:p w:rsidR="00712D7F" w:rsidRDefault="008C53F9" w:rsidP="00C56504">
      <w:pPr>
        <w:spacing w:line="360" w:lineRule="auto"/>
        <w:rPr>
          <w:rFonts w:ascii="宋体" w:hAnsi="宋体"/>
          <w:b/>
          <w:sz w:val="24"/>
          <w:szCs w:val="24"/>
        </w:rPr>
      </w:pPr>
      <w:r>
        <w:rPr>
          <w:rFonts w:ascii="宋体" w:hAnsi="宋体" w:hint="eastAsia"/>
          <w:b/>
          <w:sz w:val="24"/>
          <w:szCs w:val="24"/>
        </w:rPr>
        <w:t>实验要求 ：</w:t>
      </w:r>
    </w:p>
    <w:p w:rsidR="00712D7F" w:rsidRDefault="008C53F9" w:rsidP="00C56504">
      <w:pPr>
        <w:spacing w:line="360" w:lineRule="auto"/>
        <w:ind w:firstLineChars="200" w:firstLine="480"/>
        <w:rPr>
          <w:sz w:val="24"/>
          <w:szCs w:val="24"/>
        </w:rPr>
      </w:pPr>
      <w:r>
        <w:rPr>
          <w:rFonts w:ascii="宋体" w:hAnsi="宋体" w:hint="eastAsia"/>
          <w:sz w:val="24"/>
          <w:szCs w:val="24"/>
        </w:rPr>
        <w:lastRenderedPageBreak/>
        <w:t>掌握</w:t>
      </w:r>
      <w:r>
        <w:rPr>
          <w:rFonts w:hint="eastAsia"/>
          <w:sz w:val="24"/>
          <w:szCs w:val="24"/>
        </w:rPr>
        <w:t>经运算器实现寄存器与存储器、存储器与存储器间数据传送。</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sz w:val="24"/>
          <w:szCs w:val="24"/>
        </w:rPr>
      </w:pPr>
      <w:r>
        <w:rPr>
          <w:rFonts w:ascii="宋体" w:hAnsi="宋体" w:hint="eastAsia"/>
          <w:sz w:val="24"/>
          <w:szCs w:val="24"/>
        </w:rPr>
        <w:t>重点与难点：</w:t>
      </w:r>
      <w:r>
        <w:rPr>
          <w:rFonts w:hint="eastAsia"/>
          <w:sz w:val="24"/>
          <w:szCs w:val="24"/>
        </w:rPr>
        <w:t>经运算器实现寄存器与存储器、存储器与存储器间数据传送。</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知识单元SJ5: 控制器实验</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参考学时：4学时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实验内容：</w:t>
      </w:r>
    </w:p>
    <w:p w:rsidR="00712D7F" w:rsidRDefault="008C53F9" w:rsidP="00C56504">
      <w:pPr>
        <w:spacing w:line="360" w:lineRule="auto"/>
        <w:ind w:firstLineChars="200" w:firstLine="480"/>
        <w:rPr>
          <w:sz w:val="24"/>
          <w:szCs w:val="24"/>
        </w:rPr>
      </w:pPr>
      <w:r>
        <w:rPr>
          <w:rFonts w:hint="eastAsia"/>
          <w:sz w:val="24"/>
          <w:szCs w:val="24"/>
        </w:rPr>
        <w:t>采用微指令和时序控制电路，编程实现数据通路的数据传送和运算功能。</w:t>
      </w:r>
    </w:p>
    <w:p w:rsidR="00712D7F" w:rsidRDefault="008C53F9" w:rsidP="00C56504">
      <w:pPr>
        <w:spacing w:line="360" w:lineRule="auto"/>
        <w:rPr>
          <w:rFonts w:ascii="宋体" w:hAnsi="宋体"/>
          <w:b/>
          <w:sz w:val="24"/>
          <w:szCs w:val="24"/>
        </w:rPr>
      </w:pPr>
      <w:r>
        <w:rPr>
          <w:rFonts w:ascii="宋体" w:hAnsi="宋体" w:hint="eastAsia"/>
          <w:b/>
          <w:sz w:val="24"/>
          <w:szCs w:val="24"/>
        </w:rPr>
        <w:t>实验要求 ：</w:t>
      </w:r>
    </w:p>
    <w:p w:rsidR="00712D7F" w:rsidRDefault="008C53F9" w:rsidP="00C56504">
      <w:pPr>
        <w:spacing w:line="360" w:lineRule="auto"/>
        <w:ind w:firstLineChars="200" w:firstLine="480"/>
        <w:rPr>
          <w:sz w:val="24"/>
          <w:szCs w:val="24"/>
        </w:rPr>
      </w:pPr>
      <w:r>
        <w:rPr>
          <w:rFonts w:ascii="宋体" w:hAnsi="宋体" w:hint="eastAsia"/>
          <w:sz w:val="24"/>
          <w:szCs w:val="24"/>
        </w:rPr>
        <w:t>掌握</w:t>
      </w:r>
      <w:r>
        <w:rPr>
          <w:rFonts w:hint="eastAsia"/>
          <w:sz w:val="24"/>
          <w:szCs w:val="24"/>
        </w:rPr>
        <w:t>采用微指令和时序控制电路，编程实现数据通路的数据传送和运算功能。</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sz w:val="24"/>
          <w:szCs w:val="24"/>
        </w:rPr>
      </w:pPr>
      <w:r>
        <w:rPr>
          <w:rFonts w:ascii="宋体" w:hAnsi="宋体" w:hint="eastAsia"/>
          <w:sz w:val="24"/>
          <w:szCs w:val="24"/>
        </w:rPr>
        <w:t>重点与难点：</w:t>
      </w:r>
      <w:r>
        <w:rPr>
          <w:rFonts w:hint="eastAsia"/>
          <w:sz w:val="24"/>
          <w:szCs w:val="24"/>
        </w:rPr>
        <w:t>微指令和时序控制电路，编程实现数据通路的数据传送和运算功能。</w:t>
      </w:r>
    </w:p>
    <w:p w:rsidR="00712D7F" w:rsidRDefault="008C53F9" w:rsidP="00E9278B">
      <w:pPr>
        <w:adjustRightInd w:val="0"/>
        <w:snapToGrid w:val="0"/>
        <w:spacing w:beforeLines="100" w:line="360" w:lineRule="auto"/>
        <w:rPr>
          <w:rFonts w:ascii="宋体" w:hAnsi="宋体"/>
          <w:b/>
          <w:bCs/>
          <w:sz w:val="24"/>
          <w:szCs w:val="24"/>
        </w:rPr>
      </w:pPr>
      <w:r>
        <w:rPr>
          <w:rFonts w:ascii="宋体" w:hAnsi="宋体" w:hint="eastAsia"/>
          <w:b/>
          <w:bCs/>
          <w:sz w:val="24"/>
          <w:szCs w:val="24"/>
        </w:rPr>
        <w:t>知识单元SJ6: 中断实验</w:t>
      </w:r>
    </w:p>
    <w:p w:rsidR="00712D7F" w:rsidRDefault="008C53F9" w:rsidP="00C56504">
      <w:pPr>
        <w:spacing w:line="360" w:lineRule="auto"/>
        <w:rPr>
          <w:rFonts w:ascii="宋体" w:hAnsi="宋体"/>
          <w:b/>
          <w:bCs/>
          <w:sz w:val="24"/>
          <w:szCs w:val="24"/>
        </w:rPr>
      </w:pPr>
      <w:r>
        <w:rPr>
          <w:rFonts w:ascii="宋体" w:hAnsi="宋体" w:hint="eastAsia"/>
          <w:b/>
          <w:bCs/>
          <w:sz w:val="24"/>
          <w:szCs w:val="24"/>
        </w:rPr>
        <w:t>参考学时：2学时</w:t>
      </w:r>
    </w:p>
    <w:p w:rsidR="00712D7F" w:rsidRDefault="008C53F9" w:rsidP="00C56504">
      <w:pPr>
        <w:spacing w:line="360" w:lineRule="auto"/>
        <w:rPr>
          <w:rFonts w:ascii="宋体" w:hAnsi="宋体"/>
          <w:b/>
          <w:bCs/>
          <w:sz w:val="24"/>
          <w:szCs w:val="24"/>
        </w:rPr>
      </w:pPr>
      <w:r>
        <w:rPr>
          <w:rFonts w:ascii="宋体" w:hAnsi="宋体" w:hint="eastAsia"/>
          <w:b/>
          <w:bCs/>
          <w:sz w:val="24"/>
          <w:szCs w:val="24"/>
        </w:rPr>
        <w:t>实验内容：</w:t>
      </w:r>
    </w:p>
    <w:p w:rsidR="00712D7F" w:rsidRDefault="008C53F9" w:rsidP="00C56504">
      <w:pPr>
        <w:spacing w:line="360" w:lineRule="auto"/>
        <w:ind w:leftChars="200" w:left="420" w:firstLineChars="200" w:firstLine="480"/>
        <w:rPr>
          <w:sz w:val="24"/>
          <w:szCs w:val="24"/>
        </w:rPr>
      </w:pPr>
      <w:r>
        <w:rPr>
          <w:rFonts w:hint="eastAsia"/>
          <w:sz w:val="24"/>
          <w:szCs w:val="24"/>
        </w:rPr>
        <w:t>设计中断接口电路，实现中断请求、中断响应、中断屏蔽等功能。</w:t>
      </w:r>
    </w:p>
    <w:p w:rsidR="00712D7F" w:rsidRDefault="008C53F9" w:rsidP="00C56504">
      <w:pPr>
        <w:spacing w:line="360" w:lineRule="auto"/>
        <w:rPr>
          <w:rFonts w:ascii="宋体" w:hAnsi="宋体"/>
          <w:b/>
          <w:sz w:val="24"/>
          <w:szCs w:val="24"/>
        </w:rPr>
      </w:pPr>
      <w:r>
        <w:rPr>
          <w:rFonts w:ascii="宋体" w:hAnsi="宋体" w:hint="eastAsia"/>
          <w:b/>
          <w:sz w:val="24"/>
          <w:szCs w:val="24"/>
        </w:rPr>
        <w:t>实验要求 ：</w:t>
      </w:r>
    </w:p>
    <w:p w:rsidR="00712D7F" w:rsidRDefault="008C53F9" w:rsidP="00C56504">
      <w:pPr>
        <w:spacing w:line="360" w:lineRule="auto"/>
        <w:ind w:leftChars="200" w:left="420" w:firstLineChars="200" w:firstLine="480"/>
        <w:rPr>
          <w:sz w:val="24"/>
          <w:szCs w:val="24"/>
        </w:rPr>
      </w:pPr>
      <w:r>
        <w:rPr>
          <w:rFonts w:ascii="宋体" w:hAnsi="宋体" w:hint="eastAsia"/>
          <w:sz w:val="24"/>
          <w:szCs w:val="24"/>
        </w:rPr>
        <w:t>掌握</w:t>
      </w:r>
      <w:r>
        <w:rPr>
          <w:rFonts w:hint="eastAsia"/>
          <w:sz w:val="24"/>
          <w:szCs w:val="24"/>
        </w:rPr>
        <w:t>中断接口电路，实现中断请求、中断响应、中断屏蔽等功能。</w:t>
      </w:r>
    </w:p>
    <w:p w:rsidR="00712D7F" w:rsidRDefault="008C53F9" w:rsidP="00C56504">
      <w:pPr>
        <w:spacing w:line="360" w:lineRule="auto"/>
        <w:rPr>
          <w:b/>
          <w:sz w:val="24"/>
          <w:szCs w:val="24"/>
        </w:rPr>
      </w:pPr>
      <w:r>
        <w:rPr>
          <w:rFonts w:hint="eastAsia"/>
          <w:b/>
          <w:sz w:val="24"/>
          <w:szCs w:val="24"/>
        </w:rPr>
        <w:t>重点和难点：</w:t>
      </w:r>
    </w:p>
    <w:p w:rsidR="00712D7F" w:rsidRDefault="008C53F9" w:rsidP="00C56504">
      <w:pPr>
        <w:spacing w:line="360" w:lineRule="auto"/>
        <w:ind w:firstLineChars="200" w:firstLine="480"/>
        <w:rPr>
          <w:sz w:val="24"/>
          <w:szCs w:val="24"/>
        </w:rPr>
      </w:pPr>
      <w:r>
        <w:rPr>
          <w:rFonts w:ascii="宋体" w:hAnsi="宋体" w:hint="eastAsia"/>
          <w:sz w:val="24"/>
          <w:szCs w:val="24"/>
        </w:rPr>
        <w:t>重点与难点：</w:t>
      </w:r>
      <w:r>
        <w:rPr>
          <w:rFonts w:hint="eastAsia"/>
          <w:sz w:val="24"/>
          <w:szCs w:val="24"/>
        </w:rPr>
        <w:t>中断接口电路，实现中断请求、中断响应、中断屏蔽等功能。</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四、教学方法与手段</w:t>
      </w:r>
    </w:p>
    <w:p w:rsidR="00712D7F" w:rsidRDefault="008C53F9" w:rsidP="00E9278B">
      <w:pPr>
        <w:spacing w:beforeLines="50" w:afterLines="50" w:line="360" w:lineRule="auto"/>
        <w:rPr>
          <w:rFonts w:ascii="宋体" w:hAnsi="宋体"/>
          <w:b/>
          <w:bCs/>
          <w:sz w:val="24"/>
          <w:szCs w:val="24"/>
        </w:rPr>
      </w:pPr>
      <w:r>
        <w:rPr>
          <w:rFonts w:ascii="宋体" w:hAnsi="宋体" w:hint="eastAsia"/>
          <w:b/>
          <w:bCs/>
          <w:sz w:val="24"/>
          <w:szCs w:val="24"/>
        </w:rPr>
        <w:t>1．教学方法和教学手段</w:t>
      </w:r>
    </w:p>
    <w:p w:rsidR="00712D7F" w:rsidRDefault="008C53F9" w:rsidP="00C56504">
      <w:pPr>
        <w:spacing w:line="360" w:lineRule="auto"/>
        <w:ind w:firstLineChars="199" w:firstLine="479"/>
        <w:rPr>
          <w:rFonts w:ascii="宋体" w:hAnsi="宋体"/>
          <w:sz w:val="24"/>
          <w:szCs w:val="24"/>
        </w:rPr>
      </w:pPr>
      <w:r>
        <w:rPr>
          <w:rFonts w:ascii="宋体" w:hAnsi="宋体" w:hint="eastAsia"/>
          <w:b/>
          <w:bCs/>
          <w:sz w:val="24"/>
          <w:szCs w:val="24"/>
        </w:rPr>
        <w:t>教学方法——</w:t>
      </w:r>
      <w:r>
        <w:rPr>
          <w:rFonts w:ascii="宋体" w:hAnsi="宋体" w:hint="eastAsia"/>
          <w:sz w:val="24"/>
          <w:szCs w:val="24"/>
        </w:rPr>
        <w:t>采用启发式、讨论式等多种行之有效的教学方法，加强师生之间、学生之间的交流，引导学生独立思考，强化科学思维的训练。</w:t>
      </w:r>
    </w:p>
    <w:p w:rsidR="00712D7F" w:rsidRDefault="008C53F9" w:rsidP="00C56504">
      <w:pPr>
        <w:spacing w:line="360" w:lineRule="auto"/>
        <w:ind w:firstLineChars="200" w:firstLine="482"/>
        <w:rPr>
          <w:rFonts w:ascii="宋体" w:hAnsi="宋体"/>
          <w:sz w:val="24"/>
          <w:szCs w:val="24"/>
        </w:rPr>
      </w:pPr>
      <w:r>
        <w:rPr>
          <w:rFonts w:ascii="宋体" w:hAnsi="宋体" w:hint="eastAsia"/>
          <w:b/>
          <w:bCs/>
          <w:sz w:val="24"/>
          <w:szCs w:val="24"/>
        </w:rPr>
        <w:lastRenderedPageBreak/>
        <w:t>教学手段---</w:t>
      </w:r>
      <w:r>
        <w:rPr>
          <w:rFonts w:ascii="宋体" w:hAnsi="宋体" w:hint="eastAsia"/>
          <w:sz w:val="24"/>
          <w:szCs w:val="24"/>
        </w:rPr>
        <w:t>本课程内容以教师讲授为主，讲授时力求由浅入深、简明扼要、但对原理务求讲深讲透，辅以习题辅导，自己搜索相关的学习资料，动手做实验，通过实验，达到理论联系实际，同时提高学生动手能力。</w:t>
      </w:r>
    </w:p>
    <w:p w:rsidR="00712D7F" w:rsidRDefault="008C53F9" w:rsidP="00E9278B">
      <w:pPr>
        <w:spacing w:beforeLines="50" w:afterLines="50" w:line="360" w:lineRule="auto"/>
        <w:rPr>
          <w:rFonts w:ascii="宋体" w:hAnsi="宋体"/>
          <w:b/>
          <w:sz w:val="24"/>
          <w:szCs w:val="24"/>
        </w:rPr>
      </w:pPr>
      <w:r>
        <w:rPr>
          <w:rFonts w:ascii="宋体" w:hAnsi="宋体" w:hint="eastAsia"/>
          <w:b/>
          <w:sz w:val="24"/>
          <w:szCs w:val="24"/>
        </w:rPr>
        <w:t>2．课程主要教学方式的学时分配</w:t>
      </w:r>
    </w:p>
    <w:tbl>
      <w:tblPr>
        <w:tblW w:w="8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17"/>
        <w:gridCol w:w="984"/>
        <w:gridCol w:w="999"/>
        <w:gridCol w:w="1189"/>
        <w:gridCol w:w="956"/>
        <w:gridCol w:w="1080"/>
      </w:tblGrid>
      <w:tr w:rsidR="00712D7F">
        <w:trPr>
          <w:trHeight w:val="1500"/>
          <w:jc w:val="center"/>
        </w:trPr>
        <w:tc>
          <w:tcPr>
            <w:tcW w:w="3017" w:type="dxa"/>
          </w:tcPr>
          <w:p w:rsidR="00712D7F" w:rsidRDefault="00C73100" w:rsidP="00C56504">
            <w:pPr>
              <w:spacing w:line="400" w:lineRule="exact"/>
              <w:rPr>
                <w:rFonts w:ascii="宋体" w:hAnsi="宋体"/>
                <w:sz w:val="24"/>
                <w:szCs w:val="24"/>
              </w:rPr>
            </w:pPr>
            <w:r>
              <w:rPr>
                <w:rFonts w:ascii="宋体" w:hAnsi="宋体"/>
                <w:sz w:val="24"/>
                <w:szCs w:val="24"/>
              </w:rPr>
              <w:pict>
                <v:line id="__TH_L13" o:spid="_x0000_s1046" style="position:absolute;z-index:251660288" from="28.6pt,3.45pt" to="145.6pt,73.45pt" strokeweight=".5pt"/>
              </w:pict>
            </w:r>
            <w:r>
              <w:rPr>
                <w:rFonts w:ascii="宋体" w:hAnsi="宋体"/>
                <w:sz w:val="24"/>
                <w:szCs w:val="24"/>
              </w:rPr>
              <w:pict>
                <v:shapetype id="_x0000_t202" coordsize="21600,21600" o:spt="202" path="m,l,21600r21600,l21600,xe">
                  <v:stroke joinstyle="miter"/>
                  <v:path gradientshapeok="t" o:connecttype="rect"/>
                </v:shapetype>
                <v:shape id="__TH_B3422" o:spid="_x0000_s1055" type="#_x0000_t202" style="position:absolute;margin-left:82.6pt;margin-top:57.7pt;width:10.3pt;height:12.8pt;z-index:251669504" filled="f" stroked="f">
                  <v:textbox style="mso-next-textbox:#__TH_B3422" inset="0,0,0,0">
                    <w:txbxContent>
                      <w:p w:rsidR="007B0932" w:rsidRDefault="007B0932">
                        <w:pPr>
                          <w:snapToGrid w:val="0"/>
                          <w:rPr>
                            <w:color w:val="000000"/>
                          </w:rPr>
                        </w:pPr>
                        <w:r>
                          <w:rPr>
                            <w:rFonts w:hint="eastAsia"/>
                            <w:color w:val="000000"/>
                          </w:rPr>
                          <w:t>容</w:t>
                        </w:r>
                      </w:p>
                    </w:txbxContent>
                  </v:textbox>
                </v:shape>
              </w:pict>
            </w:r>
            <w:r>
              <w:rPr>
                <w:rFonts w:ascii="宋体" w:hAnsi="宋体"/>
                <w:sz w:val="24"/>
                <w:szCs w:val="24"/>
              </w:rPr>
              <w:pict>
                <v:line id="__TH_L14" o:spid="_x0000_s1047" style="position:absolute;z-index:251661312" from="-7.4pt,18.4pt" to="145.6pt,72.7pt" strokeweight=".5pt"/>
              </w:pict>
            </w:r>
            <w:r>
              <w:rPr>
                <w:rFonts w:ascii="宋体" w:hAnsi="宋体"/>
                <w:sz w:val="24"/>
                <w:szCs w:val="24"/>
              </w:rPr>
              <w:pict>
                <v:shape id="__TH_B2218" o:spid="_x0000_s1051" type="#_x0000_t202" style="position:absolute;margin-left:28.6pt;margin-top:18.7pt;width:22.2pt;height:12.8pt;z-index:251665408" filled="f" stroked="f">
                  <v:textbox style="mso-next-textbox:#__TH_B2218" inset="0,0,0,0">
                    <w:txbxContent>
                      <w:p w:rsidR="007B0932" w:rsidRDefault="007B0932">
                        <w:pPr>
                          <w:snapToGrid w:val="0"/>
                          <w:rPr>
                            <w:color w:val="000000"/>
                          </w:rPr>
                        </w:pPr>
                        <w:r>
                          <w:rPr>
                            <w:rFonts w:hint="eastAsia"/>
                            <w:color w:val="000000"/>
                          </w:rPr>
                          <w:t>时</w:t>
                        </w:r>
                      </w:p>
                    </w:txbxContent>
                  </v:textbox>
                </v:shape>
              </w:pict>
            </w:r>
            <w:r>
              <w:rPr>
                <w:rFonts w:ascii="宋体" w:hAnsi="宋体"/>
                <w:sz w:val="24"/>
                <w:szCs w:val="24"/>
              </w:rPr>
              <w:pict>
                <v:shape id="__TH_B2117" o:spid="_x0000_s1050" type="#_x0000_t202" style="position:absolute;margin-left:1.6pt;margin-top:10.9pt;width:20.85pt;height:12.8pt;z-index:251664384" filled="f" stroked="f">
                  <v:textbox style="mso-next-textbox:#__TH_B2117" inset="0,0,0,0">
                    <w:txbxContent>
                      <w:p w:rsidR="007B0932" w:rsidRDefault="007B0932">
                        <w:pPr>
                          <w:snapToGrid w:val="0"/>
                          <w:rPr>
                            <w:color w:val="000000"/>
                          </w:rPr>
                        </w:pPr>
                        <w:r>
                          <w:rPr>
                            <w:rFonts w:hint="eastAsia"/>
                            <w:color w:val="000000"/>
                          </w:rPr>
                          <w:t>学</w:t>
                        </w:r>
                      </w:p>
                    </w:txbxContent>
                  </v:textbox>
                </v:shape>
              </w:pict>
            </w:r>
            <w:r>
              <w:rPr>
                <w:rFonts w:ascii="宋体" w:hAnsi="宋体"/>
                <w:sz w:val="24"/>
                <w:szCs w:val="24"/>
              </w:rPr>
              <w:pict>
                <v:shape id="__TH_B3321" o:spid="_x0000_s1054" type="#_x0000_t202" style="position:absolute;margin-left:64.3pt;margin-top:49.4pt;width:22.3pt;height:12.8pt;z-index:251668480" filled="f" stroked="f">
                  <v:textbox style="mso-next-textbox:#__TH_B3321" inset="0,0,0,0">
                    <w:txbxContent>
                      <w:p w:rsidR="007B0932" w:rsidRDefault="007B0932">
                        <w:pPr>
                          <w:snapToGrid w:val="0"/>
                          <w:rPr>
                            <w:color w:val="000000"/>
                          </w:rPr>
                        </w:pPr>
                        <w:r>
                          <w:rPr>
                            <w:rFonts w:hint="eastAsia"/>
                            <w:color w:val="000000"/>
                          </w:rPr>
                          <w:t>内</w:t>
                        </w:r>
                      </w:p>
                    </w:txbxContent>
                  </v:textbox>
                </v:shape>
              </w:pict>
            </w:r>
            <w:r>
              <w:rPr>
                <w:rFonts w:ascii="宋体" w:hAnsi="宋体"/>
                <w:sz w:val="24"/>
                <w:szCs w:val="24"/>
              </w:rPr>
              <w:pict>
                <v:shape id="__TH_B3220" o:spid="_x0000_s1053" type="#_x0000_t202" style="position:absolute;margin-left:36.05pt;margin-top:42.4pt;width:22.25pt;height:12.85pt;z-index:251667456" filled="f" stroked="f">
                  <v:textbox style="mso-next-textbox:#__TH_B3220" inset="0,0,0,0">
                    <w:txbxContent>
                      <w:p w:rsidR="007B0932" w:rsidRDefault="007B0932">
                        <w:pPr>
                          <w:snapToGrid w:val="0"/>
                          <w:rPr>
                            <w:color w:val="000000"/>
                          </w:rPr>
                        </w:pPr>
                        <w:r>
                          <w:rPr>
                            <w:rFonts w:hint="eastAsia"/>
                            <w:color w:val="000000"/>
                          </w:rPr>
                          <w:t>学</w:t>
                        </w:r>
                      </w:p>
                    </w:txbxContent>
                  </v:textbox>
                </v:shape>
              </w:pict>
            </w:r>
            <w:r>
              <w:rPr>
                <w:rFonts w:ascii="宋体" w:hAnsi="宋体"/>
                <w:sz w:val="24"/>
                <w:szCs w:val="24"/>
              </w:rPr>
              <w:pict>
                <v:shape id="__TH_B3119" o:spid="_x0000_s1052" type="#_x0000_t202" style="position:absolute;margin-left:7.8pt;margin-top:35.45pt;width:22.25pt;height:12.85pt;z-index:251666432" filled="f" stroked="f">
                  <v:textbox style="mso-next-textbox:#__TH_B3119" inset="0,0,0,0">
                    <w:txbxContent>
                      <w:p w:rsidR="007B0932" w:rsidRDefault="007B0932">
                        <w:pPr>
                          <w:snapToGrid w:val="0"/>
                          <w:rPr>
                            <w:color w:val="000000"/>
                          </w:rPr>
                        </w:pPr>
                        <w:r>
                          <w:rPr>
                            <w:rFonts w:hint="eastAsia"/>
                            <w:color w:val="000000"/>
                          </w:rPr>
                          <w:t>教</w:t>
                        </w:r>
                      </w:p>
                    </w:txbxContent>
                  </v:textbox>
                </v:shape>
              </w:pict>
            </w:r>
            <w:r>
              <w:rPr>
                <w:rFonts w:ascii="宋体" w:hAnsi="宋体"/>
                <w:sz w:val="24"/>
                <w:szCs w:val="24"/>
              </w:rPr>
              <w:pict>
                <v:shape id="__TH_B1216" o:spid="_x0000_s1049" type="#_x0000_t202" style="position:absolute;margin-left:98.9pt;margin-top:6.05pt;width:22.2pt;height:12.85pt;z-index:251663360" filled="f" stroked="f">
                  <v:textbox style="mso-next-textbox:#__TH_B1216" inset="0,0,0,0">
                    <w:txbxContent>
                      <w:p w:rsidR="007B0932" w:rsidRDefault="007B0932">
                        <w:pPr>
                          <w:snapToGrid w:val="0"/>
                          <w:rPr>
                            <w:color w:val="000000"/>
                          </w:rPr>
                        </w:pPr>
                        <w:r>
                          <w:rPr>
                            <w:rFonts w:hint="eastAsia"/>
                            <w:color w:val="000000"/>
                          </w:rPr>
                          <w:t>方式</w:t>
                        </w:r>
                      </w:p>
                    </w:txbxContent>
                  </v:textbox>
                </v:shape>
              </w:pict>
            </w:r>
            <w:r>
              <w:rPr>
                <w:rFonts w:ascii="宋体" w:hAnsi="宋体"/>
                <w:sz w:val="24"/>
                <w:szCs w:val="24"/>
              </w:rPr>
              <w:pict>
                <v:shape id="__TH_B1115" o:spid="_x0000_s1048" type="#_x0000_t202" style="position:absolute;margin-left:56.3pt;margin-top:.8pt;width:22.25pt;height:12.85pt;z-index:251662336" filled="f" stroked="f">
                  <v:textbox style="mso-next-textbox:#__TH_B1115" inset="0,0,0,0">
                    <w:txbxContent>
                      <w:p w:rsidR="007B0932" w:rsidRDefault="007B0932">
                        <w:pPr>
                          <w:snapToGrid w:val="0"/>
                          <w:rPr>
                            <w:color w:val="000000"/>
                          </w:rPr>
                        </w:pPr>
                        <w:r>
                          <w:rPr>
                            <w:rFonts w:hint="eastAsia"/>
                            <w:color w:val="000000"/>
                          </w:rPr>
                          <w:t>教学环</w:t>
                        </w:r>
                      </w:p>
                    </w:txbxContent>
                  </v:textbox>
                </v:shape>
              </w:pict>
            </w:r>
          </w:p>
        </w:tc>
        <w:tc>
          <w:tcPr>
            <w:tcW w:w="984"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学时</w:t>
            </w:r>
          </w:p>
        </w:tc>
        <w:tc>
          <w:tcPr>
            <w:tcW w:w="99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讲  授</w:t>
            </w:r>
          </w:p>
        </w:tc>
        <w:tc>
          <w:tcPr>
            <w:tcW w:w="118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讨论课</w:t>
            </w:r>
          </w:p>
        </w:tc>
        <w:tc>
          <w:tcPr>
            <w:tcW w:w="956"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习题课</w:t>
            </w:r>
          </w:p>
        </w:tc>
        <w:tc>
          <w:tcPr>
            <w:tcW w:w="1080"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实  验</w:t>
            </w:r>
          </w:p>
        </w:tc>
      </w:tr>
      <w:tr w:rsidR="00712D7F">
        <w:trPr>
          <w:jc w:val="center"/>
        </w:trPr>
        <w:tc>
          <w:tcPr>
            <w:tcW w:w="3017" w:type="dxa"/>
          </w:tcPr>
          <w:p w:rsidR="00712D7F" w:rsidRDefault="008C53F9" w:rsidP="00C56504">
            <w:pPr>
              <w:spacing w:line="400" w:lineRule="exact"/>
              <w:rPr>
                <w:rFonts w:ascii="宋体" w:hAnsi="宋体"/>
                <w:sz w:val="24"/>
                <w:szCs w:val="24"/>
              </w:rPr>
            </w:pPr>
            <w:r>
              <w:rPr>
                <w:rFonts w:hint="eastAsia"/>
                <w:sz w:val="24"/>
                <w:szCs w:val="24"/>
              </w:rPr>
              <w:t>计算机系统概述</w:t>
            </w:r>
          </w:p>
        </w:tc>
        <w:tc>
          <w:tcPr>
            <w:tcW w:w="984"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2</w:t>
            </w:r>
          </w:p>
        </w:tc>
        <w:tc>
          <w:tcPr>
            <w:tcW w:w="99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2</w:t>
            </w:r>
          </w:p>
        </w:tc>
        <w:tc>
          <w:tcPr>
            <w:tcW w:w="1189" w:type="dxa"/>
            <w:vAlign w:val="center"/>
          </w:tcPr>
          <w:p w:rsidR="00712D7F" w:rsidRDefault="00712D7F" w:rsidP="00C56504">
            <w:pPr>
              <w:spacing w:line="400" w:lineRule="exact"/>
              <w:jc w:val="center"/>
              <w:rPr>
                <w:rFonts w:ascii="宋体" w:hAnsi="宋体"/>
                <w:sz w:val="24"/>
                <w:szCs w:val="24"/>
              </w:rPr>
            </w:pPr>
          </w:p>
        </w:tc>
        <w:tc>
          <w:tcPr>
            <w:tcW w:w="956" w:type="dxa"/>
            <w:vAlign w:val="center"/>
          </w:tcPr>
          <w:p w:rsidR="00712D7F" w:rsidRDefault="00712D7F" w:rsidP="00C56504">
            <w:pPr>
              <w:spacing w:line="400" w:lineRule="exact"/>
              <w:jc w:val="center"/>
              <w:rPr>
                <w:rFonts w:ascii="宋体" w:hAnsi="宋体"/>
                <w:sz w:val="24"/>
                <w:szCs w:val="24"/>
              </w:rPr>
            </w:pPr>
          </w:p>
        </w:tc>
        <w:tc>
          <w:tcPr>
            <w:tcW w:w="1080" w:type="dxa"/>
          </w:tcPr>
          <w:p w:rsidR="00712D7F" w:rsidRDefault="00712D7F" w:rsidP="00C56504">
            <w:pPr>
              <w:spacing w:line="400" w:lineRule="exact"/>
              <w:jc w:val="center"/>
              <w:rPr>
                <w:rFonts w:ascii="宋体" w:hAnsi="宋体"/>
                <w:sz w:val="24"/>
                <w:szCs w:val="24"/>
              </w:rPr>
            </w:pPr>
          </w:p>
        </w:tc>
      </w:tr>
      <w:tr w:rsidR="00712D7F">
        <w:trPr>
          <w:jc w:val="center"/>
        </w:trPr>
        <w:tc>
          <w:tcPr>
            <w:tcW w:w="3017" w:type="dxa"/>
          </w:tcPr>
          <w:p w:rsidR="00712D7F" w:rsidRDefault="008C53F9" w:rsidP="00C56504">
            <w:pPr>
              <w:spacing w:line="400" w:lineRule="exact"/>
              <w:rPr>
                <w:rFonts w:ascii="宋体" w:hAnsi="宋体"/>
                <w:sz w:val="24"/>
                <w:szCs w:val="24"/>
              </w:rPr>
            </w:pPr>
            <w:r>
              <w:rPr>
                <w:rFonts w:hint="eastAsia"/>
                <w:sz w:val="24"/>
                <w:szCs w:val="24"/>
              </w:rPr>
              <w:t>指令系统</w:t>
            </w:r>
          </w:p>
        </w:tc>
        <w:tc>
          <w:tcPr>
            <w:tcW w:w="984"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4</w:t>
            </w:r>
          </w:p>
        </w:tc>
        <w:tc>
          <w:tcPr>
            <w:tcW w:w="99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3</w:t>
            </w:r>
          </w:p>
        </w:tc>
        <w:tc>
          <w:tcPr>
            <w:tcW w:w="118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w:t>
            </w:r>
          </w:p>
        </w:tc>
        <w:tc>
          <w:tcPr>
            <w:tcW w:w="956" w:type="dxa"/>
            <w:vAlign w:val="center"/>
          </w:tcPr>
          <w:p w:rsidR="00712D7F" w:rsidRDefault="00712D7F" w:rsidP="00C56504">
            <w:pPr>
              <w:spacing w:line="400" w:lineRule="exact"/>
              <w:jc w:val="center"/>
              <w:rPr>
                <w:rFonts w:ascii="宋体" w:hAnsi="宋体"/>
                <w:sz w:val="24"/>
                <w:szCs w:val="24"/>
              </w:rPr>
            </w:pPr>
          </w:p>
        </w:tc>
        <w:tc>
          <w:tcPr>
            <w:tcW w:w="1080" w:type="dxa"/>
          </w:tcPr>
          <w:p w:rsidR="00712D7F" w:rsidRDefault="00712D7F" w:rsidP="00C56504">
            <w:pPr>
              <w:spacing w:line="400" w:lineRule="exact"/>
              <w:jc w:val="center"/>
              <w:rPr>
                <w:rFonts w:ascii="宋体" w:hAnsi="宋体"/>
                <w:sz w:val="24"/>
                <w:szCs w:val="24"/>
              </w:rPr>
            </w:pPr>
          </w:p>
        </w:tc>
      </w:tr>
      <w:tr w:rsidR="00712D7F">
        <w:trPr>
          <w:jc w:val="center"/>
        </w:trPr>
        <w:tc>
          <w:tcPr>
            <w:tcW w:w="3017" w:type="dxa"/>
          </w:tcPr>
          <w:p w:rsidR="00712D7F" w:rsidRDefault="008C53F9" w:rsidP="00C56504">
            <w:pPr>
              <w:spacing w:line="400" w:lineRule="exact"/>
              <w:rPr>
                <w:rFonts w:ascii="宋体" w:hAnsi="宋体"/>
                <w:sz w:val="24"/>
                <w:szCs w:val="24"/>
              </w:rPr>
            </w:pPr>
            <w:r>
              <w:rPr>
                <w:rFonts w:ascii="宋体" w:hAnsi="宋体" w:hint="eastAsia"/>
                <w:sz w:val="24"/>
                <w:szCs w:val="24"/>
              </w:rPr>
              <w:t>运算器</w:t>
            </w:r>
          </w:p>
        </w:tc>
        <w:tc>
          <w:tcPr>
            <w:tcW w:w="984"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14</w:t>
            </w:r>
          </w:p>
        </w:tc>
        <w:tc>
          <w:tcPr>
            <w:tcW w:w="99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10</w:t>
            </w:r>
          </w:p>
        </w:tc>
        <w:tc>
          <w:tcPr>
            <w:tcW w:w="118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2</w:t>
            </w:r>
          </w:p>
        </w:tc>
        <w:tc>
          <w:tcPr>
            <w:tcW w:w="956"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2</w:t>
            </w:r>
          </w:p>
        </w:tc>
        <w:tc>
          <w:tcPr>
            <w:tcW w:w="1080" w:type="dxa"/>
          </w:tcPr>
          <w:p w:rsidR="00712D7F" w:rsidRDefault="00712D7F" w:rsidP="00C56504">
            <w:pPr>
              <w:spacing w:line="400" w:lineRule="exact"/>
              <w:jc w:val="center"/>
              <w:rPr>
                <w:rFonts w:ascii="宋体" w:hAnsi="宋体"/>
                <w:sz w:val="24"/>
                <w:szCs w:val="24"/>
              </w:rPr>
            </w:pPr>
          </w:p>
        </w:tc>
      </w:tr>
      <w:tr w:rsidR="00712D7F">
        <w:trPr>
          <w:jc w:val="center"/>
        </w:trPr>
        <w:tc>
          <w:tcPr>
            <w:tcW w:w="3017" w:type="dxa"/>
          </w:tcPr>
          <w:p w:rsidR="00712D7F" w:rsidRDefault="008C53F9" w:rsidP="00C56504">
            <w:pPr>
              <w:spacing w:line="400" w:lineRule="exact"/>
              <w:rPr>
                <w:rFonts w:ascii="宋体" w:hAnsi="宋体"/>
                <w:sz w:val="24"/>
                <w:szCs w:val="24"/>
              </w:rPr>
            </w:pPr>
            <w:r>
              <w:rPr>
                <w:rFonts w:ascii="宋体" w:hAnsi="宋体" w:hint="eastAsia"/>
                <w:sz w:val="24"/>
                <w:szCs w:val="24"/>
              </w:rPr>
              <w:t>存储器</w:t>
            </w:r>
          </w:p>
        </w:tc>
        <w:tc>
          <w:tcPr>
            <w:tcW w:w="984"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12</w:t>
            </w:r>
          </w:p>
        </w:tc>
        <w:tc>
          <w:tcPr>
            <w:tcW w:w="99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8</w:t>
            </w:r>
          </w:p>
        </w:tc>
        <w:tc>
          <w:tcPr>
            <w:tcW w:w="118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3</w:t>
            </w:r>
          </w:p>
        </w:tc>
        <w:tc>
          <w:tcPr>
            <w:tcW w:w="956"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w:t>
            </w:r>
          </w:p>
        </w:tc>
        <w:tc>
          <w:tcPr>
            <w:tcW w:w="1080" w:type="dxa"/>
          </w:tcPr>
          <w:p w:rsidR="00712D7F" w:rsidRDefault="00712D7F" w:rsidP="00C56504">
            <w:pPr>
              <w:spacing w:line="400" w:lineRule="exact"/>
              <w:jc w:val="center"/>
              <w:rPr>
                <w:rFonts w:ascii="宋体" w:hAnsi="宋体"/>
                <w:sz w:val="24"/>
                <w:szCs w:val="24"/>
              </w:rPr>
            </w:pPr>
          </w:p>
        </w:tc>
      </w:tr>
      <w:tr w:rsidR="00712D7F">
        <w:trPr>
          <w:jc w:val="center"/>
        </w:trPr>
        <w:tc>
          <w:tcPr>
            <w:tcW w:w="3017" w:type="dxa"/>
          </w:tcPr>
          <w:p w:rsidR="00712D7F" w:rsidRDefault="008C53F9" w:rsidP="00C56504">
            <w:pPr>
              <w:spacing w:line="400" w:lineRule="exact"/>
              <w:rPr>
                <w:rFonts w:ascii="宋体" w:hAnsi="宋体"/>
                <w:sz w:val="24"/>
                <w:szCs w:val="24"/>
              </w:rPr>
            </w:pPr>
            <w:r>
              <w:rPr>
                <w:rFonts w:ascii="宋体" w:hAnsi="宋体" w:hint="eastAsia"/>
                <w:sz w:val="24"/>
                <w:szCs w:val="24"/>
              </w:rPr>
              <w:t>控制器</w:t>
            </w:r>
          </w:p>
        </w:tc>
        <w:tc>
          <w:tcPr>
            <w:tcW w:w="984"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12</w:t>
            </w:r>
          </w:p>
        </w:tc>
        <w:tc>
          <w:tcPr>
            <w:tcW w:w="99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10</w:t>
            </w:r>
          </w:p>
        </w:tc>
        <w:tc>
          <w:tcPr>
            <w:tcW w:w="118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w:t>
            </w:r>
          </w:p>
        </w:tc>
        <w:tc>
          <w:tcPr>
            <w:tcW w:w="956"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w:t>
            </w:r>
          </w:p>
        </w:tc>
        <w:tc>
          <w:tcPr>
            <w:tcW w:w="1080" w:type="dxa"/>
          </w:tcPr>
          <w:p w:rsidR="00712D7F" w:rsidRDefault="00712D7F" w:rsidP="00C56504">
            <w:pPr>
              <w:spacing w:line="400" w:lineRule="exact"/>
              <w:jc w:val="center"/>
              <w:rPr>
                <w:rFonts w:ascii="宋体" w:hAnsi="宋体"/>
                <w:sz w:val="24"/>
                <w:szCs w:val="24"/>
              </w:rPr>
            </w:pPr>
          </w:p>
        </w:tc>
      </w:tr>
      <w:tr w:rsidR="00712D7F">
        <w:trPr>
          <w:jc w:val="center"/>
        </w:trPr>
        <w:tc>
          <w:tcPr>
            <w:tcW w:w="3017" w:type="dxa"/>
          </w:tcPr>
          <w:p w:rsidR="00712D7F" w:rsidRDefault="008C53F9" w:rsidP="00C56504">
            <w:pPr>
              <w:spacing w:line="400" w:lineRule="exact"/>
              <w:rPr>
                <w:rFonts w:ascii="宋体" w:hAnsi="宋体"/>
                <w:sz w:val="24"/>
                <w:szCs w:val="24"/>
              </w:rPr>
            </w:pPr>
            <w:r>
              <w:rPr>
                <w:rFonts w:ascii="宋体" w:hAnsi="宋体" w:hint="eastAsia"/>
                <w:sz w:val="24"/>
                <w:szCs w:val="24"/>
              </w:rPr>
              <w:t>输入输出系统</w:t>
            </w:r>
          </w:p>
        </w:tc>
        <w:tc>
          <w:tcPr>
            <w:tcW w:w="984"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4</w:t>
            </w:r>
          </w:p>
        </w:tc>
        <w:tc>
          <w:tcPr>
            <w:tcW w:w="99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2</w:t>
            </w:r>
          </w:p>
        </w:tc>
        <w:tc>
          <w:tcPr>
            <w:tcW w:w="118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w:t>
            </w:r>
          </w:p>
        </w:tc>
        <w:tc>
          <w:tcPr>
            <w:tcW w:w="956"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w:t>
            </w:r>
          </w:p>
        </w:tc>
        <w:tc>
          <w:tcPr>
            <w:tcW w:w="1080" w:type="dxa"/>
          </w:tcPr>
          <w:p w:rsidR="00712D7F" w:rsidRDefault="00712D7F" w:rsidP="00C56504">
            <w:pPr>
              <w:spacing w:line="400" w:lineRule="exact"/>
              <w:jc w:val="center"/>
              <w:rPr>
                <w:rFonts w:ascii="宋体" w:hAnsi="宋体"/>
                <w:sz w:val="24"/>
                <w:szCs w:val="24"/>
              </w:rPr>
            </w:pPr>
          </w:p>
        </w:tc>
      </w:tr>
      <w:tr w:rsidR="00712D7F">
        <w:trPr>
          <w:jc w:val="center"/>
        </w:trPr>
        <w:tc>
          <w:tcPr>
            <w:tcW w:w="3017" w:type="dxa"/>
            <w:vAlign w:val="center"/>
          </w:tcPr>
          <w:p w:rsidR="00712D7F" w:rsidRDefault="008C53F9" w:rsidP="00C56504">
            <w:pPr>
              <w:adjustRightInd w:val="0"/>
              <w:snapToGrid w:val="0"/>
              <w:spacing w:line="400" w:lineRule="exact"/>
              <w:rPr>
                <w:rFonts w:ascii="宋体" w:hAnsi="宋体"/>
                <w:sz w:val="24"/>
                <w:szCs w:val="24"/>
              </w:rPr>
            </w:pPr>
            <w:r>
              <w:rPr>
                <w:rFonts w:ascii="宋体" w:hAnsi="宋体" w:hint="eastAsia"/>
                <w:sz w:val="24"/>
                <w:szCs w:val="24"/>
              </w:rPr>
              <w:t>实践（实验）</w:t>
            </w:r>
          </w:p>
        </w:tc>
        <w:tc>
          <w:tcPr>
            <w:tcW w:w="984"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16</w:t>
            </w:r>
          </w:p>
        </w:tc>
        <w:tc>
          <w:tcPr>
            <w:tcW w:w="999" w:type="dxa"/>
            <w:vAlign w:val="center"/>
          </w:tcPr>
          <w:p w:rsidR="00712D7F" w:rsidRDefault="00712D7F" w:rsidP="00C56504">
            <w:pPr>
              <w:spacing w:line="400" w:lineRule="exact"/>
              <w:jc w:val="center"/>
              <w:rPr>
                <w:rFonts w:ascii="宋体" w:hAnsi="宋体"/>
                <w:sz w:val="24"/>
                <w:szCs w:val="24"/>
              </w:rPr>
            </w:pPr>
          </w:p>
        </w:tc>
        <w:tc>
          <w:tcPr>
            <w:tcW w:w="1189" w:type="dxa"/>
            <w:vAlign w:val="center"/>
          </w:tcPr>
          <w:p w:rsidR="00712D7F" w:rsidRDefault="00712D7F" w:rsidP="00C56504">
            <w:pPr>
              <w:spacing w:line="400" w:lineRule="exact"/>
              <w:jc w:val="center"/>
              <w:rPr>
                <w:rFonts w:ascii="宋体" w:hAnsi="宋体"/>
                <w:sz w:val="24"/>
                <w:szCs w:val="24"/>
              </w:rPr>
            </w:pPr>
          </w:p>
        </w:tc>
        <w:tc>
          <w:tcPr>
            <w:tcW w:w="956" w:type="dxa"/>
            <w:vAlign w:val="center"/>
          </w:tcPr>
          <w:p w:rsidR="00712D7F" w:rsidRDefault="00712D7F" w:rsidP="00C56504">
            <w:pPr>
              <w:spacing w:line="400" w:lineRule="exact"/>
              <w:jc w:val="center"/>
              <w:rPr>
                <w:rFonts w:ascii="宋体" w:hAnsi="宋体"/>
                <w:sz w:val="24"/>
                <w:szCs w:val="24"/>
              </w:rPr>
            </w:pPr>
          </w:p>
        </w:tc>
        <w:tc>
          <w:tcPr>
            <w:tcW w:w="1080" w:type="dxa"/>
          </w:tcPr>
          <w:p w:rsidR="00712D7F" w:rsidRDefault="008C53F9" w:rsidP="00C56504">
            <w:pPr>
              <w:spacing w:line="400" w:lineRule="exact"/>
              <w:jc w:val="center"/>
              <w:rPr>
                <w:rFonts w:ascii="宋体" w:hAnsi="宋体"/>
                <w:sz w:val="24"/>
                <w:szCs w:val="24"/>
              </w:rPr>
            </w:pPr>
            <w:r>
              <w:rPr>
                <w:rFonts w:ascii="宋体" w:hAnsi="宋体" w:hint="eastAsia"/>
                <w:sz w:val="24"/>
                <w:szCs w:val="24"/>
              </w:rPr>
              <w:t>16</w:t>
            </w:r>
          </w:p>
        </w:tc>
      </w:tr>
      <w:tr w:rsidR="00712D7F">
        <w:trPr>
          <w:jc w:val="center"/>
        </w:trPr>
        <w:tc>
          <w:tcPr>
            <w:tcW w:w="3017" w:type="dxa"/>
          </w:tcPr>
          <w:p w:rsidR="00712D7F" w:rsidRDefault="008C53F9" w:rsidP="00C56504">
            <w:pPr>
              <w:spacing w:line="400" w:lineRule="exact"/>
              <w:jc w:val="center"/>
              <w:rPr>
                <w:rFonts w:ascii="宋体" w:hAnsi="宋体" w:cs="宋体"/>
                <w:sz w:val="24"/>
                <w:szCs w:val="24"/>
              </w:rPr>
            </w:pPr>
            <w:r>
              <w:rPr>
                <w:rFonts w:ascii="宋体" w:hAnsi="宋体" w:cs="宋体" w:hint="eastAsia"/>
                <w:sz w:val="24"/>
                <w:szCs w:val="24"/>
              </w:rPr>
              <w:t>合计</w:t>
            </w:r>
          </w:p>
        </w:tc>
        <w:tc>
          <w:tcPr>
            <w:tcW w:w="984"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64</w:t>
            </w:r>
          </w:p>
        </w:tc>
        <w:tc>
          <w:tcPr>
            <w:tcW w:w="99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35</w:t>
            </w:r>
          </w:p>
        </w:tc>
        <w:tc>
          <w:tcPr>
            <w:tcW w:w="1189"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8</w:t>
            </w:r>
          </w:p>
        </w:tc>
        <w:tc>
          <w:tcPr>
            <w:tcW w:w="956" w:type="dxa"/>
            <w:vAlign w:val="center"/>
          </w:tcPr>
          <w:p w:rsidR="00712D7F" w:rsidRDefault="008C53F9" w:rsidP="00C56504">
            <w:pPr>
              <w:spacing w:line="400" w:lineRule="exact"/>
              <w:jc w:val="center"/>
              <w:rPr>
                <w:rFonts w:ascii="宋体" w:hAnsi="宋体"/>
                <w:sz w:val="24"/>
                <w:szCs w:val="24"/>
              </w:rPr>
            </w:pPr>
            <w:r>
              <w:rPr>
                <w:rFonts w:ascii="宋体" w:hAnsi="宋体" w:hint="eastAsia"/>
                <w:sz w:val="24"/>
                <w:szCs w:val="24"/>
              </w:rPr>
              <w:t>5</w:t>
            </w:r>
          </w:p>
        </w:tc>
        <w:tc>
          <w:tcPr>
            <w:tcW w:w="1080" w:type="dxa"/>
          </w:tcPr>
          <w:p w:rsidR="00712D7F" w:rsidRDefault="008C53F9" w:rsidP="00C56504">
            <w:pPr>
              <w:spacing w:line="400" w:lineRule="exact"/>
              <w:jc w:val="center"/>
              <w:rPr>
                <w:rFonts w:ascii="宋体" w:hAnsi="宋体"/>
                <w:sz w:val="24"/>
                <w:szCs w:val="24"/>
              </w:rPr>
            </w:pPr>
            <w:r>
              <w:rPr>
                <w:rFonts w:ascii="宋体" w:hAnsi="宋体" w:hint="eastAsia"/>
                <w:sz w:val="24"/>
                <w:szCs w:val="24"/>
              </w:rPr>
              <w:t>16</w:t>
            </w:r>
          </w:p>
        </w:tc>
      </w:tr>
    </w:tbl>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五、作业要求</w:t>
      </w:r>
    </w:p>
    <w:p w:rsidR="00712D7F" w:rsidRDefault="008C53F9" w:rsidP="00E9278B">
      <w:pPr>
        <w:spacing w:beforeLines="50" w:afterLines="50" w:line="400" w:lineRule="exact"/>
        <w:rPr>
          <w:rFonts w:ascii="宋体" w:hAnsi="宋体"/>
          <w:b/>
          <w:sz w:val="24"/>
          <w:szCs w:val="24"/>
        </w:rPr>
      </w:pPr>
      <w:r>
        <w:rPr>
          <w:rFonts w:ascii="宋体" w:hAnsi="宋体" w:hint="eastAsia"/>
          <w:b/>
          <w:sz w:val="24"/>
          <w:szCs w:val="24"/>
        </w:rPr>
        <w:t>1. 课外作业</w:t>
      </w:r>
    </w:p>
    <w:p w:rsidR="00712D7F" w:rsidRDefault="008C53F9" w:rsidP="00C56504">
      <w:pPr>
        <w:spacing w:line="400" w:lineRule="exact"/>
        <w:ind w:firstLineChars="200" w:firstLine="480"/>
        <w:rPr>
          <w:rFonts w:ascii="宋体" w:hAnsi="宋体"/>
          <w:sz w:val="24"/>
          <w:szCs w:val="24"/>
        </w:rPr>
      </w:pPr>
      <w:r>
        <w:rPr>
          <w:rFonts w:ascii="宋体" w:hAnsi="宋体" w:hint="eastAsia"/>
          <w:sz w:val="24"/>
          <w:szCs w:val="24"/>
        </w:rPr>
        <w:t>一般</w:t>
      </w:r>
      <w:r>
        <w:rPr>
          <w:rFonts w:ascii="宋体" w:hAnsi="宋体"/>
          <w:sz w:val="24"/>
          <w:szCs w:val="24"/>
        </w:rPr>
        <w:t>每2</w:t>
      </w:r>
      <w:r>
        <w:rPr>
          <w:rFonts w:ascii="宋体" w:hAnsi="宋体" w:hint="eastAsia"/>
          <w:sz w:val="24"/>
          <w:szCs w:val="24"/>
        </w:rPr>
        <w:t>-4</w:t>
      </w:r>
      <w:r>
        <w:rPr>
          <w:rFonts w:ascii="宋体" w:hAnsi="宋体"/>
          <w:sz w:val="24"/>
          <w:szCs w:val="24"/>
        </w:rPr>
        <w:t>学时一次作业，</w:t>
      </w:r>
      <w:r>
        <w:rPr>
          <w:rFonts w:ascii="宋体" w:hAnsi="宋体" w:hint="eastAsia"/>
          <w:sz w:val="24"/>
          <w:szCs w:val="24"/>
        </w:rPr>
        <w:t>可使用教材上的习题，也可自行编制习题集。</w:t>
      </w:r>
    </w:p>
    <w:p w:rsidR="00712D7F" w:rsidRDefault="008C53F9" w:rsidP="00E9278B">
      <w:pPr>
        <w:spacing w:beforeLines="50" w:afterLines="50" w:line="400" w:lineRule="exact"/>
        <w:rPr>
          <w:rFonts w:ascii="宋体" w:hAnsi="宋体"/>
          <w:b/>
          <w:sz w:val="24"/>
          <w:szCs w:val="24"/>
        </w:rPr>
      </w:pPr>
      <w:r>
        <w:rPr>
          <w:rFonts w:ascii="宋体" w:hAnsi="宋体" w:hint="eastAsia"/>
          <w:b/>
          <w:sz w:val="24"/>
          <w:szCs w:val="24"/>
        </w:rPr>
        <w:t>2．课外阅读与自学</w:t>
      </w:r>
    </w:p>
    <w:p w:rsidR="00712D7F" w:rsidRDefault="008C53F9" w:rsidP="00C56504">
      <w:pPr>
        <w:spacing w:line="400" w:lineRule="exact"/>
        <w:ind w:firstLineChars="200" w:firstLine="480"/>
        <w:rPr>
          <w:rFonts w:ascii="宋体" w:hAnsi="宋体"/>
          <w:sz w:val="24"/>
          <w:szCs w:val="24"/>
        </w:rPr>
      </w:pPr>
      <w:r>
        <w:rPr>
          <w:rFonts w:ascii="宋体" w:hAnsi="宋体" w:hint="eastAsia"/>
          <w:sz w:val="24"/>
          <w:szCs w:val="24"/>
        </w:rPr>
        <w:t>学生可通过本课程的教学多媒体课件，并结合课程</w:t>
      </w:r>
      <w:r>
        <w:rPr>
          <w:rFonts w:ascii="宋体" w:hAnsi="宋体"/>
          <w:sz w:val="24"/>
          <w:szCs w:val="24"/>
        </w:rPr>
        <w:t>设计</w:t>
      </w:r>
      <w:r>
        <w:rPr>
          <w:rFonts w:ascii="宋体" w:hAnsi="宋体" w:hint="eastAsia"/>
          <w:sz w:val="24"/>
          <w:szCs w:val="24"/>
        </w:rPr>
        <w:t>“</w:t>
      </w:r>
      <w:r>
        <w:rPr>
          <w:rFonts w:ascii="宋体" w:hAnsi="宋体"/>
          <w:sz w:val="24"/>
          <w:szCs w:val="24"/>
        </w:rPr>
        <w:t>课</w:t>
      </w:r>
      <w:r>
        <w:rPr>
          <w:rFonts w:ascii="宋体" w:hAnsi="宋体" w:hint="eastAsia"/>
          <w:sz w:val="24"/>
          <w:szCs w:val="24"/>
        </w:rPr>
        <w:t>外</w:t>
      </w:r>
      <w:r>
        <w:rPr>
          <w:rFonts w:ascii="宋体" w:hAnsi="宋体"/>
          <w:sz w:val="24"/>
          <w:szCs w:val="24"/>
        </w:rPr>
        <w:t>思考</w:t>
      </w:r>
      <w:r>
        <w:rPr>
          <w:rFonts w:ascii="宋体" w:hAnsi="宋体" w:hint="eastAsia"/>
          <w:sz w:val="24"/>
          <w:szCs w:val="24"/>
        </w:rPr>
        <w:t>案例”</w:t>
      </w:r>
      <w:r>
        <w:rPr>
          <w:rFonts w:ascii="宋体" w:hAnsi="宋体"/>
          <w:sz w:val="24"/>
          <w:szCs w:val="24"/>
        </w:rPr>
        <w:t>，</w:t>
      </w:r>
      <w:r>
        <w:rPr>
          <w:rFonts w:ascii="宋体" w:hAnsi="宋体" w:hint="eastAsia"/>
          <w:sz w:val="24"/>
          <w:szCs w:val="24"/>
        </w:rPr>
        <w:t>注重培养学生能独立思考、分析、解决问题的能力和科学思维的方法</w:t>
      </w:r>
      <w:r>
        <w:rPr>
          <w:rFonts w:ascii="宋体" w:hAnsi="宋体"/>
          <w:sz w:val="24"/>
          <w:szCs w:val="24"/>
        </w:rPr>
        <w:t>。</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六、教材和主要参考书</w:t>
      </w:r>
    </w:p>
    <w:p w:rsidR="00712D7F" w:rsidRDefault="008C53F9" w:rsidP="00E9278B">
      <w:pPr>
        <w:spacing w:beforeLines="50" w:afterLines="50" w:line="400" w:lineRule="exact"/>
        <w:rPr>
          <w:rFonts w:ascii="宋体" w:hAnsi="宋体"/>
          <w:b/>
          <w:sz w:val="24"/>
          <w:szCs w:val="24"/>
        </w:rPr>
      </w:pPr>
      <w:r>
        <w:rPr>
          <w:rFonts w:ascii="宋体" w:hAnsi="宋体" w:hint="eastAsia"/>
          <w:b/>
          <w:sz w:val="24"/>
          <w:szCs w:val="24"/>
        </w:rPr>
        <w:t>1.教材</w:t>
      </w:r>
    </w:p>
    <w:p w:rsidR="00712D7F" w:rsidRDefault="008C53F9" w:rsidP="00C56504">
      <w:pPr>
        <w:spacing w:line="360" w:lineRule="auto"/>
        <w:ind w:leftChars="200" w:left="420" w:rightChars="-14" w:right="-29"/>
        <w:rPr>
          <w:rFonts w:ascii="宋体" w:hAnsi="宋体" w:cs="Courier New"/>
          <w:sz w:val="24"/>
          <w:szCs w:val="24"/>
        </w:rPr>
      </w:pPr>
      <w:r>
        <w:rPr>
          <w:rFonts w:ascii="宋体" w:hAnsi="宋体" w:hint="eastAsia"/>
          <w:sz w:val="24"/>
          <w:szCs w:val="24"/>
        </w:rPr>
        <w:t>（1）</w:t>
      </w:r>
      <w:r>
        <w:rPr>
          <w:rFonts w:hint="eastAsia"/>
          <w:sz w:val="24"/>
          <w:szCs w:val="24"/>
        </w:rPr>
        <w:t>唐朔飞</w:t>
      </w:r>
      <w:r>
        <w:rPr>
          <w:rFonts w:hint="eastAsia"/>
          <w:sz w:val="24"/>
          <w:szCs w:val="24"/>
        </w:rPr>
        <w:t xml:space="preserve"> </w:t>
      </w:r>
      <w:r>
        <w:rPr>
          <w:rFonts w:hint="eastAsia"/>
          <w:sz w:val="24"/>
          <w:szCs w:val="24"/>
        </w:rPr>
        <w:t>《计算机组成原理》</w:t>
      </w:r>
      <w:r>
        <w:rPr>
          <w:rFonts w:hint="eastAsia"/>
          <w:sz w:val="24"/>
          <w:szCs w:val="24"/>
        </w:rPr>
        <w:t>(</w:t>
      </w:r>
      <w:r>
        <w:rPr>
          <w:rFonts w:hint="eastAsia"/>
          <w:sz w:val="24"/>
          <w:szCs w:val="24"/>
        </w:rPr>
        <w:t>第</w:t>
      </w:r>
      <w:r>
        <w:rPr>
          <w:rFonts w:hint="eastAsia"/>
          <w:sz w:val="24"/>
          <w:szCs w:val="24"/>
        </w:rPr>
        <w:t>2</w:t>
      </w:r>
      <w:r>
        <w:rPr>
          <w:rFonts w:hint="eastAsia"/>
          <w:sz w:val="24"/>
          <w:szCs w:val="24"/>
        </w:rPr>
        <w:t>版</w:t>
      </w:r>
      <w:r>
        <w:rPr>
          <w:rFonts w:hint="eastAsia"/>
          <w:sz w:val="24"/>
          <w:szCs w:val="24"/>
        </w:rPr>
        <w:t xml:space="preserve">)  </w:t>
      </w:r>
      <w:r>
        <w:rPr>
          <w:rFonts w:hint="eastAsia"/>
          <w:sz w:val="24"/>
          <w:szCs w:val="24"/>
        </w:rPr>
        <w:t>高等教育出版社</w:t>
      </w:r>
      <w:r>
        <w:rPr>
          <w:rFonts w:hint="eastAsia"/>
          <w:sz w:val="24"/>
          <w:szCs w:val="24"/>
        </w:rPr>
        <w:t xml:space="preserve"> 2006</w:t>
      </w:r>
    </w:p>
    <w:p w:rsidR="00712D7F" w:rsidRDefault="008C53F9" w:rsidP="00E9278B">
      <w:pPr>
        <w:spacing w:beforeLines="50" w:afterLines="50" w:line="400" w:lineRule="exact"/>
        <w:rPr>
          <w:rFonts w:ascii="宋体" w:hAnsi="宋体"/>
          <w:b/>
          <w:sz w:val="24"/>
          <w:szCs w:val="24"/>
        </w:rPr>
      </w:pPr>
      <w:r>
        <w:rPr>
          <w:rFonts w:ascii="宋体" w:hAnsi="宋体" w:hint="eastAsia"/>
          <w:b/>
          <w:sz w:val="24"/>
          <w:szCs w:val="24"/>
        </w:rPr>
        <w:t>2.主要参考书</w:t>
      </w:r>
    </w:p>
    <w:p w:rsidR="00712D7F" w:rsidRDefault="008C53F9" w:rsidP="00C56504">
      <w:pPr>
        <w:spacing w:line="360" w:lineRule="auto"/>
        <w:ind w:leftChars="200" w:left="420" w:rightChars="-14" w:right="-29"/>
        <w:rPr>
          <w:sz w:val="24"/>
          <w:szCs w:val="24"/>
        </w:rPr>
      </w:pPr>
      <w:r>
        <w:rPr>
          <w:rFonts w:ascii="宋体" w:hAnsi="宋体" w:hint="eastAsia"/>
          <w:sz w:val="24"/>
          <w:szCs w:val="24"/>
        </w:rPr>
        <w:lastRenderedPageBreak/>
        <w:t>（1）</w:t>
      </w:r>
      <w:r>
        <w:rPr>
          <w:rFonts w:hint="eastAsia"/>
          <w:sz w:val="24"/>
          <w:szCs w:val="24"/>
        </w:rPr>
        <w:t>白中英</w:t>
      </w:r>
      <w:r>
        <w:rPr>
          <w:rFonts w:hint="eastAsia"/>
          <w:sz w:val="24"/>
          <w:szCs w:val="24"/>
        </w:rPr>
        <w:t xml:space="preserve"> </w:t>
      </w:r>
      <w:r>
        <w:rPr>
          <w:rFonts w:hint="eastAsia"/>
          <w:sz w:val="24"/>
          <w:szCs w:val="24"/>
        </w:rPr>
        <w:t>《计算机组成原理》</w:t>
      </w:r>
      <w:r>
        <w:rPr>
          <w:rFonts w:hint="eastAsia"/>
          <w:sz w:val="24"/>
          <w:szCs w:val="24"/>
        </w:rPr>
        <w:t>(</w:t>
      </w:r>
      <w:r>
        <w:rPr>
          <w:rFonts w:hint="eastAsia"/>
          <w:sz w:val="24"/>
          <w:szCs w:val="24"/>
        </w:rPr>
        <w:t>第</w:t>
      </w:r>
      <w:r>
        <w:rPr>
          <w:rFonts w:hint="eastAsia"/>
          <w:sz w:val="24"/>
          <w:szCs w:val="24"/>
        </w:rPr>
        <w:t>4</w:t>
      </w:r>
      <w:r>
        <w:rPr>
          <w:rFonts w:hint="eastAsia"/>
          <w:sz w:val="24"/>
          <w:szCs w:val="24"/>
        </w:rPr>
        <w:t>版</w:t>
      </w:r>
      <w:r>
        <w:rPr>
          <w:rFonts w:hint="eastAsia"/>
          <w:sz w:val="24"/>
          <w:szCs w:val="24"/>
        </w:rPr>
        <w:t xml:space="preserve">)  </w:t>
      </w:r>
      <w:r>
        <w:rPr>
          <w:rFonts w:hint="eastAsia"/>
          <w:sz w:val="24"/>
          <w:szCs w:val="24"/>
        </w:rPr>
        <w:t>科学出版社</w:t>
      </w:r>
      <w:r>
        <w:rPr>
          <w:rFonts w:hint="eastAsia"/>
          <w:sz w:val="24"/>
          <w:szCs w:val="24"/>
        </w:rPr>
        <w:t xml:space="preserve"> 2008</w:t>
      </w:r>
    </w:p>
    <w:p w:rsidR="00712D7F" w:rsidRDefault="008C53F9" w:rsidP="00C56504">
      <w:pPr>
        <w:spacing w:line="360" w:lineRule="auto"/>
        <w:ind w:leftChars="200" w:left="420" w:rightChars="-14" w:right="-29"/>
        <w:rPr>
          <w:sz w:val="24"/>
          <w:szCs w:val="24"/>
        </w:rPr>
      </w:pPr>
      <w:r>
        <w:rPr>
          <w:rFonts w:ascii="宋体" w:hAnsi="宋体" w:hint="eastAsia"/>
          <w:sz w:val="24"/>
          <w:szCs w:val="24"/>
        </w:rPr>
        <w:t>（2）</w:t>
      </w:r>
      <w:r>
        <w:rPr>
          <w:rFonts w:hint="eastAsia"/>
          <w:sz w:val="24"/>
          <w:szCs w:val="24"/>
        </w:rPr>
        <w:t>王爱英</w:t>
      </w:r>
      <w:r>
        <w:rPr>
          <w:rFonts w:hint="eastAsia"/>
          <w:sz w:val="24"/>
          <w:szCs w:val="24"/>
        </w:rPr>
        <w:t xml:space="preserve"> </w:t>
      </w:r>
      <w:r>
        <w:rPr>
          <w:rFonts w:hint="eastAsia"/>
          <w:sz w:val="24"/>
          <w:szCs w:val="24"/>
        </w:rPr>
        <w:t>《计算机组成与结构》</w:t>
      </w:r>
      <w:r>
        <w:rPr>
          <w:rFonts w:hint="eastAsia"/>
          <w:sz w:val="24"/>
          <w:szCs w:val="24"/>
        </w:rPr>
        <w:t>(</w:t>
      </w:r>
      <w:r>
        <w:rPr>
          <w:rFonts w:hint="eastAsia"/>
          <w:sz w:val="24"/>
          <w:szCs w:val="24"/>
        </w:rPr>
        <w:t>第</w:t>
      </w:r>
      <w:r>
        <w:rPr>
          <w:rFonts w:hint="eastAsia"/>
          <w:sz w:val="24"/>
          <w:szCs w:val="24"/>
        </w:rPr>
        <w:t>4</w:t>
      </w:r>
      <w:r>
        <w:rPr>
          <w:rFonts w:hint="eastAsia"/>
          <w:sz w:val="24"/>
          <w:szCs w:val="24"/>
        </w:rPr>
        <w:t>版</w:t>
      </w:r>
      <w:r>
        <w:rPr>
          <w:rFonts w:hint="eastAsia"/>
          <w:sz w:val="24"/>
          <w:szCs w:val="24"/>
        </w:rPr>
        <w:t xml:space="preserve">)  </w:t>
      </w:r>
      <w:r>
        <w:rPr>
          <w:rFonts w:hint="eastAsia"/>
          <w:sz w:val="24"/>
          <w:szCs w:val="24"/>
        </w:rPr>
        <w:t>清华大学出版社</w:t>
      </w:r>
      <w:r>
        <w:rPr>
          <w:rFonts w:hint="eastAsia"/>
          <w:sz w:val="24"/>
          <w:szCs w:val="24"/>
        </w:rPr>
        <w:t xml:space="preserve"> 2007</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七、课程考核</w:t>
      </w:r>
    </w:p>
    <w:p w:rsidR="00712D7F" w:rsidRDefault="008C53F9" w:rsidP="00E9278B">
      <w:pPr>
        <w:spacing w:beforeLines="50" w:afterLines="50" w:line="400" w:lineRule="exact"/>
        <w:rPr>
          <w:rFonts w:ascii="宋体" w:hAnsi="宋体"/>
          <w:b/>
          <w:sz w:val="24"/>
          <w:szCs w:val="24"/>
        </w:rPr>
      </w:pPr>
      <w:r>
        <w:rPr>
          <w:rFonts w:ascii="宋体" w:hAnsi="宋体" w:hint="eastAsia"/>
          <w:b/>
          <w:sz w:val="24"/>
          <w:szCs w:val="24"/>
        </w:rPr>
        <w:t>1．考试命题</w:t>
      </w:r>
    </w:p>
    <w:p w:rsidR="00712D7F" w:rsidRDefault="008C53F9" w:rsidP="00C56504">
      <w:pPr>
        <w:spacing w:line="400" w:lineRule="exact"/>
        <w:ind w:firstLineChars="200" w:firstLine="480"/>
        <w:rPr>
          <w:rFonts w:ascii="宋体" w:hAnsi="宋体"/>
          <w:sz w:val="24"/>
          <w:szCs w:val="24"/>
        </w:rPr>
      </w:pPr>
      <w:r>
        <w:rPr>
          <w:rFonts w:ascii="宋体" w:hAnsi="宋体" w:hint="eastAsia"/>
          <w:sz w:val="24"/>
          <w:szCs w:val="24"/>
        </w:rPr>
        <w:t>主要采用笔试的方式，题型主要设有选择、计算、证明、简答，设计等，针对计算机系统的基本概念的理解和掌握，以及计算机部件结构合格工作原理的理解和掌握，考试内容不超出大纲。</w:t>
      </w:r>
    </w:p>
    <w:p w:rsidR="00712D7F" w:rsidRDefault="008C53F9" w:rsidP="00E9278B">
      <w:pPr>
        <w:spacing w:beforeLines="50" w:afterLines="50" w:line="400" w:lineRule="exact"/>
        <w:rPr>
          <w:rFonts w:ascii="宋体" w:hAnsi="宋体"/>
          <w:b/>
          <w:sz w:val="24"/>
          <w:szCs w:val="24"/>
        </w:rPr>
      </w:pPr>
      <w:r>
        <w:rPr>
          <w:rFonts w:ascii="宋体" w:hAnsi="宋体" w:hint="eastAsia"/>
          <w:b/>
          <w:sz w:val="24"/>
          <w:szCs w:val="24"/>
        </w:rPr>
        <w:t>2．考核方式</w:t>
      </w:r>
    </w:p>
    <w:p w:rsidR="00712D7F" w:rsidRDefault="008C53F9" w:rsidP="00C56504">
      <w:pPr>
        <w:spacing w:line="400" w:lineRule="exact"/>
        <w:ind w:firstLineChars="200" w:firstLine="480"/>
        <w:rPr>
          <w:rFonts w:ascii="宋体" w:hAnsi="宋体"/>
          <w:sz w:val="24"/>
          <w:szCs w:val="24"/>
        </w:rPr>
      </w:pPr>
      <w:r>
        <w:rPr>
          <w:rFonts w:ascii="宋体" w:hAnsi="宋体" w:hint="eastAsia"/>
          <w:sz w:val="24"/>
          <w:szCs w:val="24"/>
        </w:rPr>
        <w:t>考核方式为考试，即期末考试成绩占总成绩的70%，平时成绩（包括作业成绩、出勤、实验等情况）占总成绩的30%。</w:t>
      </w:r>
    </w:p>
    <w:p w:rsidR="00712D7F" w:rsidRDefault="00712D7F" w:rsidP="00C56504">
      <w:pPr>
        <w:spacing w:line="400" w:lineRule="exact"/>
        <w:ind w:firstLineChars="200" w:firstLine="480"/>
        <w:rPr>
          <w:rFonts w:ascii="宋体" w:hAnsi="宋体"/>
          <w:sz w:val="24"/>
          <w:szCs w:val="24"/>
        </w:rPr>
      </w:pPr>
    </w:p>
    <w:p w:rsidR="00712D7F" w:rsidRDefault="00712D7F" w:rsidP="00C56504">
      <w:pPr>
        <w:spacing w:line="400" w:lineRule="exact"/>
        <w:ind w:firstLineChars="200" w:firstLine="480"/>
        <w:rPr>
          <w:rFonts w:ascii="宋体" w:hAnsi="宋体"/>
          <w:sz w:val="24"/>
          <w:szCs w:val="24"/>
        </w:rPr>
      </w:pPr>
    </w:p>
    <w:p w:rsidR="00712D7F" w:rsidRDefault="00712D7F" w:rsidP="00C56504">
      <w:pPr>
        <w:spacing w:line="400" w:lineRule="exact"/>
        <w:ind w:firstLineChars="200" w:firstLine="480"/>
        <w:rPr>
          <w:rFonts w:ascii="宋体" w:hAnsi="宋体"/>
          <w:sz w:val="24"/>
          <w:szCs w:val="24"/>
        </w:rPr>
      </w:pPr>
    </w:p>
    <w:p w:rsidR="00712D7F" w:rsidRDefault="008C53F9" w:rsidP="00C56504">
      <w:pPr>
        <w:spacing w:line="300" w:lineRule="auto"/>
        <w:ind w:right="360" w:firstLine="5190"/>
        <w:jc w:val="right"/>
        <w:rPr>
          <w:b/>
          <w:sz w:val="24"/>
          <w:szCs w:val="24"/>
        </w:rPr>
      </w:pPr>
      <w:r>
        <w:rPr>
          <w:rFonts w:hint="eastAsia"/>
          <w:b/>
          <w:sz w:val="24"/>
          <w:szCs w:val="24"/>
        </w:rPr>
        <w:t>执笔人：周大海</w:t>
      </w:r>
    </w:p>
    <w:p w:rsidR="00712D7F" w:rsidRDefault="008C53F9" w:rsidP="00C56504">
      <w:pPr>
        <w:spacing w:line="300" w:lineRule="auto"/>
        <w:ind w:right="360" w:firstLine="5190"/>
        <w:jc w:val="right"/>
        <w:rPr>
          <w:b/>
          <w:sz w:val="24"/>
          <w:szCs w:val="24"/>
        </w:rPr>
      </w:pPr>
      <w:r>
        <w:rPr>
          <w:rFonts w:hint="eastAsia"/>
          <w:b/>
          <w:sz w:val="24"/>
          <w:szCs w:val="24"/>
        </w:rPr>
        <w:t>审定人：施国君</w:t>
      </w:r>
    </w:p>
    <w:p w:rsidR="00712D7F" w:rsidRDefault="008C53F9" w:rsidP="00C56504">
      <w:pPr>
        <w:spacing w:line="300" w:lineRule="auto"/>
        <w:ind w:right="360" w:firstLine="5190"/>
        <w:jc w:val="right"/>
        <w:rPr>
          <w:b/>
          <w:sz w:val="24"/>
          <w:szCs w:val="24"/>
        </w:rPr>
      </w:pPr>
      <w:r>
        <w:rPr>
          <w:rFonts w:hint="eastAsia"/>
          <w:b/>
          <w:sz w:val="24"/>
          <w:szCs w:val="24"/>
        </w:rPr>
        <w:t>批准人：张翼飞</w:t>
      </w:r>
    </w:p>
    <w:p w:rsidR="00712D7F" w:rsidRDefault="008C53F9" w:rsidP="00C56504">
      <w:pPr>
        <w:spacing w:line="300" w:lineRule="auto"/>
        <w:ind w:right="482" w:firstLineChars="200" w:firstLine="482"/>
        <w:jc w:val="center"/>
        <w:rPr>
          <w:rFonts w:cs="宋体"/>
          <w:b/>
          <w:sz w:val="24"/>
          <w:szCs w:val="24"/>
        </w:rPr>
      </w:pPr>
      <w:r>
        <w:rPr>
          <w:rFonts w:cs="宋体" w:hint="eastAsia"/>
          <w:b/>
          <w:sz w:val="24"/>
          <w:szCs w:val="24"/>
        </w:rPr>
        <w:t xml:space="preserve">                                                           2015</w:t>
      </w:r>
      <w:r>
        <w:rPr>
          <w:rFonts w:cs="宋体" w:hint="eastAsia"/>
          <w:b/>
          <w:sz w:val="24"/>
          <w:szCs w:val="24"/>
        </w:rPr>
        <w:t>年</w:t>
      </w:r>
      <w:r>
        <w:rPr>
          <w:rFonts w:cs="宋体" w:hint="eastAsia"/>
          <w:b/>
          <w:sz w:val="24"/>
          <w:szCs w:val="24"/>
        </w:rPr>
        <w:t>10</w:t>
      </w:r>
      <w:r>
        <w:rPr>
          <w:rFonts w:cs="宋体" w:hint="eastAsia"/>
          <w:b/>
          <w:sz w:val="24"/>
          <w:szCs w:val="24"/>
        </w:rPr>
        <w:t>月</w:t>
      </w:r>
    </w:p>
    <w:p w:rsidR="00712D7F" w:rsidRDefault="00712D7F" w:rsidP="00C56504">
      <w:pPr>
        <w:sectPr w:rsidR="00712D7F">
          <w:headerReference w:type="default" r:id="rId12"/>
          <w:pgSz w:w="11906" w:h="16838"/>
          <w:pgMar w:top="1440" w:right="1080" w:bottom="1440" w:left="1080" w:header="851" w:footer="992" w:gutter="0"/>
          <w:cols w:space="425"/>
          <w:docGrid w:type="lines" w:linePitch="312"/>
        </w:sectPr>
      </w:pPr>
    </w:p>
    <w:p w:rsidR="00712D7F" w:rsidRDefault="008C53F9" w:rsidP="00C56504">
      <w:pPr>
        <w:keepNext/>
        <w:spacing w:before="120" w:after="240" w:line="300" w:lineRule="auto"/>
        <w:jc w:val="center"/>
        <w:outlineLvl w:val="1"/>
        <w:rPr>
          <w:b/>
          <w:bCs/>
          <w:sz w:val="32"/>
          <w:szCs w:val="32"/>
        </w:rPr>
      </w:pPr>
      <w:bookmarkStart w:id="10" w:name="_Toc15035"/>
      <w:r>
        <w:rPr>
          <w:rFonts w:hint="eastAsia"/>
          <w:b/>
          <w:bCs/>
          <w:sz w:val="32"/>
          <w:szCs w:val="32"/>
        </w:rPr>
        <w:lastRenderedPageBreak/>
        <w:t>《程序设计基础》课程教学大纲</w:t>
      </w:r>
      <w:bookmarkEnd w:id="10"/>
    </w:p>
    <w:p w:rsidR="00712D7F" w:rsidRDefault="008C53F9" w:rsidP="00E9278B">
      <w:pPr>
        <w:spacing w:beforeLines="50" w:line="360" w:lineRule="auto"/>
        <w:rPr>
          <w:bCs/>
          <w:sz w:val="24"/>
          <w:szCs w:val="24"/>
        </w:rPr>
      </w:pPr>
      <w:r>
        <w:rPr>
          <w:rFonts w:hint="eastAsia"/>
          <w:b/>
          <w:bCs/>
          <w:sz w:val="24"/>
          <w:szCs w:val="24"/>
        </w:rPr>
        <w:t>【课程编号】</w:t>
      </w:r>
      <w:r>
        <w:rPr>
          <w:rFonts w:hint="eastAsia"/>
          <w:b/>
          <w:bCs/>
          <w:sz w:val="24"/>
          <w:szCs w:val="24"/>
        </w:rPr>
        <w:t xml:space="preserve"> </w:t>
      </w:r>
      <w:r>
        <w:rPr>
          <w:rFonts w:ascii="宋体" w:hAnsi="宋体" w:cs="宋体"/>
          <w:sz w:val="24"/>
          <w:szCs w:val="24"/>
        </w:rPr>
        <w:t>1010001106</w:t>
      </w:r>
    </w:p>
    <w:p w:rsidR="00712D7F" w:rsidRDefault="008C53F9" w:rsidP="00C56504">
      <w:pPr>
        <w:spacing w:line="360" w:lineRule="auto"/>
        <w:rPr>
          <w:bCs/>
          <w:sz w:val="24"/>
          <w:szCs w:val="24"/>
        </w:rPr>
      </w:pPr>
      <w:r>
        <w:rPr>
          <w:rFonts w:hint="eastAsia"/>
          <w:b/>
          <w:bCs/>
          <w:sz w:val="24"/>
          <w:szCs w:val="24"/>
        </w:rPr>
        <w:t>【课程名称】</w:t>
      </w:r>
      <w:r>
        <w:rPr>
          <w:rFonts w:hint="eastAsia"/>
          <w:b/>
          <w:bCs/>
          <w:sz w:val="24"/>
          <w:szCs w:val="24"/>
        </w:rPr>
        <w:t xml:space="preserve"> </w:t>
      </w:r>
      <w:r>
        <w:rPr>
          <w:rFonts w:ascii="宋体" w:hAnsi="宋体" w:cs="宋体"/>
          <w:sz w:val="24"/>
          <w:szCs w:val="24"/>
        </w:rPr>
        <w:t>程序设计基础</w:t>
      </w:r>
    </w:p>
    <w:p w:rsidR="00712D7F" w:rsidRDefault="008C53F9" w:rsidP="00C56504">
      <w:pPr>
        <w:adjustRightInd w:val="0"/>
        <w:spacing w:line="360" w:lineRule="auto"/>
        <w:ind w:firstLineChars="600" w:firstLine="1440"/>
        <w:textAlignment w:val="baseline"/>
        <w:rPr>
          <w:bCs/>
          <w:sz w:val="24"/>
          <w:szCs w:val="24"/>
        </w:rPr>
      </w:pPr>
      <w:r>
        <w:rPr>
          <w:bCs/>
          <w:sz w:val="24"/>
          <w:szCs w:val="24"/>
        </w:rPr>
        <w:t xml:space="preserve"> Programming </w:t>
      </w:r>
      <w:r>
        <w:rPr>
          <w:rFonts w:hint="eastAsia"/>
          <w:bCs/>
          <w:sz w:val="24"/>
          <w:szCs w:val="24"/>
        </w:rPr>
        <w:t>Basic</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学时学分</w:t>
      </w:r>
      <w:r>
        <w:rPr>
          <w:rFonts w:hint="eastAsia"/>
          <w:b/>
          <w:bCs/>
          <w:sz w:val="24"/>
          <w:szCs w:val="24"/>
        </w:rPr>
        <w:t>】</w:t>
      </w:r>
      <w:r>
        <w:rPr>
          <w:rFonts w:hint="eastAsia"/>
          <w:b/>
          <w:bCs/>
          <w:sz w:val="24"/>
          <w:szCs w:val="24"/>
        </w:rPr>
        <w:t xml:space="preserve"> </w:t>
      </w:r>
      <w:r>
        <w:rPr>
          <w:rFonts w:hint="eastAsia"/>
          <w:sz w:val="24"/>
          <w:szCs w:val="24"/>
        </w:rPr>
        <w:t>64</w:t>
      </w:r>
      <w:r>
        <w:rPr>
          <w:rFonts w:hint="eastAsia"/>
          <w:sz w:val="24"/>
          <w:szCs w:val="24"/>
        </w:rPr>
        <w:t>学时；</w:t>
      </w:r>
      <w:r>
        <w:rPr>
          <w:rFonts w:hint="eastAsia"/>
          <w:sz w:val="24"/>
          <w:szCs w:val="24"/>
        </w:rPr>
        <w:t xml:space="preserve"> 4</w:t>
      </w:r>
      <w:r>
        <w:rPr>
          <w:rFonts w:hint="eastAsia"/>
          <w:sz w:val="24"/>
          <w:szCs w:val="24"/>
        </w:rPr>
        <w:t>学分</w:t>
      </w:r>
      <w:r>
        <w:rPr>
          <w:rFonts w:hint="eastAsia"/>
          <w:sz w:val="24"/>
          <w:szCs w:val="24"/>
        </w:rPr>
        <w:t xml:space="preserve">             </w:t>
      </w:r>
      <w:r>
        <w:rPr>
          <w:rFonts w:hint="eastAsia"/>
          <w:b/>
          <w:bCs/>
          <w:sz w:val="24"/>
          <w:szCs w:val="24"/>
        </w:rPr>
        <w:t>【</w:t>
      </w:r>
      <w:r>
        <w:rPr>
          <w:rFonts w:hint="eastAsia"/>
          <w:b/>
          <w:sz w:val="24"/>
          <w:szCs w:val="24"/>
        </w:rPr>
        <w:t>实验和上机学时</w:t>
      </w:r>
      <w:r>
        <w:rPr>
          <w:rFonts w:hint="eastAsia"/>
          <w:b/>
          <w:bCs/>
          <w:sz w:val="24"/>
          <w:szCs w:val="24"/>
        </w:rPr>
        <w:t>】</w:t>
      </w:r>
      <w:r>
        <w:rPr>
          <w:rFonts w:hint="eastAsia"/>
          <w:b/>
          <w:bCs/>
          <w:sz w:val="24"/>
          <w:szCs w:val="24"/>
        </w:rPr>
        <w:t xml:space="preserve"> </w:t>
      </w:r>
      <w:r>
        <w:rPr>
          <w:rFonts w:hint="eastAsia"/>
          <w:bCs/>
          <w:sz w:val="24"/>
          <w:szCs w:val="24"/>
        </w:rPr>
        <w:t>32</w:t>
      </w:r>
    </w:p>
    <w:p w:rsidR="00712D7F" w:rsidRDefault="008C53F9" w:rsidP="00C56504">
      <w:pPr>
        <w:spacing w:line="360" w:lineRule="auto"/>
        <w:rPr>
          <w:sz w:val="24"/>
          <w:szCs w:val="24"/>
        </w:rPr>
      </w:pPr>
      <w:r>
        <w:rPr>
          <w:rFonts w:hint="eastAsia"/>
          <w:b/>
          <w:bCs/>
          <w:sz w:val="24"/>
          <w:szCs w:val="24"/>
        </w:rPr>
        <w:t>【</w:t>
      </w:r>
      <w:r>
        <w:rPr>
          <w:rFonts w:hint="eastAsia"/>
          <w:b/>
          <w:sz w:val="24"/>
          <w:szCs w:val="24"/>
        </w:rPr>
        <w:t>课程性质</w:t>
      </w:r>
      <w:r>
        <w:rPr>
          <w:rFonts w:hint="eastAsia"/>
          <w:b/>
          <w:bCs/>
          <w:sz w:val="24"/>
          <w:szCs w:val="24"/>
        </w:rPr>
        <w:t>】</w:t>
      </w:r>
      <w:r>
        <w:rPr>
          <w:rFonts w:hint="eastAsia"/>
          <w:b/>
          <w:bCs/>
          <w:sz w:val="24"/>
          <w:szCs w:val="24"/>
        </w:rPr>
        <w:t xml:space="preserve"> </w:t>
      </w:r>
      <w:r>
        <w:rPr>
          <w:rFonts w:hint="eastAsia"/>
          <w:bCs/>
          <w:sz w:val="24"/>
          <w:szCs w:val="24"/>
        </w:rPr>
        <w:t>学科基础课</w:t>
      </w:r>
      <w:r>
        <w:rPr>
          <w:rFonts w:hint="eastAsia"/>
          <w:sz w:val="24"/>
          <w:szCs w:val="24"/>
        </w:rPr>
        <w:t xml:space="preserve">                  </w:t>
      </w:r>
      <w:r>
        <w:rPr>
          <w:rFonts w:hint="eastAsia"/>
          <w:b/>
          <w:bCs/>
          <w:sz w:val="24"/>
          <w:szCs w:val="24"/>
        </w:rPr>
        <w:t>【</w:t>
      </w:r>
      <w:r>
        <w:rPr>
          <w:rFonts w:hint="eastAsia"/>
          <w:b/>
          <w:sz w:val="24"/>
          <w:szCs w:val="24"/>
        </w:rPr>
        <w:t>开课模式</w:t>
      </w:r>
      <w:r>
        <w:rPr>
          <w:rFonts w:hint="eastAsia"/>
          <w:b/>
          <w:bCs/>
          <w:sz w:val="24"/>
          <w:szCs w:val="24"/>
        </w:rPr>
        <w:t>】</w:t>
      </w:r>
      <w:r>
        <w:rPr>
          <w:rFonts w:hint="eastAsia"/>
          <w:b/>
          <w:bCs/>
          <w:sz w:val="24"/>
          <w:szCs w:val="24"/>
        </w:rPr>
        <w:t xml:space="preserve"> </w:t>
      </w:r>
      <w:r>
        <w:rPr>
          <w:rFonts w:hint="eastAsia"/>
          <w:bCs/>
          <w:sz w:val="24"/>
          <w:szCs w:val="24"/>
        </w:rPr>
        <w:t>必修</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先修课程</w:t>
      </w:r>
      <w:r>
        <w:rPr>
          <w:rFonts w:hint="eastAsia"/>
          <w:b/>
          <w:bCs/>
          <w:sz w:val="24"/>
          <w:szCs w:val="24"/>
        </w:rPr>
        <w:t>】</w:t>
      </w:r>
      <w:r>
        <w:rPr>
          <w:rFonts w:hint="eastAsia"/>
          <w:b/>
          <w:bCs/>
          <w:sz w:val="24"/>
          <w:szCs w:val="24"/>
        </w:rPr>
        <w:t xml:space="preserve"> </w:t>
      </w:r>
      <w:r>
        <w:rPr>
          <w:rFonts w:hint="eastAsia"/>
          <w:sz w:val="24"/>
          <w:szCs w:val="24"/>
        </w:rPr>
        <w:t>计算机科学导论</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开课单位</w:t>
      </w:r>
      <w:r>
        <w:rPr>
          <w:rFonts w:hint="eastAsia"/>
          <w:b/>
          <w:bCs/>
          <w:sz w:val="24"/>
          <w:szCs w:val="24"/>
        </w:rPr>
        <w:t>】</w:t>
      </w:r>
      <w:r>
        <w:rPr>
          <w:rFonts w:hint="eastAsia"/>
          <w:b/>
          <w:bCs/>
          <w:sz w:val="24"/>
          <w:szCs w:val="24"/>
        </w:rPr>
        <w:t xml:space="preserve"> </w:t>
      </w:r>
      <w:r>
        <w:rPr>
          <w:rFonts w:cs="宋体" w:hint="eastAsia"/>
          <w:bCs/>
          <w:sz w:val="24"/>
          <w:szCs w:val="24"/>
          <w:lang w:val="zh-CN"/>
        </w:rPr>
        <w:t>计算机</w:t>
      </w:r>
      <w:r>
        <w:rPr>
          <w:rFonts w:cs="宋体" w:hint="eastAsia"/>
          <w:sz w:val="24"/>
          <w:szCs w:val="24"/>
        </w:rPr>
        <w:t>科学与技术系</w:t>
      </w:r>
      <w:r>
        <w:rPr>
          <w:rFonts w:cs="宋体" w:hint="eastAsia"/>
          <w:sz w:val="24"/>
          <w:szCs w:val="24"/>
        </w:rPr>
        <w:t xml:space="preserve">  </w:t>
      </w:r>
      <w:r>
        <w:rPr>
          <w:rFonts w:hint="eastAsia"/>
          <w:b/>
          <w:bCs/>
          <w:sz w:val="24"/>
          <w:szCs w:val="24"/>
        </w:rPr>
        <w:t xml:space="preserve">        </w:t>
      </w:r>
      <w:r>
        <w:rPr>
          <w:rFonts w:hint="eastAsia"/>
          <w:b/>
          <w:bCs/>
          <w:sz w:val="24"/>
          <w:szCs w:val="24"/>
        </w:rPr>
        <w:t>【</w:t>
      </w:r>
      <w:r>
        <w:rPr>
          <w:rFonts w:hint="eastAsia"/>
          <w:b/>
          <w:sz w:val="24"/>
          <w:szCs w:val="24"/>
        </w:rPr>
        <w:t>开课学期</w:t>
      </w:r>
      <w:r>
        <w:rPr>
          <w:rFonts w:hint="eastAsia"/>
          <w:b/>
          <w:bCs/>
          <w:sz w:val="24"/>
          <w:szCs w:val="24"/>
        </w:rPr>
        <w:t>】</w:t>
      </w:r>
      <w:r>
        <w:rPr>
          <w:rFonts w:hint="eastAsia"/>
          <w:b/>
          <w:bCs/>
          <w:sz w:val="24"/>
          <w:szCs w:val="24"/>
        </w:rPr>
        <w:t xml:space="preserve"> </w:t>
      </w:r>
      <w:r>
        <w:rPr>
          <w:rFonts w:hint="eastAsia"/>
          <w:bCs/>
          <w:sz w:val="24"/>
          <w:szCs w:val="24"/>
        </w:rPr>
        <w:t>1</w:t>
      </w:r>
    </w:p>
    <w:p w:rsidR="00712D7F" w:rsidRDefault="008C53F9" w:rsidP="00C56504">
      <w:pPr>
        <w:spacing w:line="360" w:lineRule="auto"/>
        <w:rPr>
          <w:rFonts w:cs="宋体"/>
          <w:sz w:val="24"/>
          <w:szCs w:val="24"/>
        </w:rPr>
      </w:pPr>
      <w:r>
        <w:rPr>
          <w:rFonts w:hint="eastAsia"/>
          <w:b/>
          <w:bCs/>
          <w:sz w:val="24"/>
          <w:szCs w:val="24"/>
        </w:rPr>
        <w:t>【</w:t>
      </w:r>
      <w:r>
        <w:rPr>
          <w:rFonts w:hint="eastAsia"/>
          <w:b/>
          <w:sz w:val="24"/>
          <w:szCs w:val="24"/>
        </w:rPr>
        <w:t>授课对象</w:t>
      </w:r>
      <w:r>
        <w:rPr>
          <w:rFonts w:hint="eastAsia"/>
          <w:b/>
          <w:bCs/>
          <w:sz w:val="24"/>
          <w:szCs w:val="24"/>
        </w:rPr>
        <w:t>】</w:t>
      </w:r>
      <w:r>
        <w:rPr>
          <w:rFonts w:hint="eastAsia"/>
          <w:b/>
          <w:bCs/>
          <w:sz w:val="24"/>
          <w:szCs w:val="24"/>
        </w:rPr>
        <w:t xml:space="preserve"> </w:t>
      </w:r>
      <w:r>
        <w:rPr>
          <w:rFonts w:cs="宋体" w:hint="eastAsia"/>
          <w:sz w:val="24"/>
          <w:szCs w:val="24"/>
          <w:lang w:val="zh-CN"/>
        </w:rPr>
        <w:t>计算机科学与技术</w:t>
      </w:r>
      <w:r>
        <w:rPr>
          <w:rFonts w:cs="宋体" w:hint="eastAsia"/>
          <w:sz w:val="24"/>
          <w:szCs w:val="24"/>
        </w:rPr>
        <w:t>专业</w:t>
      </w:r>
      <w:r>
        <w:rPr>
          <w:rFonts w:cs="宋体" w:hint="eastAsia"/>
          <w:sz w:val="24"/>
          <w:szCs w:val="24"/>
          <w:lang w:val="zh-CN"/>
        </w:rPr>
        <w:t>、软件工程</w:t>
      </w:r>
      <w:r>
        <w:rPr>
          <w:rFonts w:cs="宋体" w:hint="eastAsia"/>
          <w:sz w:val="24"/>
          <w:szCs w:val="24"/>
        </w:rPr>
        <w:t>专业</w:t>
      </w:r>
      <w:r>
        <w:rPr>
          <w:rFonts w:cs="宋体" w:hint="eastAsia"/>
          <w:sz w:val="24"/>
          <w:szCs w:val="24"/>
          <w:lang w:val="zh-CN"/>
        </w:rPr>
        <w:t>、物联网工程</w:t>
      </w:r>
      <w:r>
        <w:rPr>
          <w:rFonts w:cs="宋体" w:hint="eastAsia"/>
          <w:sz w:val="24"/>
          <w:szCs w:val="24"/>
        </w:rPr>
        <w:t>专业</w:t>
      </w:r>
    </w:p>
    <w:p w:rsidR="00712D7F" w:rsidRDefault="008C53F9" w:rsidP="00C56504">
      <w:pPr>
        <w:spacing w:line="360" w:lineRule="auto"/>
        <w:rPr>
          <w:bCs/>
          <w:sz w:val="24"/>
          <w:szCs w:val="24"/>
        </w:rPr>
      </w:pPr>
      <w:r>
        <w:rPr>
          <w:rFonts w:hint="eastAsia"/>
          <w:b/>
          <w:bCs/>
          <w:sz w:val="24"/>
          <w:szCs w:val="24"/>
        </w:rPr>
        <w:t>【</w:t>
      </w:r>
      <w:r>
        <w:rPr>
          <w:rFonts w:hint="eastAsia"/>
          <w:b/>
          <w:sz w:val="24"/>
          <w:szCs w:val="24"/>
        </w:rPr>
        <w:t>考核方式</w:t>
      </w:r>
      <w:r>
        <w:rPr>
          <w:rFonts w:hint="eastAsia"/>
          <w:b/>
          <w:bCs/>
          <w:sz w:val="24"/>
          <w:szCs w:val="24"/>
        </w:rPr>
        <w:t>】</w:t>
      </w:r>
      <w:r>
        <w:rPr>
          <w:rFonts w:hint="eastAsia"/>
          <w:b/>
          <w:bCs/>
          <w:sz w:val="24"/>
          <w:szCs w:val="24"/>
        </w:rPr>
        <w:t xml:space="preserve"> </w:t>
      </w:r>
      <w:r>
        <w:rPr>
          <w:rFonts w:hint="eastAsia"/>
          <w:bCs/>
          <w:sz w:val="24"/>
          <w:szCs w:val="24"/>
        </w:rPr>
        <w:t>考试</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一、本课程的性质、目的与任务</w:t>
      </w:r>
    </w:p>
    <w:p w:rsidR="00712D7F" w:rsidRDefault="008C53F9" w:rsidP="00C56504">
      <w:pPr>
        <w:adjustRightInd w:val="0"/>
        <w:snapToGrid w:val="0"/>
        <w:spacing w:line="360" w:lineRule="auto"/>
        <w:ind w:firstLine="482"/>
        <w:rPr>
          <w:sz w:val="24"/>
          <w:szCs w:val="24"/>
        </w:rPr>
      </w:pPr>
      <w:r>
        <w:rPr>
          <w:rFonts w:hint="eastAsia"/>
          <w:sz w:val="24"/>
          <w:szCs w:val="24"/>
        </w:rPr>
        <w:t>本课程为基础课。</w:t>
      </w:r>
    </w:p>
    <w:p w:rsidR="00712D7F" w:rsidRDefault="008C53F9" w:rsidP="00C56504">
      <w:pPr>
        <w:adjustRightInd w:val="0"/>
        <w:snapToGrid w:val="0"/>
        <w:spacing w:line="360" w:lineRule="auto"/>
        <w:ind w:firstLine="482"/>
        <w:rPr>
          <w:sz w:val="24"/>
          <w:szCs w:val="24"/>
        </w:rPr>
      </w:pPr>
      <w:r>
        <w:rPr>
          <w:rFonts w:hint="eastAsia"/>
          <w:sz w:val="24"/>
          <w:szCs w:val="24"/>
        </w:rPr>
        <w:t>本课程主要讲解结构化程序设计中算法设计的思想和方法，以及</w:t>
      </w:r>
      <w:r>
        <w:rPr>
          <w:rFonts w:hint="eastAsia"/>
          <w:sz w:val="24"/>
          <w:szCs w:val="24"/>
        </w:rPr>
        <w:t>C</w:t>
      </w:r>
      <w:r>
        <w:rPr>
          <w:rFonts w:hint="eastAsia"/>
          <w:sz w:val="24"/>
          <w:szCs w:val="24"/>
        </w:rPr>
        <w:t>语言的语法规范和编程方法，其中包括基本数据类型、三种程序控制结构、数组和函数等。使学生能够掌握算法设计的思想和方法，并能独立运用</w:t>
      </w:r>
      <w:r>
        <w:rPr>
          <w:rFonts w:hint="eastAsia"/>
          <w:bCs/>
          <w:sz w:val="24"/>
          <w:szCs w:val="24"/>
        </w:rPr>
        <w:t>C</w:t>
      </w:r>
      <w:r>
        <w:rPr>
          <w:rFonts w:hint="eastAsia"/>
          <w:sz w:val="24"/>
          <w:szCs w:val="24"/>
        </w:rPr>
        <w:t>语言进行程序设计。</w:t>
      </w:r>
    </w:p>
    <w:p w:rsidR="00712D7F" w:rsidRDefault="008C53F9" w:rsidP="00C56504">
      <w:pPr>
        <w:autoSpaceDE w:val="0"/>
        <w:autoSpaceDN w:val="0"/>
        <w:adjustRightInd w:val="0"/>
        <w:snapToGrid w:val="0"/>
        <w:spacing w:line="360" w:lineRule="auto"/>
        <w:ind w:firstLine="482"/>
        <w:rPr>
          <w:rFonts w:cs="宋体"/>
          <w:sz w:val="24"/>
          <w:szCs w:val="24"/>
        </w:rPr>
      </w:pPr>
      <w:r>
        <w:rPr>
          <w:rFonts w:cs="宋体" w:hint="eastAsia"/>
          <w:sz w:val="24"/>
          <w:szCs w:val="24"/>
        </w:rPr>
        <w:t>本课程与毕业生培养业务规格要求对应关系如表</w:t>
      </w:r>
      <w:r>
        <w:rPr>
          <w:rFonts w:cs="宋体" w:hint="eastAsia"/>
          <w:sz w:val="24"/>
          <w:szCs w:val="24"/>
        </w:rPr>
        <w:t>1</w:t>
      </w:r>
      <w:r>
        <w:rPr>
          <w:rFonts w:cs="宋体" w:hint="eastAsia"/>
          <w:sz w:val="24"/>
          <w:szCs w:val="24"/>
        </w:rPr>
        <w:t>所示。</w:t>
      </w:r>
    </w:p>
    <w:p w:rsidR="00712D7F" w:rsidRDefault="008C53F9" w:rsidP="00E9278B">
      <w:pPr>
        <w:autoSpaceDE w:val="0"/>
        <w:autoSpaceDN w:val="0"/>
        <w:adjustRightInd w:val="0"/>
        <w:snapToGrid w:val="0"/>
        <w:spacing w:beforeLines="50" w:afterLines="50" w:line="300" w:lineRule="auto"/>
        <w:ind w:firstLine="482"/>
        <w:jc w:val="center"/>
        <w:rPr>
          <w:rFonts w:ascii="黑体" w:eastAsia="黑体" w:hAnsi="黑体" w:cs="黑体"/>
        </w:rPr>
      </w:pPr>
      <w:r>
        <w:rPr>
          <w:rFonts w:ascii="黑体" w:eastAsia="黑体" w:hAnsi="黑体" w:cs="黑体" w:hint="eastAsia"/>
        </w:rPr>
        <w:t>表1课程与毕业生培养业务规格要求对应关系表</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70"/>
        <w:gridCol w:w="4387"/>
      </w:tblGrid>
      <w:tr w:rsidR="00712D7F">
        <w:trPr>
          <w:jc w:val="center"/>
        </w:trPr>
        <w:tc>
          <w:tcPr>
            <w:tcW w:w="5070" w:type="dxa"/>
          </w:tcPr>
          <w:p w:rsidR="00712D7F" w:rsidRDefault="008C53F9" w:rsidP="00C56504">
            <w:pPr>
              <w:spacing w:line="300" w:lineRule="auto"/>
              <w:jc w:val="center"/>
              <w:rPr>
                <w:rFonts w:cs="宋体"/>
                <w:b/>
              </w:rPr>
            </w:pPr>
            <w:r>
              <w:rPr>
                <w:rFonts w:cs="宋体" w:hint="eastAsia"/>
                <w:b/>
              </w:rPr>
              <w:t>业务规格要求</w:t>
            </w:r>
          </w:p>
        </w:tc>
        <w:tc>
          <w:tcPr>
            <w:tcW w:w="4387" w:type="dxa"/>
          </w:tcPr>
          <w:p w:rsidR="00712D7F" w:rsidRDefault="008C53F9" w:rsidP="00C56504">
            <w:pPr>
              <w:spacing w:line="300" w:lineRule="auto"/>
              <w:jc w:val="center"/>
              <w:rPr>
                <w:rFonts w:cs="宋体"/>
                <w:b/>
              </w:rPr>
            </w:pPr>
            <w:r>
              <w:rPr>
                <w:rFonts w:cs="宋体" w:hint="eastAsia"/>
                <w:b/>
              </w:rPr>
              <w:t>课程支撑依据</w:t>
            </w:r>
          </w:p>
        </w:tc>
      </w:tr>
      <w:tr w:rsidR="00712D7F">
        <w:trPr>
          <w:jc w:val="center"/>
        </w:trPr>
        <w:tc>
          <w:tcPr>
            <w:tcW w:w="5070" w:type="dxa"/>
          </w:tcPr>
          <w:p w:rsidR="00712D7F" w:rsidRDefault="008C53F9" w:rsidP="00C56504">
            <w:pPr>
              <w:autoSpaceDE w:val="0"/>
              <w:autoSpaceDN w:val="0"/>
              <w:adjustRightInd w:val="0"/>
              <w:spacing w:line="300" w:lineRule="auto"/>
              <w:rPr>
                <w:rFonts w:cs="宋体"/>
              </w:rPr>
            </w:pPr>
            <w:r>
              <w:rPr>
                <w:rFonts w:cs="宋体" w:hint="eastAsia"/>
              </w:rPr>
              <w:t>1</w:t>
            </w:r>
            <w:r>
              <w:rPr>
                <w:rFonts w:cs="宋体" w:hint="eastAsia"/>
              </w:rPr>
              <w:t>）</w:t>
            </w:r>
            <w:r>
              <w:rPr>
                <w:rFonts w:hint="eastAsia"/>
              </w:rPr>
              <w:t>具有未来从事通用计算机系统或嵌入式计算机系统设计、开发、维护、技术服务和技术管理工作的坚实的理论、方法和技术基础，为适应未来计算机技术的发展具备计算机学科核心的专业知识基础</w:t>
            </w:r>
            <w:r>
              <w:rPr>
                <w:rFonts w:cs="宋体" w:hint="eastAsia"/>
              </w:rPr>
              <w:t>。</w:t>
            </w:r>
          </w:p>
          <w:p w:rsidR="00712D7F" w:rsidRDefault="008C53F9" w:rsidP="00C56504">
            <w:pPr>
              <w:autoSpaceDE w:val="0"/>
              <w:autoSpaceDN w:val="0"/>
              <w:adjustRightInd w:val="0"/>
              <w:spacing w:line="300" w:lineRule="auto"/>
              <w:rPr>
                <w:rFonts w:cs="宋体"/>
              </w:rPr>
            </w:pPr>
            <w:r>
              <w:rPr>
                <w:rFonts w:cs="宋体" w:hint="eastAsia"/>
              </w:rPr>
              <w:t>2</w:t>
            </w:r>
            <w:r>
              <w:rPr>
                <w:rFonts w:cs="宋体" w:hint="eastAsia"/>
              </w:rPr>
              <w:t>）理论联系实际，具有运用所学基础理论和专业知识分析、解决专业技术问题的能力。</w:t>
            </w:r>
          </w:p>
        </w:tc>
        <w:tc>
          <w:tcPr>
            <w:tcW w:w="4387" w:type="dxa"/>
          </w:tcPr>
          <w:p w:rsidR="00712D7F" w:rsidRDefault="008C53F9" w:rsidP="00C56504">
            <w:pPr>
              <w:autoSpaceDE w:val="0"/>
              <w:autoSpaceDN w:val="0"/>
              <w:adjustRightInd w:val="0"/>
              <w:spacing w:line="300" w:lineRule="auto"/>
              <w:rPr>
                <w:rFonts w:cs="宋体"/>
                <w:lang w:val="zh-CN"/>
              </w:rPr>
            </w:pPr>
            <w:r>
              <w:rPr>
                <w:rFonts w:cs="宋体" w:hint="eastAsia"/>
              </w:rPr>
              <w:t>1</w:t>
            </w:r>
            <w:r>
              <w:rPr>
                <w:rFonts w:cs="宋体" w:hint="eastAsia"/>
              </w:rPr>
              <w:t>）</w:t>
            </w:r>
            <w:r>
              <w:rPr>
                <w:rFonts w:cs="宋体" w:hint="eastAsia"/>
                <w:lang w:val="zh-CN"/>
              </w:rPr>
              <w:t>学习和掌握面向过程程序设计方法的</w:t>
            </w:r>
            <w:r>
              <w:rPr>
                <w:rFonts w:hint="eastAsia"/>
              </w:rPr>
              <w:t>的思想和方法</w:t>
            </w:r>
            <w:r>
              <w:rPr>
                <w:rFonts w:cs="宋体" w:hint="eastAsia"/>
                <w:lang w:val="zh-CN"/>
              </w:rPr>
              <w:t>。初步了解面向对象程序设计方法的基本思想。</w:t>
            </w:r>
          </w:p>
          <w:p w:rsidR="00712D7F" w:rsidRDefault="00712D7F" w:rsidP="00C56504">
            <w:pPr>
              <w:autoSpaceDE w:val="0"/>
              <w:autoSpaceDN w:val="0"/>
              <w:adjustRightInd w:val="0"/>
              <w:spacing w:line="300" w:lineRule="auto"/>
              <w:rPr>
                <w:rFonts w:cs="宋体"/>
                <w:lang w:val="zh-CN"/>
              </w:rPr>
            </w:pPr>
          </w:p>
          <w:p w:rsidR="00712D7F" w:rsidRDefault="008C53F9" w:rsidP="00C56504">
            <w:pPr>
              <w:autoSpaceDE w:val="0"/>
              <w:autoSpaceDN w:val="0"/>
              <w:adjustRightInd w:val="0"/>
              <w:spacing w:line="300" w:lineRule="auto"/>
              <w:rPr>
                <w:rFonts w:cs="宋体"/>
              </w:rPr>
            </w:pPr>
            <w:r>
              <w:rPr>
                <w:rFonts w:cs="宋体" w:hint="eastAsia"/>
              </w:rPr>
              <w:t>2</w:t>
            </w:r>
            <w:r>
              <w:rPr>
                <w:rFonts w:cs="宋体" w:hint="eastAsia"/>
              </w:rPr>
              <w:t>）</w:t>
            </w:r>
            <w:r>
              <w:rPr>
                <w:rFonts w:hint="eastAsia"/>
              </w:rPr>
              <w:t>掌握结构化程序设计思想和方法，并能独立运用</w:t>
            </w:r>
            <w:r>
              <w:rPr>
                <w:rFonts w:hint="eastAsia"/>
              </w:rPr>
              <w:t>VC6.0</w:t>
            </w:r>
            <w:r>
              <w:rPr>
                <w:rFonts w:hint="eastAsia"/>
              </w:rPr>
              <w:t>开发环境进行</w:t>
            </w:r>
            <w:r>
              <w:rPr>
                <w:rFonts w:hint="eastAsia"/>
                <w:bCs/>
              </w:rPr>
              <w:t>C</w:t>
            </w:r>
            <w:r>
              <w:rPr>
                <w:rFonts w:hint="eastAsia"/>
              </w:rPr>
              <w:t>语言程序设计</w:t>
            </w:r>
            <w:r>
              <w:rPr>
                <w:rFonts w:cs="宋体" w:hint="eastAsia"/>
                <w:lang w:val="zh-CN"/>
              </w:rPr>
              <w:t>。</w:t>
            </w:r>
          </w:p>
        </w:tc>
      </w:tr>
    </w:tbl>
    <w:p w:rsidR="00712D7F" w:rsidRDefault="00712D7F" w:rsidP="00C56504">
      <w:pPr>
        <w:spacing w:line="300" w:lineRule="auto"/>
        <w:ind w:firstLine="480"/>
        <w:rPr>
          <w:sz w:val="24"/>
          <w:szCs w:val="24"/>
        </w:rPr>
      </w:pP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lastRenderedPageBreak/>
        <w:t>二、课程教学内容和基本要求</w:t>
      </w:r>
    </w:p>
    <w:p w:rsidR="00712D7F" w:rsidRDefault="008C53F9" w:rsidP="00C56504">
      <w:pPr>
        <w:numPr>
          <w:ilvl w:val="0"/>
          <w:numId w:val="14"/>
        </w:numPr>
        <w:adjustRightInd w:val="0"/>
        <w:snapToGrid w:val="0"/>
        <w:spacing w:line="360" w:lineRule="auto"/>
        <w:rPr>
          <w:rFonts w:cs="宋体"/>
          <w:sz w:val="24"/>
          <w:szCs w:val="24"/>
        </w:rPr>
      </w:pPr>
      <w:r>
        <w:rPr>
          <w:rFonts w:cs="宋体" w:hint="eastAsia"/>
          <w:sz w:val="24"/>
          <w:szCs w:val="24"/>
        </w:rPr>
        <w:t>C</w:t>
      </w:r>
      <w:r>
        <w:rPr>
          <w:rFonts w:cs="宋体" w:hint="eastAsia"/>
          <w:sz w:val="24"/>
          <w:szCs w:val="24"/>
        </w:rPr>
        <w:t>语言概述及数据类型（</w:t>
      </w:r>
      <w:r>
        <w:rPr>
          <w:rFonts w:cs="宋体" w:hint="eastAsia"/>
          <w:sz w:val="24"/>
          <w:szCs w:val="24"/>
        </w:rPr>
        <w:t>4</w:t>
      </w:r>
      <w:r>
        <w:rPr>
          <w:rFonts w:cs="宋体" w:hint="eastAsia"/>
          <w:sz w:val="24"/>
          <w:szCs w:val="24"/>
        </w:rPr>
        <w:t>学时）</w:t>
      </w:r>
    </w:p>
    <w:p w:rsidR="00712D7F" w:rsidRDefault="008C53F9" w:rsidP="00C56504">
      <w:pPr>
        <w:numPr>
          <w:ilvl w:val="0"/>
          <w:numId w:val="15"/>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C</w:t>
      </w:r>
      <w:r>
        <w:rPr>
          <w:rFonts w:cs="宋体" w:hint="eastAsia"/>
          <w:sz w:val="24"/>
          <w:szCs w:val="24"/>
        </w:rPr>
        <w:t>语言的发展历史、特点与简单</w:t>
      </w:r>
      <w:r>
        <w:rPr>
          <w:rFonts w:cs="宋体" w:hint="eastAsia"/>
          <w:sz w:val="24"/>
          <w:szCs w:val="24"/>
        </w:rPr>
        <w:t>C</w:t>
      </w:r>
      <w:r>
        <w:rPr>
          <w:rFonts w:cs="宋体" w:hint="eastAsia"/>
          <w:sz w:val="24"/>
          <w:szCs w:val="24"/>
        </w:rPr>
        <w:t>语言程序介绍；</w:t>
      </w:r>
    </w:p>
    <w:p w:rsidR="00712D7F" w:rsidRDefault="008C53F9" w:rsidP="00C56504">
      <w:pPr>
        <w:numPr>
          <w:ilvl w:val="0"/>
          <w:numId w:val="15"/>
        </w:numPr>
        <w:adjustRightInd w:val="0"/>
        <w:snapToGrid w:val="0"/>
        <w:spacing w:line="360" w:lineRule="auto"/>
        <w:ind w:left="420" w:firstLineChars="200" w:firstLine="480"/>
        <w:rPr>
          <w:rFonts w:cs="宋体"/>
          <w:sz w:val="24"/>
          <w:szCs w:val="24"/>
        </w:rPr>
      </w:pPr>
      <w:r>
        <w:rPr>
          <w:rFonts w:cs="宋体" w:hint="eastAsia"/>
          <w:sz w:val="24"/>
          <w:szCs w:val="24"/>
        </w:rPr>
        <w:t>C</w:t>
      </w:r>
      <w:r>
        <w:rPr>
          <w:rFonts w:cs="宋体" w:hint="eastAsia"/>
          <w:sz w:val="24"/>
          <w:szCs w:val="24"/>
        </w:rPr>
        <w:t>语言基本数据类型</w:t>
      </w:r>
      <w:r>
        <w:rPr>
          <w:rFonts w:cs="宋体" w:hint="eastAsia"/>
          <w:sz w:val="24"/>
          <w:szCs w:val="24"/>
        </w:rPr>
        <w:t>,C</w:t>
      </w:r>
      <w:r>
        <w:rPr>
          <w:rFonts w:cs="宋体" w:hint="eastAsia"/>
          <w:sz w:val="24"/>
          <w:szCs w:val="24"/>
        </w:rPr>
        <w:t>语言运算表达式。（</w:t>
      </w:r>
      <w:r>
        <w:rPr>
          <w:rFonts w:cs="宋体" w:hint="eastAsia"/>
          <w:sz w:val="24"/>
          <w:szCs w:val="24"/>
        </w:rPr>
        <w:t>*</w:t>
      </w:r>
      <w:r>
        <w:rPr>
          <w:rFonts w:cs="宋体" w:hint="eastAsia"/>
          <w:sz w:val="24"/>
          <w:szCs w:val="24"/>
        </w:rPr>
        <w:t>）</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基本要求：了解</w:t>
      </w:r>
      <w:r>
        <w:rPr>
          <w:rFonts w:cs="宋体" w:hint="eastAsia"/>
          <w:sz w:val="24"/>
          <w:szCs w:val="24"/>
        </w:rPr>
        <w:t>C</w:t>
      </w:r>
      <w:r>
        <w:rPr>
          <w:rFonts w:cs="宋体" w:hint="eastAsia"/>
          <w:sz w:val="24"/>
          <w:szCs w:val="24"/>
        </w:rPr>
        <w:t>语言基本常识，综合运用</w:t>
      </w:r>
      <w:r>
        <w:rPr>
          <w:rFonts w:cs="宋体" w:hint="eastAsia"/>
          <w:sz w:val="24"/>
          <w:szCs w:val="24"/>
        </w:rPr>
        <w:t>C</w:t>
      </w:r>
      <w:r>
        <w:rPr>
          <w:rFonts w:cs="宋体" w:hint="eastAsia"/>
          <w:sz w:val="24"/>
          <w:szCs w:val="24"/>
        </w:rPr>
        <w:t>语言的各种数据类型及表达式。</w:t>
      </w:r>
    </w:p>
    <w:p w:rsidR="00712D7F" w:rsidRDefault="008C53F9" w:rsidP="00C56504">
      <w:pPr>
        <w:numPr>
          <w:ilvl w:val="0"/>
          <w:numId w:val="14"/>
        </w:numPr>
        <w:adjustRightInd w:val="0"/>
        <w:snapToGrid w:val="0"/>
        <w:spacing w:line="360" w:lineRule="auto"/>
        <w:rPr>
          <w:rFonts w:cs="宋体"/>
          <w:sz w:val="24"/>
          <w:szCs w:val="24"/>
        </w:rPr>
      </w:pPr>
      <w:r>
        <w:rPr>
          <w:rFonts w:cs="宋体" w:hint="eastAsia"/>
          <w:sz w:val="24"/>
          <w:szCs w:val="24"/>
        </w:rPr>
        <w:t>算法基础（</w:t>
      </w:r>
      <w:r>
        <w:rPr>
          <w:rFonts w:cs="宋体" w:hint="eastAsia"/>
          <w:sz w:val="24"/>
          <w:szCs w:val="24"/>
        </w:rPr>
        <w:t>4</w:t>
      </w:r>
      <w:r>
        <w:rPr>
          <w:rFonts w:cs="宋体" w:hint="eastAsia"/>
          <w:sz w:val="24"/>
          <w:szCs w:val="24"/>
        </w:rPr>
        <w:t>学时）</w:t>
      </w:r>
    </w:p>
    <w:p w:rsidR="00712D7F" w:rsidRDefault="008C53F9" w:rsidP="00C56504">
      <w:pPr>
        <w:numPr>
          <w:ilvl w:val="0"/>
          <w:numId w:val="16"/>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算法的概念、特性、设计方法；（</w:t>
      </w:r>
      <w:r>
        <w:rPr>
          <w:rFonts w:cs="宋体" w:hint="eastAsia"/>
          <w:sz w:val="24"/>
          <w:szCs w:val="24"/>
        </w:rPr>
        <w:t>*</w:t>
      </w:r>
      <w:r>
        <w:rPr>
          <w:rFonts w:cs="宋体" w:hint="eastAsia"/>
          <w:sz w:val="24"/>
          <w:szCs w:val="24"/>
        </w:rPr>
        <w:t>）</w:t>
      </w:r>
    </w:p>
    <w:p w:rsidR="00712D7F" w:rsidRDefault="008C53F9" w:rsidP="00C56504">
      <w:pPr>
        <w:numPr>
          <w:ilvl w:val="0"/>
          <w:numId w:val="16"/>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算法描述方式。</w:t>
      </w:r>
    </w:p>
    <w:p w:rsidR="00712D7F" w:rsidRDefault="008C53F9" w:rsidP="00C56504">
      <w:pPr>
        <w:numPr>
          <w:ilvl w:val="0"/>
          <w:numId w:val="16"/>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基本要求：掌握算法的概念，设计方法和描述方式。</w:t>
      </w:r>
    </w:p>
    <w:p w:rsidR="00712D7F" w:rsidRDefault="008C53F9" w:rsidP="00C56504">
      <w:pPr>
        <w:numPr>
          <w:ilvl w:val="0"/>
          <w:numId w:val="14"/>
        </w:numPr>
        <w:adjustRightInd w:val="0"/>
        <w:snapToGrid w:val="0"/>
        <w:spacing w:line="360" w:lineRule="auto"/>
        <w:rPr>
          <w:rFonts w:cs="宋体"/>
          <w:sz w:val="24"/>
          <w:szCs w:val="24"/>
        </w:rPr>
      </w:pPr>
      <w:r>
        <w:rPr>
          <w:rFonts w:cs="宋体" w:hint="eastAsia"/>
          <w:sz w:val="24"/>
          <w:szCs w:val="24"/>
        </w:rPr>
        <w:t>顺序结构程序设计（</w:t>
      </w:r>
      <w:r>
        <w:rPr>
          <w:rFonts w:cs="宋体" w:hint="eastAsia"/>
          <w:sz w:val="24"/>
          <w:szCs w:val="24"/>
        </w:rPr>
        <w:t>8</w:t>
      </w:r>
      <w:r>
        <w:rPr>
          <w:rFonts w:cs="宋体" w:hint="eastAsia"/>
          <w:sz w:val="24"/>
          <w:szCs w:val="24"/>
        </w:rPr>
        <w:t>学时）</w:t>
      </w:r>
    </w:p>
    <w:p w:rsidR="00712D7F" w:rsidRDefault="008C53F9" w:rsidP="00C56504">
      <w:pPr>
        <w:numPr>
          <w:ilvl w:val="0"/>
          <w:numId w:val="17"/>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赋值语句；</w:t>
      </w:r>
    </w:p>
    <w:p w:rsidR="00712D7F" w:rsidRDefault="008C53F9" w:rsidP="00C56504">
      <w:pPr>
        <w:numPr>
          <w:ilvl w:val="0"/>
          <w:numId w:val="17"/>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输入函数和输出函数；</w:t>
      </w:r>
    </w:p>
    <w:p w:rsidR="00712D7F" w:rsidRDefault="008C53F9" w:rsidP="00C56504">
      <w:pPr>
        <w:numPr>
          <w:ilvl w:val="0"/>
          <w:numId w:val="17"/>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顺序结构程序设计。（</w:t>
      </w:r>
      <w:r>
        <w:rPr>
          <w:rFonts w:cs="宋体" w:hint="eastAsia"/>
          <w:sz w:val="24"/>
          <w:szCs w:val="24"/>
        </w:rPr>
        <w:t>*</w:t>
      </w:r>
      <w:r>
        <w:rPr>
          <w:rFonts w:cs="宋体" w:hint="eastAsia"/>
          <w:sz w:val="24"/>
          <w:szCs w:val="24"/>
        </w:rPr>
        <w:t>）</w:t>
      </w:r>
    </w:p>
    <w:p w:rsidR="00712D7F" w:rsidRDefault="008C53F9" w:rsidP="00C56504">
      <w:pPr>
        <w:tabs>
          <w:tab w:val="left" w:pos="0"/>
        </w:tabs>
        <w:adjustRightInd w:val="0"/>
        <w:snapToGrid w:val="0"/>
        <w:spacing w:line="360" w:lineRule="auto"/>
        <w:ind w:leftChars="200" w:left="420"/>
        <w:rPr>
          <w:rFonts w:cs="宋体"/>
          <w:sz w:val="24"/>
          <w:szCs w:val="24"/>
        </w:rPr>
      </w:pPr>
      <w:r>
        <w:rPr>
          <w:rFonts w:cs="宋体" w:hint="eastAsia"/>
          <w:sz w:val="24"/>
          <w:szCs w:val="24"/>
        </w:rPr>
        <w:t>基本要求：掌握顺序结构设计思想，独立完成顺序结构程序设计。</w:t>
      </w:r>
    </w:p>
    <w:p w:rsidR="00712D7F" w:rsidRDefault="008C53F9" w:rsidP="00C56504">
      <w:pPr>
        <w:numPr>
          <w:ilvl w:val="0"/>
          <w:numId w:val="14"/>
        </w:numPr>
        <w:adjustRightInd w:val="0"/>
        <w:snapToGrid w:val="0"/>
        <w:spacing w:line="360" w:lineRule="auto"/>
        <w:rPr>
          <w:rFonts w:cs="宋体"/>
          <w:sz w:val="24"/>
          <w:szCs w:val="24"/>
        </w:rPr>
      </w:pPr>
      <w:r>
        <w:rPr>
          <w:rFonts w:cs="宋体" w:hint="eastAsia"/>
          <w:sz w:val="24"/>
          <w:szCs w:val="24"/>
        </w:rPr>
        <w:t>选择结构程序设计（</w:t>
      </w:r>
      <w:r>
        <w:rPr>
          <w:rFonts w:cs="宋体" w:hint="eastAsia"/>
          <w:sz w:val="24"/>
          <w:szCs w:val="24"/>
        </w:rPr>
        <w:t>10</w:t>
      </w:r>
      <w:r>
        <w:rPr>
          <w:rFonts w:cs="宋体" w:hint="eastAsia"/>
          <w:sz w:val="24"/>
          <w:szCs w:val="24"/>
        </w:rPr>
        <w:t>学时）</w:t>
      </w:r>
    </w:p>
    <w:p w:rsidR="00712D7F" w:rsidRDefault="008C53F9" w:rsidP="00C56504">
      <w:pPr>
        <w:numPr>
          <w:ilvl w:val="0"/>
          <w:numId w:val="18"/>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关系表达式和逻辑表达式；</w:t>
      </w:r>
    </w:p>
    <w:p w:rsidR="00712D7F" w:rsidRDefault="008C53F9" w:rsidP="00C56504">
      <w:pPr>
        <w:numPr>
          <w:ilvl w:val="0"/>
          <w:numId w:val="18"/>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条件语句和情况分支语句；</w:t>
      </w:r>
    </w:p>
    <w:p w:rsidR="00712D7F" w:rsidRDefault="008C53F9" w:rsidP="00C56504">
      <w:pPr>
        <w:numPr>
          <w:ilvl w:val="0"/>
          <w:numId w:val="18"/>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选择结构程序设计。（</w:t>
      </w:r>
      <w:r>
        <w:rPr>
          <w:rFonts w:cs="宋体" w:hint="eastAsia"/>
          <w:sz w:val="24"/>
          <w:szCs w:val="24"/>
        </w:rPr>
        <w:t>*</w:t>
      </w:r>
      <w:r>
        <w:rPr>
          <w:rFonts w:cs="宋体" w:hint="eastAsia"/>
          <w:sz w:val="24"/>
          <w:szCs w:val="24"/>
        </w:rPr>
        <w:t>）</w:t>
      </w:r>
    </w:p>
    <w:p w:rsidR="00712D7F" w:rsidRDefault="008C53F9" w:rsidP="00C56504">
      <w:pPr>
        <w:tabs>
          <w:tab w:val="left" w:pos="0"/>
        </w:tabs>
        <w:adjustRightInd w:val="0"/>
        <w:snapToGrid w:val="0"/>
        <w:spacing w:line="360" w:lineRule="auto"/>
        <w:ind w:leftChars="200" w:left="420"/>
        <w:rPr>
          <w:rFonts w:cs="宋体"/>
          <w:sz w:val="24"/>
          <w:szCs w:val="24"/>
        </w:rPr>
      </w:pPr>
      <w:r>
        <w:rPr>
          <w:rFonts w:cs="宋体" w:hint="eastAsia"/>
          <w:sz w:val="24"/>
          <w:szCs w:val="24"/>
        </w:rPr>
        <w:t>基本要求：掌握选择结构设计思想和方法，独立完成选择结构程序设计。</w:t>
      </w:r>
    </w:p>
    <w:p w:rsidR="00712D7F" w:rsidRDefault="008C53F9" w:rsidP="00C56504">
      <w:pPr>
        <w:numPr>
          <w:ilvl w:val="0"/>
          <w:numId w:val="14"/>
        </w:numPr>
        <w:adjustRightInd w:val="0"/>
        <w:snapToGrid w:val="0"/>
        <w:spacing w:line="360" w:lineRule="auto"/>
        <w:rPr>
          <w:rFonts w:cs="宋体"/>
          <w:sz w:val="24"/>
          <w:szCs w:val="24"/>
        </w:rPr>
      </w:pPr>
      <w:r>
        <w:rPr>
          <w:rFonts w:hint="eastAsia"/>
          <w:sz w:val="24"/>
          <w:szCs w:val="24"/>
        </w:rPr>
        <w:t>循环结构程序设计及数组</w:t>
      </w:r>
      <w:r>
        <w:rPr>
          <w:rFonts w:cs="宋体" w:hint="eastAsia"/>
          <w:sz w:val="24"/>
          <w:szCs w:val="24"/>
        </w:rPr>
        <w:t>（</w:t>
      </w:r>
      <w:r>
        <w:rPr>
          <w:rFonts w:cs="宋体" w:hint="eastAsia"/>
          <w:sz w:val="24"/>
          <w:szCs w:val="24"/>
        </w:rPr>
        <w:t>20</w:t>
      </w:r>
      <w:r>
        <w:rPr>
          <w:rFonts w:cs="宋体" w:hint="eastAsia"/>
          <w:sz w:val="24"/>
          <w:szCs w:val="24"/>
        </w:rPr>
        <w:t>学时）</w:t>
      </w:r>
    </w:p>
    <w:p w:rsidR="00712D7F" w:rsidRDefault="008C53F9" w:rsidP="00C56504">
      <w:pPr>
        <w:numPr>
          <w:ilvl w:val="0"/>
          <w:numId w:val="19"/>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循环结构概述与循环控制语句；</w:t>
      </w:r>
      <w:r>
        <w:rPr>
          <w:rFonts w:cs="宋体" w:hint="eastAsia"/>
          <w:sz w:val="24"/>
          <w:szCs w:val="24"/>
        </w:rPr>
        <w:t xml:space="preserve"> </w:t>
      </w:r>
    </w:p>
    <w:p w:rsidR="00712D7F" w:rsidRDefault="008C53F9" w:rsidP="00C56504">
      <w:pPr>
        <w:numPr>
          <w:ilvl w:val="0"/>
          <w:numId w:val="19"/>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双重循环程序设计；（</w:t>
      </w:r>
      <w:r>
        <w:rPr>
          <w:rFonts w:cs="宋体" w:hint="eastAsia"/>
          <w:sz w:val="24"/>
          <w:szCs w:val="24"/>
        </w:rPr>
        <w:t>*</w:t>
      </w:r>
      <w:r>
        <w:rPr>
          <w:rFonts w:cs="宋体" w:hint="eastAsia"/>
          <w:sz w:val="24"/>
          <w:szCs w:val="24"/>
        </w:rPr>
        <w:t>）</w:t>
      </w:r>
    </w:p>
    <w:p w:rsidR="00712D7F" w:rsidRDefault="008C53F9" w:rsidP="00C56504">
      <w:pPr>
        <w:numPr>
          <w:ilvl w:val="0"/>
          <w:numId w:val="19"/>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一维数组的定义和引用；（</w:t>
      </w:r>
      <w:r>
        <w:rPr>
          <w:rFonts w:cs="宋体" w:hint="eastAsia"/>
          <w:sz w:val="24"/>
          <w:szCs w:val="24"/>
        </w:rPr>
        <w:t>*</w:t>
      </w:r>
      <w:r>
        <w:rPr>
          <w:rFonts w:cs="宋体" w:hint="eastAsia"/>
          <w:sz w:val="24"/>
          <w:szCs w:val="24"/>
        </w:rPr>
        <w:t>）</w:t>
      </w:r>
    </w:p>
    <w:p w:rsidR="00712D7F" w:rsidRDefault="008C53F9" w:rsidP="00C56504">
      <w:pPr>
        <w:numPr>
          <w:ilvl w:val="0"/>
          <w:numId w:val="19"/>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数组应用程序设计。（</w:t>
      </w:r>
      <w:r>
        <w:rPr>
          <w:rFonts w:cs="宋体" w:hint="eastAsia"/>
          <w:sz w:val="24"/>
          <w:szCs w:val="24"/>
        </w:rPr>
        <w:t>*</w:t>
      </w:r>
      <w:r>
        <w:rPr>
          <w:rFonts w:cs="宋体" w:hint="eastAsia"/>
          <w:sz w:val="24"/>
          <w:szCs w:val="24"/>
        </w:rPr>
        <w:t>）</w:t>
      </w:r>
    </w:p>
    <w:p w:rsidR="00712D7F" w:rsidRDefault="008C53F9" w:rsidP="00C56504">
      <w:pPr>
        <w:tabs>
          <w:tab w:val="left" w:pos="0"/>
        </w:tabs>
        <w:adjustRightInd w:val="0"/>
        <w:snapToGrid w:val="0"/>
        <w:spacing w:line="360" w:lineRule="auto"/>
        <w:ind w:leftChars="200" w:left="420"/>
        <w:rPr>
          <w:rFonts w:cs="宋体"/>
          <w:sz w:val="24"/>
          <w:szCs w:val="24"/>
        </w:rPr>
      </w:pPr>
      <w:r>
        <w:rPr>
          <w:rFonts w:cs="宋体" w:hint="eastAsia"/>
          <w:sz w:val="24"/>
          <w:szCs w:val="24"/>
        </w:rPr>
        <w:lastRenderedPageBreak/>
        <w:t>基本要求：掌握循环结构设计思想和方法，数组类型定义方法，独立完成循环结构和数组综合应用程序设计。</w:t>
      </w:r>
    </w:p>
    <w:p w:rsidR="00712D7F" w:rsidRDefault="008C53F9" w:rsidP="00C56504">
      <w:pPr>
        <w:numPr>
          <w:ilvl w:val="0"/>
          <w:numId w:val="14"/>
        </w:numPr>
        <w:adjustRightInd w:val="0"/>
        <w:snapToGrid w:val="0"/>
        <w:spacing w:line="360" w:lineRule="auto"/>
        <w:rPr>
          <w:rFonts w:cs="宋体"/>
          <w:sz w:val="24"/>
          <w:szCs w:val="24"/>
        </w:rPr>
      </w:pPr>
      <w:r>
        <w:rPr>
          <w:rFonts w:hint="eastAsia"/>
          <w:sz w:val="24"/>
          <w:szCs w:val="24"/>
        </w:rPr>
        <w:t>函数</w:t>
      </w:r>
      <w:r>
        <w:rPr>
          <w:rFonts w:cs="宋体" w:hint="eastAsia"/>
          <w:sz w:val="24"/>
          <w:szCs w:val="24"/>
        </w:rPr>
        <w:t>（</w:t>
      </w:r>
      <w:r>
        <w:rPr>
          <w:rFonts w:cs="宋体" w:hint="eastAsia"/>
          <w:sz w:val="24"/>
          <w:szCs w:val="24"/>
        </w:rPr>
        <w:t>18</w:t>
      </w:r>
      <w:r>
        <w:rPr>
          <w:rFonts w:cs="宋体" w:hint="eastAsia"/>
          <w:sz w:val="24"/>
          <w:szCs w:val="24"/>
        </w:rPr>
        <w:t>学时）</w:t>
      </w:r>
    </w:p>
    <w:p w:rsidR="00712D7F" w:rsidRDefault="008C53F9" w:rsidP="00C56504">
      <w:pPr>
        <w:numPr>
          <w:ilvl w:val="0"/>
          <w:numId w:val="20"/>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函数定义；</w:t>
      </w:r>
    </w:p>
    <w:p w:rsidR="00712D7F" w:rsidRDefault="008C53F9" w:rsidP="00C56504">
      <w:pPr>
        <w:numPr>
          <w:ilvl w:val="0"/>
          <w:numId w:val="20"/>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函数的调用；</w:t>
      </w:r>
    </w:p>
    <w:p w:rsidR="00712D7F" w:rsidRDefault="008C53F9" w:rsidP="00C56504">
      <w:pPr>
        <w:numPr>
          <w:ilvl w:val="0"/>
          <w:numId w:val="20"/>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简单函数应用程序设计；（</w:t>
      </w:r>
      <w:r>
        <w:rPr>
          <w:rFonts w:cs="宋体" w:hint="eastAsia"/>
          <w:sz w:val="24"/>
          <w:szCs w:val="24"/>
        </w:rPr>
        <w:t>*</w:t>
      </w:r>
      <w:r>
        <w:rPr>
          <w:rFonts w:cs="宋体" w:hint="eastAsia"/>
          <w:sz w:val="24"/>
          <w:szCs w:val="24"/>
        </w:rPr>
        <w:t>）</w:t>
      </w:r>
    </w:p>
    <w:p w:rsidR="00712D7F" w:rsidRDefault="008C53F9" w:rsidP="00C56504">
      <w:pPr>
        <w:numPr>
          <w:ilvl w:val="0"/>
          <w:numId w:val="20"/>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递归函数程序设计；</w:t>
      </w:r>
    </w:p>
    <w:p w:rsidR="00712D7F" w:rsidRDefault="008C53F9" w:rsidP="00C56504">
      <w:pPr>
        <w:numPr>
          <w:ilvl w:val="0"/>
          <w:numId w:val="20"/>
        </w:numPr>
        <w:tabs>
          <w:tab w:val="left" w:pos="0"/>
        </w:tabs>
        <w:adjustRightInd w:val="0"/>
        <w:snapToGrid w:val="0"/>
        <w:spacing w:line="360" w:lineRule="auto"/>
        <w:ind w:left="420" w:firstLineChars="200" w:firstLine="480"/>
        <w:rPr>
          <w:rFonts w:cs="宋体"/>
          <w:sz w:val="24"/>
          <w:szCs w:val="24"/>
        </w:rPr>
      </w:pPr>
      <w:r>
        <w:rPr>
          <w:rFonts w:cs="宋体" w:hint="eastAsia"/>
          <w:sz w:val="24"/>
          <w:szCs w:val="24"/>
        </w:rPr>
        <w:t>变量的生存周期和作用范围。（</w:t>
      </w:r>
      <w:r>
        <w:rPr>
          <w:rFonts w:cs="宋体" w:hint="eastAsia"/>
          <w:sz w:val="24"/>
          <w:szCs w:val="24"/>
        </w:rPr>
        <w:t>*</w:t>
      </w:r>
      <w:r>
        <w:rPr>
          <w:rFonts w:cs="宋体" w:hint="eastAsia"/>
          <w:sz w:val="24"/>
          <w:szCs w:val="24"/>
        </w:rPr>
        <w:t>）</w:t>
      </w:r>
    </w:p>
    <w:p w:rsidR="00712D7F" w:rsidRDefault="008C53F9" w:rsidP="00C56504">
      <w:pPr>
        <w:tabs>
          <w:tab w:val="left" w:pos="0"/>
        </w:tabs>
        <w:adjustRightInd w:val="0"/>
        <w:snapToGrid w:val="0"/>
        <w:spacing w:line="360" w:lineRule="auto"/>
        <w:ind w:firstLineChars="200" w:firstLine="480"/>
        <w:rPr>
          <w:rFonts w:cs="宋体"/>
          <w:sz w:val="24"/>
          <w:szCs w:val="24"/>
        </w:rPr>
      </w:pPr>
      <w:r>
        <w:rPr>
          <w:rFonts w:cs="宋体" w:hint="eastAsia"/>
          <w:sz w:val="24"/>
          <w:szCs w:val="24"/>
        </w:rPr>
        <w:t>基本要求：熟悉模块化设计思想和方法，掌握函数的定义和调用方式，独立完成函数结构程序设计。</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注：有“（</w:t>
      </w:r>
      <w:r>
        <w:rPr>
          <w:rFonts w:cs="宋体" w:hint="eastAsia"/>
          <w:sz w:val="24"/>
          <w:szCs w:val="24"/>
        </w:rPr>
        <w:t>*</w:t>
      </w:r>
      <w:r>
        <w:rPr>
          <w:rFonts w:cs="宋体" w:hint="eastAsia"/>
          <w:sz w:val="24"/>
          <w:szCs w:val="24"/>
        </w:rPr>
        <w:t>）”标记的为要求重点掌握的内容。</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三、实验内容、基本要求及学时分配</w:t>
      </w:r>
    </w:p>
    <w:p w:rsidR="00712D7F" w:rsidRDefault="008C53F9" w:rsidP="00C56504">
      <w:pPr>
        <w:autoSpaceDE w:val="0"/>
        <w:autoSpaceDN w:val="0"/>
        <w:spacing w:line="360" w:lineRule="auto"/>
        <w:ind w:firstLine="480"/>
        <w:rPr>
          <w:sz w:val="24"/>
          <w:szCs w:val="24"/>
        </w:rPr>
      </w:pPr>
      <w:r>
        <w:rPr>
          <w:rFonts w:cs="宋体" w:hint="eastAsia"/>
          <w:sz w:val="24"/>
          <w:szCs w:val="24"/>
          <w:lang w:val="zh-CN"/>
        </w:rPr>
        <w:t>本课程除课堂讲授</w:t>
      </w:r>
      <w:r>
        <w:rPr>
          <w:rFonts w:cs="宋体" w:hint="eastAsia"/>
          <w:sz w:val="24"/>
          <w:szCs w:val="24"/>
        </w:rPr>
        <w:t>32</w:t>
      </w:r>
      <w:r>
        <w:rPr>
          <w:rFonts w:cs="宋体" w:hint="eastAsia"/>
          <w:sz w:val="24"/>
          <w:szCs w:val="24"/>
          <w:lang w:val="zh-CN"/>
        </w:rPr>
        <w:t>学时外，另有</w:t>
      </w:r>
      <w:r>
        <w:rPr>
          <w:rFonts w:cs="宋体" w:hint="eastAsia"/>
          <w:sz w:val="24"/>
          <w:szCs w:val="24"/>
        </w:rPr>
        <w:t>3</w:t>
      </w:r>
      <w:r>
        <w:rPr>
          <w:rFonts w:cs="宋体" w:hint="eastAsia"/>
          <w:sz w:val="24"/>
          <w:szCs w:val="24"/>
          <w:lang w:val="zh-CN"/>
        </w:rPr>
        <w:t>2</w:t>
      </w:r>
      <w:r>
        <w:rPr>
          <w:rFonts w:cs="宋体" w:hint="eastAsia"/>
          <w:sz w:val="24"/>
          <w:szCs w:val="24"/>
          <w:lang w:val="zh-CN"/>
        </w:rPr>
        <w:t>学时上机实验。让学生熟悉并掌握</w:t>
      </w:r>
      <w:r>
        <w:rPr>
          <w:rFonts w:cs="宋体" w:hint="eastAsia"/>
          <w:sz w:val="24"/>
          <w:szCs w:val="24"/>
          <w:lang w:val="zh-CN"/>
        </w:rPr>
        <w:t>C</w:t>
      </w:r>
      <w:r>
        <w:rPr>
          <w:rFonts w:cs="宋体" w:hint="eastAsia"/>
          <w:sz w:val="24"/>
          <w:szCs w:val="24"/>
          <w:lang w:val="zh-CN"/>
        </w:rPr>
        <w:t>语言的各种数据类型、结构化程序设计方法和数组的编程方法。要求</w:t>
      </w:r>
      <w:r>
        <w:rPr>
          <w:rFonts w:hint="eastAsia"/>
          <w:sz w:val="24"/>
          <w:szCs w:val="24"/>
        </w:rPr>
        <w:t>每个学生独立完成每一个实验项目，并撰写一份书面实验报告，对实验的算法、实现过程、调试过程、测试结果等进行详细论述，并附程序代码。实验项目及学时分配如下：</w:t>
      </w:r>
    </w:p>
    <w:p w:rsidR="00712D7F" w:rsidRDefault="008C53F9" w:rsidP="00C56504">
      <w:pPr>
        <w:numPr>
          <w:ilvl w:val="0"/>
          <w:numId w:val="21"/>
        </w:numPr>
        <w:autoSpaceDE w:val="0"/>
        <w:autoSpaceDN w:val="0"/>
        <w:spacing w:line="360" w:lineRule="auto"/>
        <w:rPr>
          <w:sz w:val="24"/>
          <w:szCs w:val="24"/>
        </w:rPr>
      </w:pPr>
      <w:r>
        <w:rPr>
          <w:rFonts w:hint="eastAsia"/>
          <w:sz w:val="24"/>
          <w:szCs w:val="24"/>
        </w:rPr>
        <w:t>顺序结构程序设计</w:t>
      </w:r>
      <w:r>
        <w:rPr>
          <w:rFonts w:hint="eastAsia"/>
          <w:sz w:val="24"/>
          <w:szCs w:val="24"/>
        </w:rPr>
        <w:t xml:space="preserve"> (6</w:t>
      </w:r>
      <w:r>
        <w:rPr>
          <w:rFonts w:hint="eastAsia"/>
          <w:sz w:val="24"/>
          <w:szCs w:val="24"/>
        </w:rPr>
        <w:t>学时</w:t>
      </w:r>
      <w:r>
        <w:rPr>
          <w:rFonts w:hint="eastAsia"/>
          <w:sz w:val="24"/>
          <w:szCs w:val="24"/>
        </w:rPr>
        <w:t>)</w:t>
      </w:r>
    </w:p>
    <w:p w:rsidR="00712D7F" w:rsidRDefault="008C53F9" w:rsidP="00C56504">
      <w:pPr>
        <w:autoSpaceDE w:val="0"/>
        <w:autoSpaceDN w:val="0"/>
        <w:spacing w:line="360" w:lineRule="auto"/>
        <w:ind w:firstLineChars="200" w:firstLine="480"/>
        <w:rPr>
          <w:sz w:val="24"/>
          <w:szCs w:val="24"/>
        </w:rPr>
      </w:pPr>
      <w:r>
        <w:rPr>
          <w:rFonts w:hint="eastAsia"/>
          <w:sz w:val="24"/>
          <w:szCs w:val="24"/>
        </w:rPr>
        <w:t>初步掌握</w:t>
      </w:r>
      <w:r>
        <w:rPr>
          <w:rFonts w:hint="eastAsia"/>
          <w:sz w:val="24"/>
          <w:szCs w:val="24"/>
        </w:rPr>
        <w:t>C</w:t>
      </w:r>
      <w:r>
        <w:rPr>
          <w:rFonts w:hint="eastAsia"/>
          <w:sz w:val="24"/>
          <w:szCs w:val="24"/>
        </w:rPr>
        <w:t>语言程序设计的顺序结构的程序设计。</w:t>
      </w:r>
    </w:p>
    <w:p w:rsidR="00712D7F" w:rsidRDefault="008C53F9" w:rsidP="00C56504">
      <w:pPr>
        <w:numPr>
          <w:ilvl w:val="0"/>
          <w:numId w:val="21"/>
        </w:numPr>
        <w:autoSpaceDE w:val="0"/>
        <w:autoSpaceDN w:val="0"/>
        <w:spacing w:line="360" w:lineRule="auto"/>
        <w:rPr>
          <w:sz w:val="24"/>
          <w:szCs w:val="24"/>
        </w:rPr>
      </w:pPr>
      <w:r>
        <w:rPr>
          <w:rFonts w:hint="eastAsia"/>
          <w:sz w:val="24"/>
          <w:szCs w:val="24"/>
        </w:rPr>
        <w:t>分支结构程序设计</w:t>
      </w:r>
      <w:r>
        <w:rPr>
          <w:rFonts w:hint="eastAsia"/>
          <w:sz w:val="24"/>
          <w:szCs w:val="24"/>
        </w:rPr>
        <w:t xml:space="preserve"> (6</w:t>
      </w:r>
      <w:r>
        <w:rPr>
          <w:rFonts w:hint="eastAsia"/>
          <w:sz w:val="24"/>
          <w:szCs w:val="24"/>
        </w:rPr>
        <w:t>学时</w:t>
      </w:r>
      <w:r>
        <w:rPr>
          <w:rFonts w:hint="eastAsia"/>
          <w:sz w:val="24"/>
          <w:szCs w:val="24"/>
        </w:rPr>
        <w:t>)</w:t>
      </w:r>
    </w:p>
    <w:p w:rsidR="00712D7F" w:rsidRDefault="008C53F9" w:rsidP="00C56504">
      <w:pPr>
        <w:autoSpaceDE w:val="0"/>
        <w:autoSpaceDN w:val="0"/>
        <w:spacing w:line="360" w:lineRule="auto"/>
        <w:ind w:firstLineChars="200" w:firstLine="480"/>
        <w:rPr>
          <w:sz w:val="24"/>
          <w:szCs w:val="24"/>
        </w:rPr>
      </w:pPr>
      <w:r>
        <w:rPr>
          <w:rFonts w:hint="eastAsia"/>
          <w:sz w:val="24"/>
          <w:szCs w:val="24"/>
        </w:rPr>
        <w:t>初步掌握</w:t>
      </w:r>
      <w:r>
        <w:rPr>
          <w:rFonts w:hint="eastAsia"/>
          <w:sz w:val="24"/>
          <w:szCs w:val="24"/>
        </w:rPr>
        <w:t>C</w:t>
      </w:r>
      <w:r>
        <w:rPr>
          <w:rFonts w:hint="eastAsia"/>
          <w:sz w:val="24"/>
          <w:szCs w:val="24"/>
        </w:rPr>
        <w:t>语言程序设计的选择结构的程序设计。</w:t>
      </w:r>
    </w:p>
    <w:p w:rsidR="00712D7F" w:rsidRDefault="008C53F9" w:rsidP="00C56504">
      <w:pPr>
        <w:numPr>
          <w:ilvl w:val="0"/>
          <w:numId w:val="21"/>
        </w:numPr>
        <w:autoSpaceDE w:val="0"/>
        <w:autoSpaceDN w:val="0"/>
        <w:spacing w:line="360" w:lineRule="auto"/>
        <w:rPr>
          <w:sz w:val="24"/>
          <w:szCs w:val="24"/>
        </w:rPr>
      </w:pPr>
      <w:r>
        <w:rPr>
          <w:rFonts w:hint="eastAsia"/>
          <w:sz w:val="24"/>
          <w:szCs w:val="24"/>
        </w:rPr>
        <w:t>循环结构及数组综合应用程序设计</w:t>
      </w:r>
      <w:r>
        <w:rPr>
          <w:rFonts w:hint="eastAsia"/>
          <w:sz w:val="24"/>
          <w:szCs w:val="24"/>
        </w:rPr>
        <w:t xml:space="preserve"> (10</w:t>
      </w:r>
      <w:r>
        <w:rPr>
          <w:rFonts w:hint="eastAsia"/>
          <w:sz w:val="24"/>
          <w:szCs w:val="24"/>
        </w:rPr>
        <w:t>学时</w:t>
      </w:r>
      <w:r>
        <w:rPr>
          <w:rFonts w:hint="eastAsia"/>
          <w:sz w:val="24"/>
          <w:szCs w:val="24"/>
        </w:rPr>
        <w:t>)</w:t>
      </w:r>
    </w:p>
    <w:p w:rsidR="00712D7F" w:rsidRDefault="008C53F9" w:rsidP="00C56504">
      <w:pPr>
        <w:autoSpaceDE w:val="0"/>
        <w:autoSpaceDN w:val="0"/>
        <w:spacing w:line="360" w:lineRule="auto"/>
        <w:ind w:firstLineChars="200" w:firstLine="480"/>
        <w:rPr>
          <w:sz w:val="24"/>
          <w:szCs w:val="24"/>
        </w:rPr>
      </w:pPr>
      <w:r>
        <w:rPr>
          <w:rFonts w:hint="eastAsia"/>
          <w:sz w:val="24"/>
          <w:szCs w:val="24"/>
        </w:rPr>
        <w:t>初步掌握</w:t>
      </w:r>
      <w:r>
        <w:rPr>
          <w:rFonts w:hint="eastAsia"/>
          <w:sz w:val="24"/>
          <w:szCs w:val="24"/>
        </w:rPr>
        <w:t>C</w:t>
      </w:r>
      <w:r>
        <w:rPr>
          <w:rFonts w:hint="eastAsia"/>
          <w:sz w:val="24"/>
          <w:szCs w:val="24"/>
        </w:rPr>
        <w:t>语言程序设计的循环结构的程序设计，数组与循环、选择分支综合应用的程序设计。</w:t>
      </w:r>
    </w:p>
    <w:p w:rsidR="00712D7F" w:rsidRDefault="008C53F9" w:rsidP="00C56504">
      <w:pPr>
        <w:numPr>
          <w:ilvl w:val="0"/>
          <w:numId w:val="21"/>
        </w:numPr>
        <w:autoSpaceDE w:val="0"/>
        <w:autoSpaceDN w:val="0"/>
        <w:spacing w:line="360" w:lineRule="auto"/>
        <w:rPr>
          <w:sz w:val="24"/>
          <w:szCs w:val="24"/>
        </w:rPr>
      </w:pPr>
      <w:r>
        <w:rPr>
          <w:rFonts w:hint="eastAsia"/>
          <w:sz w:val="24"/>
          <w:szCs w:val="24"/>
        </w:rPr>
        <w:t>函数应用程序设计</w:t>
      </w:r>
      <w:r>
        <w:rPr>
          <w:rFonts w:hint="eastAsia"/>
          <w:sz w:val="24"/>
          <w:szCs w:val="24"/>
        </w:rPr>
        <w:t xml:space="preserve"> (10</w:t>
      </w:r>
      <w:r>
        <w:rPr>
          <w:rFonts w:hint="eastAsia"/>
          <w:sz w:val="24"/>
          <w:szCs w:val="24"/>
        </w:rPr>
        <w:t>学时</w:t>
      </w:r>
      <w:r>
        <w:rPr>
          <w:rFonts w:hint="eastAsia"/>
          <w:sz w:val="24"/>
          <w:szCs w:val="24"/>
        </w:rPr>
        <w:t>)</w:t>
      </w:r>
    </w:p>
    <w:p w:rsidR="00712D7F" w:rsidRDefault="008C53F9" w:rsidP="00C56504">
      <w:pPr>
        <w:autoSpaceDE w:val="0"/>
        <w:autoSpaceDN w:val="0"/>
        <w:spacing w:line="360" w:lineRule="auto"/>
        <w:ind w:firstLineChars="200" w:firstLine="480"/>
        <w:rPr>
          <w:sz w:val="24"/>
          <w:szCs w:val="24"/>
        </w:rPr>
      </w:pPr>
      <w:r>
        <w:rPr>
          <w:rFonts w:hint="eastAsia"/>
          <w:sz w:val="24"/>
          <w:szCs w:val="24"/>
        </w:rPr>
        <w:t>初步掌握各种类型函数的定义与调用，并掌握参数传递和递归调用的程序设计的方法。</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lastRenderedPageBreak/>
        <w:t>四、教材及主要参考书</w:t>
      </w:r>
    </w:p>
    <w:p w:rsidR="00712D7F" w:rsidRDefault="008C53F9" w:rsidP="00C56504">
      <w:pPr>
        <w:spacing w:line="360" w:lineRule="auto"/>
        <w:ind w:left="480"/>
        <w:rPr>
          <w:sz w:val="24"/>
          <w:szCs w:val="24"/>
        </w:rPr>
      </w:pPr>
      <w:r>
        <w:rPr>
          <w:rFonts w:hint="eastAsia"/>
          <w:sz w:val="24"/>
          <w:szCs w:val="24"/>
        </w:rPr>
        <w:t xml:space="preserve">[1] </w:t>
      </w:r>
      <w:r>
        <w:rPr>
          <w:rFonts w:hint="eastAsia"/>
          <w:sz w:val="24"/>
          <w:szCs w:val="24"/>
        </w:rPr>
        <w:t>谭浩强</w:t>
      </w:r>
      <w:r>
        <w:rPr>
          <w:rFonts w:hint="eastAsia"/>
          <w:sz w:val="24"/>
          <w:szCs w:val="24"/>
          <w:lang w:val="zh-CN"/>
        </w:rPr>
        <w:t>.</w:t>
      </w:r>
      <w:r>
        <w:rPr>
          <w:rFonts w:hint="eastAsia"/>
          <w:sz w:val="24"/>
          <w:szCs w:val="24"/>
        </w:rPr>
        <w:t>C</w:t>
      </w:r>
      <w:r>
        <w:rPr>
          <w:rFonts w:hint="eastAsia"/>
          <w:sz w:val="24"/>
          <w:szCs w:val="24"/>
        </w:rPr>
        <w:t>程序设计（第四版）</w:t>
      </w:r>
      <w:r>
        <w:rPr>
          <w:rFonts w:hint="eastAsia"/>
          <w:sz w:val="24"/>
          <w:szCs w:val="24"/>
        </w:rPr>
        <w:t>[M]</w:t>
      </w:r>
      <w:r>
        <w:rPr>
          <w:rFonts w:hint="eastAsia"/>
          <w:sz w:val="24"/>
          <w:szCs w:val="24"/>
          <w:lang w:val="zh-CN"/>
        </w:rPr>
        <w:t>.</w:t>
      </w:r>
      <w:r>
        <w:rPr>
          <w:rFonts w:hint="eastAsia"/>
          <w:sz w:val="24"/>
          <w:szCs w:val="24"/>
        </w:rPr>
        <w:t>清华大学出版社，</w:t>
      </w:r>
      <w:r>
        <w:rPr>
          <w:rFonts w:hint="eastAsia"/>
          <w:sz w:val="24"/>
          <w:szCs w:val="24"/>
        </w:rPr>
        <w:t xml:space="preserve">2010 </w:t>
      </w:r>
    </w:p>
    <w:p w:rsidR="00712D7F" w:rsidRDefault="008C53F9" w:rsidP="00C56504">
      <w:pPr>
        <w:spacing w:line="360" w:lineRule="auto"/>
        <w:ind w:left="480"/>
        <w:rPr>
          <w:sz w:val="24"/>
          <w:szCs w:val="24"/>
        </w:rPr>
      </w:pPr>
      <w:r>
        <w:rPr>
          <w:rFonts w:hint="eastAsia"/>
          <w:sz w:val="24"/>
          <w:szCs w:val="24"/>
        </w:rPr>
        <w:t xml:space="preserve">[2] </w:t>
      </w:r>
      <w:r>
        <w:rPr>
          <w:rFonts w:hint="eastAsia"/>
          <w:sz w:val="24"/>
          <w:szCs w:val="24"/>
        </w:rPr>
        <w:t>王敬华</w:t>
      </w:r>
      <w:r>
        <w:rPr>
          <w:rFonts w:hint="eastAsia"/>
          <w:sz w:val="24"/>
          <w:szCs w:val="24"/>
        </w:rPr>
        <w:t xml:space="preserve"> </w:t>
      </w:r>
      <w:r>
        <w:rPr>
          <w:rFonts w:hint="eastAsia"/>
          <w:sz w:val="24"/>
          <w:szCs w:val="24"/>
        </w:rPr>
        <w:t>林萍</w:t>
      </w:r>
      <w:r>
        <w:rPr>
          <w:rFonts w:hint="eastAsia"/>
          <w:sz w:val="24"/>
          <w:szCs w:val="24"/>
        </w:rPr>
        <w:t xml:space="preserve"> </w:t>
      </w:r>
      <w:r>
        <w:rPr>
          <w:rFonts w:hint="eastAsia"/>
          <w:sz w:val="24"/>
          <w:szCs w:val="24"/>
        </w:rPr>
        <w:t>张清国</w:t>
      </w:r>
      <w:r>
        <w:rPr>
          <w:rFonts w:hint="eastAsia"/>
          <w:sz w:val="24"/>
          <w:szCs w:val="24"/>
          <w:lang w:val="zh-CN"/>
        </w:rPr>
        <w:t>.</w:t>
      </w:r>
      <w:r>
        <w:rPr>
          <w:rFonts w:hint="eastAsia"/>
          <w:sz w:val="24"/>
          <w:szCs w:val="24"/>
        </w:rPr>
        <w:t>C</w:t>
      </w:r>
      <w:r>
        <w:rPr>
          <w:rFonts w:hint="eastAsia"/>
          <w:sz w:val="24"/>
          <w:szCs w:val="24"/>
        </w:rPr>
        <w:t>语言程序设计教程（第二版）</w:t>
      </w:r>
      <w:r>
        <w:rPr>
          <w:rFonts w:hint="eastAsia"/>
          <w:sz w:val="24"/>
          <w:szCs w:val="24"/>
        </w:rPr>
        <w:t>[M]</w:t>
      </w:r>
      <w:r>
        <w:rPr>
          <w:rFonts w:hint="eastAsia"/>
          <w:sz w:val="24"/>
          <w:szCs w:val="24"/>
          <w:lang w:val="zh-CN"/>
        </w:rPr>
        <w:t>.</w:t>
      </w:r>
      <w:r>
        <w:rPr>
          <w:rFonts w:hint="eastAsia"/>
          <w:sz w:val="24"/>
          <w:szCs w:val="24"/>
        </w:rPr>
        <w:t>清华大学出版社，</w:t>
      </w:r>
      <w:r>
        <w:rPr>
          <w:rFonts w:hint="eastAsia"/>
          <w:sz w:val="24"/>
          <w:szCs w:val="24"/>
        </w:rPr>
        <w:t xml:space="preserve">2005 </w:t>
      </w:r>
    </w:p>
    <w:p w:rsidR="00712D7F" w:rsidRDefault="008C53F9" w:rsidP="00C56504">
      <w:pPr>
        <w:spacing w:line="360" w:lineRule="auto"/>
        <w:ind w:left="480"/>
        <w:rPr>
          <w:sz w:val="24"/>
          <w:szCs w:val="24"/>
        </w:rPr>
      </w:pPr>
      <w:r>
        <w:rPr>
          <w:rFonts w:hint="eastAsia"/>
          <w:sz w:val="24"/>
          <w:szCs w:val="24"/>
        </w:rPr>
        <w:t xml:space="preserve">[3] </w:t>
      </w:r>
      <w:r>
        <w:rPr>
          <w:rFonts w:hint="eastAsia"/>
          <w:sz w:val="24"/>
          <w:szCs w:val="24"/>
        </w:rPr>
        <w:t>尹宝林</w:t>
      </w:r>
      <w:r>
        <w:rPr>
          <w:rFonts w:hint="eastAsia"/>
          <w:sz w:val="24"/>
          <w:szCs w:val="24"/>
          <w:lang w:val="zh-CN"/>
        </w:rPr>
        <w:t>.</w:t>
      </w:r>
      <w:r>
        <w:rPr>
          <w:rFonts w:hint="eastAsia"/>
          <w:sz w:val="24"/>
          <w:szCs w:val="24"/>
        </w:rPr>
        <w:t>C</w:t>
      </w:r>
      <w:r>
        <w:rPr>
          <w:rFonts w:hint="eastAsia"/>
          <w:sz w:val="24"/>
          <w:szCs w:val="24"/>
        </w:rPr>
        <w:t>程序设计思想与方法</w:t>
      </w:r>
      <w:r>
        <w:rPr>
          <w:rFonts w:hint="eastAsia"/>
          <w:sz w:val="24"/>
          <w:szCs w:val="24"/>
        </w:rPr>
        <w:t>[M]</w:t>
      </w:r>
      <w:r>
        <w:rPr>
          <w:rFonts w:hint="eastAsia"/>
          <w:sz w:val="24"/>
          <w:szCs w:val="24"/>
          <w:lang w:val="zh-CN"/>
        </w:rPr>
        <w:t>.</w:t>
      </w:r>
      <w:r>
        <w:rPr>
          <w:rFonts w:hint="eastAsia"/>
          <w:sz w:val="24"/>
          <w:szCs w:val="24"/>
        </w:rPr>
        <w:t>机械工业出版社，</w:t>
      </w:r>
      <w:r>
        <w:rPr>
          <w:rFonts w:hint="eastAsia"/>
          <w:sz w:val="24"/>
          <w:szCs w:val="24"/>
        </w:rPr>
        <w:t xml:space="preserve">2009 </w:t>
      </w:r>
    </w:p>
    <w:p w:rsidR="00712D7F" w:rsidRDefault="008C53F9" w:rsidP="00C56504">
      <w:pPr>
        <w:spacing w:line="360" w:lineRule="auto"/>
        <w:ind w:left="480"/>
        <w:rPr>
          <w:sz w:val="24"/>
          <w:szCs w:val="24"/>
        </w:rPr>
      </w:pPr>
      <w:r>
        <w:rPr>
          <w:rFonts w:hint="eastAsia"/>
          <w:sz w:val="24"/>
          <w:szCs w:val="24"/>
        </w:rPr>
        <w:t xml:space="preserve">[4] </w:t>
      </w:r>
      <w:r>
        <w:rPr>
          <w:rFonts w:hint="eastAsia"/>
          <w:sz w:val="24"/>
          <w:szCs w:val="24"/>
        </w:rPr>
        <w:t>冼镜光</w:t>
      </w:r>
      <w:r>
        <w:rPr>
          <w:rFonts w:hint="eastAsia"/>
          <w:sz w:val="24"/>
          <w:szCs w:val="24"/>
        </w:rPr>
        <w:t>. C</w:t>
      </w:r>
      <w:r>
        <w:rPr>
          <w:rFonts w:hint="eastAsia"/>
          <w:sz w:val="24"/>
          <w:szCs w:val="24"/>
        </w:rPr>
        <w:t>语言名题精选百则技巧篇</w:t>
      </w:r>
      <w:r>
        <w:rPr>
          <w:rFonts w:hint="eastAsia"/>
          <w:sz w:val="24"/>
          <w:szCs w:val="24"/>
        </w:rPr>
        <w:t>[M].</w:t>
      </w:r>
      <w:r>
        <w:rPr>
          <w:rFonts w:hint="eastAsia"/>
          <w:sz w:val="24"/>
          <w:szCs w:val="24"/>
        </w:rPr>
        <w:t>机械工业出版社，</w:t>
      </w:r>
      <w:r>
        <w:rPr>
          <w:rFonts w:hint="eastAsia"/>
          <w:sz w:val="24"/>
          <w:szCs w:val="24"/>
        </w:rPr>
        <w:t>2006</w:t>
      </w:r>
    </w:p>
    <w:p w:rsidR="00712D7F" w:rsidRDefault="008C53F9" w:rsidP="00C56504">
      <w:pPr>
        <w:spacing w:line="360" w:lineRule="auto"/>
        <w:ind w:left="480"/>
        <w:rPr>
          <w:sz w:val="24"/>
          <w:szCs w:val="24"/>
        </w:rPr>
      </w:pPr>
      <w:r>
        <w:rPr>
          <w:rFonts w:hint="eastAsia"/>
          <w:sz w:val="24"/>
          <w:szCs w:val="24"/>
        </w:rPr>
        <w:t xml:space="preserve">[5] </w:t>
      </w:r>
      <w:r>
        <w:rPr>
          <w:rFonts w:hint="eastAsia"/>
          <w:sz w:val="24"/>
          <w:szCs w:val="24"/>
        </w:rPr>
        <w:t>李丽娟</w:t>
      </w:r>
      <w:r>
        <w:rPr>
          <w:rFonts w:hint="eastAsia"/>
          <w:sz w:val="24"/>
          <w:szCs w:val="24"/>
        </w:rPr>
        <w:t>.C</w:t>
      </w:r>
      <w:r>
        <w:rPr>
          <w:rFonts w:hint="eastAsia"/>
          <w:sz w:val="24"/>
          <w:szCs w:val="24"/>
        </w:rPr>
        <w:t>语言程序设计教程（第</w:t>
      </w:r>
      <w:r>
        <w:rPr>
          <w:rFonts w:hint="eastAsia"/>
          <w:sz w:val="24"/>
          <w:szCs w:val="24"/>
        </w:rPr>
        <w:t>2</w:t>
      </w:r>
      <w:r>
        <w:rPr>
          <w:rFonts w:hint="eastAsia"/>
          <w:sz w:val="24"/>
          <w:szCs w:val="24"/>
        </w:rPr>
        <w:t>版）</w:t>
      </w:r>
      <w:r>
        <w:rPr>
          <w:rFonts w:hint="eastAsia"/>
          <w:sz w:val="24"/>
          <w:szCs w:val="24"/>
        </w:rPr>
        <w:t>[M].</w:t>
      </w:r>
      <w:r>
        <w:rPr>
          <w:rFonts w:hint="eastAsia"/>
          <w:sz w:val="24"/>
          <w:szCs w:val="24"/>
        </w:rPr>
        <w:t>人民邮电出版社，</w:t>
      </w:r>
      <w:r>
        <w:rPr>
          <w:rFonts w:hint="eastAsia"/>
          <w:sz w:val="24"/>
          <w:szCs w:val="24"/>
        </w:rPr>
        <w:t>2009</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五、其它必要说明</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lang w:val="zh-CN"/>
        </w:rPr>
        <w:t>本课程</w:t>
      </w:r>
      <w:r>
        <w:rPr>
          <w:rFonts w:cs="宋体" w:hint="eastAsia"/>
          <w:sz w:val="24"/>
          <w:szCs w:val="24"/>
        </w:rPr>
        <w:t>是</w:t>
      </w:r>
      <w:r>
        <w:rPr>
          <w:rFonts w:cs="宋体" w:hint="eastAsia"/>
          <w:sz w:val="24"/>
          <w:szCs w:val="24"/>
          <w:lang w:val="zh-CN"/>
        </w:rPr>
        <w:t>计算机科学与技术专业、软件工程专业、物联网工程专业</w:t>
      </w:r>
      <w:r>
        <w:rPr>
          <w:rFonts w:cs="宋体" w:hint="eastAsia"/>
          <w:sz w:val="24"/>
          <w:szCs w:val="24"/>
        </w:rPr>
        <w:t>本科生首先接触的一门关于程序设计方面的课程，它将引导学生逐步理解程序设计的思想、掌握程序设计的方法和提高解决实际问题的能力。</w:t>
      </w:r>
    </w:p>
    <w:p w:rsidR="00712D7F" w:rsidRDefault="008C53F9" w:rsidP="00C56504">
      <w:pPr>
        <w:adjustRightInd w:val="0"/>
        <w:snapToGrid w:val="0"/>
        <w:spacing w:line="360" w:lineRule="auto"/>
        <w:ind w:firstLineChars="200" w:firstLine="480"/>
        <w:rPr>
          <w:sz w:val="24"/>
          <w:szCs w:val="24"/>
        </w:rPr>
      </w:pPr>
      <w:r>
        <w:rPr>
          <w:rFonts w:cs="宋体" w:hint="eastAsia"/>
          <w:sz w:val="24"/>
          <w:szCs w:val="24"/>
        </w:rPr>
        <w:t>在课堂教学过程中，</w:t>
      </w:r>
      <w:r>
        <w:rPr>
          <w:rFonts w:hint="eastAsia"/>
          <w:sz w:val="24"/>
          <w:szCs w:val="24"/>
        </w:rPr>
        <w:t>要求学生掌握基本的结构和算法的同时，鼓励学生多阅读程序，多调试程序，达到熟练掌握基本结构和基本算法，并能够采用这些结构和算法解决复杂问题，开拓程序设计的思维。课程教学可通过多媒体教学手段，加大课堂信息量，实现教学互动，使学生更好地理解教师所讲授的内容。</w:t>
      </w:r>
    </w:p>
    <w:p w:rsidR="00712D7F" w:rsidRDefault="00712D7F" w:rsidP="00C56504">
      <w:pPr>
        <w:spacing w:line="312" w:lineRule="auto"/>
        <w:ind w:right="360" w:firstLine="5188"/>
        <w:jc w:val="right"/>
        <w:rPr>
          <w:b/>
          <w:sz w:val="24"/>
          <w:szCs w:val="24"/>
        </w:rPr>
      </w:pPr>
    </w:p>
    <w:p w:rsidR="00712D7F" w:rsidRDefault="008C53F9" w:rsidP="00C56504">
      <w:pPr>
        <w:spacing w:line="312" w:lineRule="auto"/>
        <w:ind w:right="360" w:firstLine="5188"/>
        <w:jc w:val="right"/>
        <w:rPr>
          <w:b/>
          <w:sz w:val="24"/>
          <w:szCs w:val="24"/>
        </w:rPr>
      </w:pPr>
      <w:r>
        <w:rPr>
          <w:rFonts w:hint="eastAsia"/>
          <w:b/>
          <w:sz w:val="24"/>
          <w:szCs w:val="24"/>
        </w:rPr>
        <w:t>执笔人：李胜宇</w:t>
      </w:r>
    </w:p>
    <w:p w:rsidR="00712D7F" w:rsidRDefault="008C53F9" w:rsidP="00C56504">
      <w:pPr>
        <w:spacing w:line="312" w:lineRule="auto"/>
        <w:ind w:right="360" w:firstLine="5188"/>
        <w:jc w:val="right"/>
        <w:rPr>
          <w:b/>
          <w:sz w:val="24"/>
          <w:szCs w:val="24"/>
        </w:rPr>
      </w:pPr>
      <w:r>
        <w:rPr>
          <w:rFonts w:hint="eastAsia"/>
          <w:b/>
          <w:sz w:val="24"/>
          <w:szCs w:val="24"/>
        </w:rPr>
        <w:t>审定人：丛丽晖</w:t>
      </w:r>
    </w:p>
    <w:p w:rsidR="00712D7F" w:rsidRDefault="008C53F9" w:rsidP="00C56504">
      <w:pPr>
        <w:spacing w:line="312" w:lineRule="auto"/>
        <w:ind w:right="330" w:firstLine="5188"/>
        <w:jc w:val="right"/>
        <w:rPr>
          <w:sz w:val="24"/>
          <w:szCs w:val="24"/>
        </w:rPr>
      </w:pPr>
      <w:r>
        <w:rPr>
          <w:rFonts w:hint="eastAsia"/>
          <w:b/>
          <w:sz w:val="24"/>
          <w:szCs w:val="24"/>
        </w:rPr>
        <w:t xml:space="preserve"> </w:t>
      </w:r>
      <w:r>
        <w:rPr>
          <w:rFonts w:hint="eastAsia"/>
          <w:b/>
          <w:sz w:val="24"/>
          <w:szCs w:val="24"/>
        </w:rPr>
        <w:t>批准人：张翼飞</w:t>
      </w:r>
    </w:p>
    <w:p w:rsidR="00712D7F" w:rsidRDefault="008C53F9" w:rsidP="00C56504">
      <w:pPr>
        <w:ind w:right="310" w:firstLineChars="3300" w:firstLine="7951"/>
        <w:rPr>
          <w:szCs w:val="24"/>
        </w:rPr>
      </w:pPr>
      <w:r>
        <w:rPr>
          <w:rFonts w:hint="eastAsia"/>
          <w:b/>
          <w:sz w:val="24"/>
          <w:szCs w:val="24"/>
        </w:rPr>
        <w:t>2015</w:t>
      </w:r>
      <w:r>
        <w:rPr>
          <w:rFonts w:hint="eastAsia"/>
          <w:b/>
          <w:sz w:val="24"/>
          <w:szCs w:val="24"/>
        </w:rPr>
        <w:t>年</w:t>
      </w:r>
      <w:r>
        <w:rPr>
          <w:rFonts w:hint="eastAsia"/>
          <w:b/>
          <w:sz w:val="24"/>
          <w:szCs w:val="24"/>
        </w:rPr>
        <w:t>9</w:t>
      </w:r>
      <w:r>
        <w:rPr>
          <w:rFonts w:hint="eastAsia"/>
          <w:b/>
          <w:sz w:val="24"/>
          <w:szCs w:val="24"/>
        </w:rPr>
        <w:t>月</w:t>
      </w:r>
    </w:p>
    <w:p w:rsidR="00712D7F" w:rsidRDefault="00712D7F" w:rsidP="00C56504">
      <w:pPr>
        <w:sectPr w:rsidR="00712D7F">
          <w:pgSz w:w="11906" w:h="16838"/>
          <w:pgMar w:top="1440" w:right="1080" w:bottom="1440" w:left="1080" w:header="851" w:footer="992" w:gutter="0"/>
          <w:cols w:space="720"/>
          <w:docGrid w:type="lines" w:linePitch="312"/>
        </w:sectPr>
      </w:pPr>
    </w:p>
    <w:p w:rsidR="00712D7F" w:rsidRDefault="008C53F9" w:rsidP="00C56504">
      <w:pPr>
        <w:keepNext/>
        <w:spacing w:before="120" w:after="240" w:line="300" w:lineRule="auto"/>
        <w:jc w:val="center"/>
        <w:outlineLvl w:val="1"/>
        <w:rPr>
          <w:b/>
          <w:bCs/>
          <w:sz w:val="32"/>
          <w:szCs w:val="32"/>
        </w:rPr>
      </w:pPr>
      <w:bookmarkStart w:id="11" w:name="_Toc17089"/>
      <w:bookmarkStart w:id="12" w:name="_Toc397500293"/>
      <w:r>
        <w:rPr>
          <w:rFonts w:hint="eastAsia"/>
          <w:b/>
          <w:bCs/>
          <w:sz w:val="32"/>
          <w:szCs w:val="32"/>
        </w:rPr>
        <w:lastRenderedPageBreak/>
        <w:t>《高级程序设计》课程教学大纲</w:t>
      </w:r>
      <w:bookmarkEnd w:id="11"/>
      <w:bookmarkEnd w:id="12"/>
    </w:p>
    <w:p w:rsidR="00712D7F" w:rsidRDefault="008C53F9" w:rsidP="00C56504">
      <w:pPr>
        <w:spacing w:line="360" w:lineRule="auto"/>
        <w:rPr>
          <w:bCs/>
          <w:sz w:val="24"/>
        </w:rPr>
      </w:pPr>
      <w:r>
        <w:rPr>
          <w:rFonts w:hint="eastAsia"/>
          <w:b/>
          <w:bCs/>
          <w:sz w:val="24"/>
        </w:rPr>
        <w:t>【课程编号】</w:t>
      </w:r>
      <w:r>
        <w:rPr>
          <w:rFonts w:hint="eastAsia"/>
          <w:bCs/>
          <w:sz w:val="24"/>
        </w:rPr>
        <w:t xml:space="preserve"> 1010001107</w:t>
      </w:r>
    </w:p>
    <w:p w:rsidR="00712D7F" w:rsidRDefault="008C53F9" w:rsidP="00C56504">
      <w:pPr>
        <w:spacing w:line="360" w:lineRule="auto"/>
        <w:rPr>
          <w:bCs/>
          <w:sz w:val="24"/>
        </w:rPr>
      </w:pPr>
      <w:r>
        <w:rPr>
          <w:rFonts w:hint="eastAsia"/>
          <w:b/>
          <w:bCs/>
          <w:sz w:val="24"/>
        </w:rPr>
        <w:t>【课程名称】</w:t>
      </w:r>
      <w:r>
        <w:rPr>
          <w:rFonts w:hint="eastAsia"/>
          <w:bCs/>
          <w:sz w:val="24"/>
        </w:rPr>
        <w:t xml:space="preserve"> </w:t>
      </w:r>
      <w:r>
        <w:rPr>
          <w:rFonts w:hint="eastAsia"/>
          <w:bCs/>
          <w:sz w:val="24"/>
        </w:rPr>
        <w:t>高级程序设计</w:t>
      </w:r>
      <w:r>
        <w:rPr>
          <w:rFonts w:hint="eastAsia"/>
          <w:bCs/>
          <w:sz w:val="24"/>
        </w:rPr>
        <w:t xml:space="preserve">  </w:t>
      </w:r>
      <w:r>
        <w:rPr>
          <w:rFonts w:hint="eastAsia"/>
          <w:sz w:val="24"/>
          <w:szCs w:val="24"/>
        </w:rPr>
        <w:t xml:space="preserve">   </w:t>
      </w:r>
      <w:r>
        <w:rPr>
          <w:sz w:val="24"/>
          <w:szCs w:val="24"/>
        </w:rPr>
        <w:t>Advanced Programming</w:t>
      </w:r>
    </w:p>
    <w:p w:rsidR="00712D7F" w:rsidRDefault="008C53F9" w:rsidP="00C56504">
      <w:pPr>
        <w:spacing w:line="300" w:lineRule="auto"/>
        <w:rPr>
          <w:sz w:val="24"/>
          <w:szCs w:val="24"/>
        </w:rPr>
      </w:pPr>
      <w:r>
        <w:rPr>
          <w:rFonts w:hint="eastAsia"/>
          <w:b/>
          <w:bCs/>
          <w:sz w:val="24"/>
        </w:rPr>
        <w:t>【</w:t>
      </w:r>
      <w:r>
        <w:rPr>
          <w:rFonts w:hint="eastAsia"/>
          <w:b/>
          <w:sz w:val="24"/>
        </w:rPr>
        <w:t>学时学分</w:t>
      </w:r>
      <w:r>
        <w:rPr>
          <w:rFonts w:hint="eastAsia"/>
          <w:b/>
          <w:bCs/>
          <w:sz w:val="24"/>
        </w:rPr>
        <w:t>】</w:t>
      </w:r>
      <w:r>
        <w:rPr>
          <w:rFonts w:hint="eastAsia"/>
          <w:sz w:val="24"/>
        </w:rPr>
        <w:t xml:space="preserve"> 64</w:t>
      </w:r>
      <w:r>
        <w:rPr>
          <w:rFonts w:hint="eastAsia"/>
          <w:sz w:val="24"/>
        </w:rPr>
        <w:t>学时；</w:t>
      </w:r>
      <w:r>
        <w:rPr>
          <w:rFonts w:hint="eastAsia"/>
          <w:sz w:val="24"/>
        </w:rPr>
        <w:t xml:space="preserve"> 4</w:t>
      </w:r>
      <w:r>
        <w:rPr>
          <w:rFonts w:hint="eastAsia"/>
          <w:sz w:val="24"/>
        </w:rPr>
        <w:t>学分</w:t>
      </w:r>
      <w:r>
        <w:rPr>
          <w:rFonts w:hint="eastAsia"/>
          <w:sz w:val="24"/>
        </w:rPr>
        <w:t xml:space="preserve">                </w:t>
      </w:r>
      <w:r>
        <w:rPr>
          <w:rFonts w:hint="eastAsia"/>
          <w:b/>
          <w:bCs/>
          <w:sz w:val="24"/>
          <w:szCs w:val="24"/>
        </w:rPr>
        <w:t>【</w:t>
      </w:r>
      <w:r>
        <w:rPr>
          <w:rFonts w:hint="eastAsia"/>
          <w:b/>
          <w:sz w:val="24"/>
          <w:szCs w:val="24"/>
        </w:rPr>
        <w:t>实验和上机学时</w:t>
      </w:r>
      <w:r>
        <w:rPr>
          <w:rFonts w:hint="eastAsia"/>
          <w:b/>
          <w:bCs/>
          <w:sz w:val="24"/>
          <w:szCs w:val="24"/>
        </w:rPr>
        <w:t>】</w:t>
      </w:r>
      <w:r>
        <w:rPr>
          <w:rFonts w:hint="eastAsia"/>
          <w:b/>
          <w:bCs/>
          <w:sz w:val="24"/>
          <w:szCs w:val="24"/>
        </w:rPr>
        <w:t xml:space="preserve"> 32</w:t>
      </w:r>
    </w:p>
    <w:p w:rsidR="00712D7F" w:rsidRDefault="008C53F9" w:rsidP="00C56504">
      <w:pPr>
        <w:spacing w:line="360" w:lineRule="auto"/>
        <w:rPr>
          <w:sz w:val="24"/>
        </w:rPr>
      </w:pPr>
      <w:r>
        <w:rPr>
          <w:rFonts w:hint="eastAsia"/>
          <w:b/>
          <w:bCs/>
          <w:sz w:val="24"/>
        </w:rPr>
        <w:t>【</w:t>
      </w:r>
      <w:r>
        <w:rPr>
          <w:rFonts w:hint="eastAsia"/>
          <w:b/>
          <w:sz w:val="24"/>
        </w:rPr>
        <w:t>课程性质</w:t>
      </w:r>
      <w:r>
        <w:rPr>
          <w:rFonts w:hint="eastAsia"/>
          <w:b/>
          <w:bCs/>
          <w:sz w:val="24"/>
        </w:rPr>
        <w:t>】</w:t>
      </w:r>
      <w:r>
        <w:rPr>
          <w:rFonts w:hint="eastAsia"/>
          <w:b/>
          <w:bCs/>
          <w:sz w:val="24"/>
        </w:rPr>
        <w:t xml:space="preserve"> </w:t>
      </w:r>
      <w:r>
        <w:rPr>
          <w:rFonts w:hint="eastAsia"/>
          <w:sz w:val="24"/>
          <w:szCs w:val="24"/>
        </w:rPr>
        <w:t>学科基础课</w:t>
      </w:r>
      <w:r>
        <w:rPr>
          <w:rFonts w:hint="eastAsia"/>
          <w:sz w:val="24"/>
        </w:rPr>
        <w:t xml:space="preserve">                     </w:t>
      </w:r>
      <w:r>
        <w:rPr>
          <w:rFonts w:hint="eastAsia"/>
          <w:b/>
          <w:bCs/>
          <w:sz w:val="24"/>
        </w:rPr>
        <w:t>【</w:t>
      </w:r>
      <w:r>
        <w:rPr>
          <w:rFonts w:hint="eastAsia"/>
          <w:b/>
          <w:sz w:val="24"/>
        </w:rPr>
        <w:t>开课模式</w:t>
      </w:r>
      <w:r>
        <w:rPr>
          <w:rFonts w:hint="eastAsia"/>
          <w:b/>
          <w:bCs/>
          <w:sz w:val="24"/>
        </w:rPr>
        <w:t>】</w:t>
      </w:r>
      <w:r>
        <w:rPr>
          <w:rFonts w:hint="eastAsia"/>
          <w:b/>
          <w:bCs/>
          <w:sz w:val="24"/>
        </w:rPr>
        <w:t xml:space="preserve"> </w:t>
      </w:r>
      <w:r>
        <w:rPr>
          <w:rFonts w:hint="eastAsia"/>
          <w:bCs/>
          <w:sz w:val="24"/>
        </w:rPr>
        <w:t>必修</w:t>
      </w:r>
    </w:p>
    <w:p w:rsidR="00712D7F" w:rsidRDefault="008C53F9" w:rsidP="00C56504">
      <w:pPr>
        <w:spacing w:line="360" w:lineRule="auto"/>
        <w:rPr>
          <w:sz w:val="24"/>
        </w:rPr>
      </w:pPr>
      <w:r>
        <w:rPr>
          <w:rFonts w:hint="eastAsia"/>
          <w:b/>
          <w:bCs/>
          <w:sz w:val="24"/>
        </w:rPr>
        <w:t>【</w:t>
      </w:r>
      <w:r>
        <w:rPr>
          <w:rFonts w:hint="eastAsia"/>
          <w:b/>
          <w:sz w:val="24"/>
        </w:rPr>
        <w:t>先修课程</w:t>
      </w:r>
      <w:r>
        <w:rPr>
          <w:rFonts w:hint="eastAsia"/>
          <w:b/>
          <w:bCs/>
          <w:sz w:val="24"/>
        </w:rPr>
        <w:t>】</w:t>
      </w:r>
      <w:r>
        <w:rPr>
          <w:rFonts w:hint="eastAsia"/>
          <w:b/>
          <w:bCs/>
          <w:sz w:val="24"/>
        </w:rPr>
        <w:t xml:space="preserve"> </w:t>
      </w:r>
      <w:r>
        <w:rPr>
          <w:rFonts w:hint="eastAsia"/>
          <w:sz w:val="24"/>
          <w:szCs w:val="24"/>
        </w:rPr>
        <w:t>程序设计基础</w:t>
      </w:r>
    </w:p>
    <w:p w:rsidR="00712D7F" w:rsidRDefault="008C53F9" w:rsidP="00C56504">
      <w:pPr>
        <w:spacing w:line="360" w:lineRule="auto"/>
        <w:rPr>
          <w:sz w:val="24"/>
        </w:rPr>
      </w:pPr>
      <w:r>
        <w:rPr>
          <w:rFonts w:hint="eastAsia"/>
          <w:b/>
          <w:bCs/>
          <w:sz w:val="24"/>
        </w:rPr>
        <w:t>【</w:t>
      </w:r>
      <w:r>
        <w:rPr>
          <w:rFonts w:hint="eastAsia"/>
          <w:b/>
          <w:sz w:val="24"/>
        </w:rPr>
        <w:t>开课单位</w:t>
      </w:r>
      <w:r>
        <w:rPr>
          <w:rFonts w:hint="eastAsia"/>
          <w:b/>
          <w:bCs/>
          <w:sz w:val="24"/>
        </w:rPr>
        <w:t>】</w:t>
      </w:r>
      <w:r>
        <w:rPr>
          <w:rFonts w:hint="eastAsia"/>
          <w:b/>
          <w:bCs/>
          <w:sz w:val="24"/>
        </w:rPr>
        <w:t xml:space="preserve"> </w:t>
      </w:r>
      <w:r>
        <w:rPr>
          <w:rFonts w:hint="eastAsia"/>
          <w:sz w:val="24"/>
          <w:szCs w:val="24"/>
        </w:rPr>
        <w:t>计算机科学与技术系</w:t>
      </w:r>
      <w:r>
        <w:rPr>
          <w:rFonts w:hint="eastAsia"/>
          <w:b/>
          <w:bCs/>
          <w:sz w:val="24"/>
        </w:rPr>
        <w:t xml:space="preserve">             </w:t>
      </w:r>
      <w:r>
        <w:rPr>
          <w:rFonts w:hint="eastAsia"/>
          <w:b/>
          <w:bCs/>
          <w:sz w:val="24"/>
        </w:rPr>
        <w:t>【</w:t>
      </w:r>
      <w:r>
        <w:rPr>
          <w:rFonts w:hint="eastAsia"/>
          <w:b/>
          <w:sz w:val="24"/>
        </w:rPr>
        <w:t>开课学期</w:t>
      </w:r>
      <w:r>
        <w:rPr>
          <w:rFonts w:hint="eastAsia"/>
          <w:b/>
          <w:bCs/>
          <w:sz w:val="24"/>
        </w:rPr>
        <w:t>】</w:t>
      </w:r>
      <w:r>
        <w:rPr>
          <w:rFonts w:hint="eastAsia"/>
          <w:sz w:val="24"/>
        </w:rPr>
        <w:t xml:space="preserve">  2   </w:t>
      </w:r>
    </w:p>
    <w:p w:rsidR="00712D7F" w:rsidRDefault="008C53F9" w:rsidP="00C56504">
      <w:pPr>
        <w:spacing w:line="360" w:lineRule="auto"/>
        <w:rPr>
          <w:b/>
          <w:bCs/>
          <w:sz w:val="24"/>
        </w:rPr>
      </w:pPr>
      <w:r>
        <w:rPr>
          <w:rFonts w:hint="eastAsia"/>
          <w:b/>
          <w:bCs/>
          <w:sz w:val="24"/>
          <w:szCs w:val="24"/>
        </w:rPr>
        <w:t>【</w:t>
      </w:r>
      <w:r>
        <w:rPr>
          <w:rFonts w:hint="eastAsia"/>
          <w:b/>
          <w:sz w:val="24"/>
          <w:szCs w:val="24"/>
        </w:rPr>
        <w:t>授课对象</w:t>
      </w:r>
      <w:r>
        <w:rPr>
          <w:rFonts w:hint="eastAsia"/>
          <w:b/>
          <w:bCs/>
          <w:sz w:val="24"/>
          <w:szCs w:val="24"/>
        </w:rPr>
        <w:t>】</w:t>
      </w:r>
      <w:r>
        <w:rPr>
          <w:rFonts w:hint="eastAsia"/>
          <w:b/>
          <w:bCs/>
          <w:sz w:val="24"/>
          <w:szCs w:val="24"/>
        </w:rPr>
        <w:t xml:space="preserve"> </w:t>
      </w:r>
      <w:r>
        <w:rPr>
          <w:rFonts w:hint="eastAsia"/>
          <w:bCs/>
          <w:sz w:val="24"/>
        </w:rPr>
        <w:t>计算机科学与技术专业、软件工程专业、物联网工程专业</w:t>
      </w:r>
    </w:p>
    <w:p w:rsidR="00712D7F" w:rsidRDefault="008C53F9" w:rsidP="00C56504">
      <w:pPr>
        <w:spacing w:line="360" w:lineRule="auto"/>
        <w:rPr>
          <w:sz w:val="24"/>
        </w:rPr>
      </w:pPr>
      <w:r>
        <w:rPr>
          <w:rFonts w:hint="eastAsia"/>
          <w:b/>
          <w:bCs/>
          <w:sz w:val="24"/>
        </w:rPr>
        <w:t>【</w:t>
      </w:r>
      <w:r>
        <w:rPr>
          <w:rFonts w:hint="eastAsia"/>
          <w:b/>
          <w:sz w:val="24"/>
        </w:rPr>
        <w:t>考核方式</w:t>
      </w:r>
      <w:r>
        <w:rPr>
          <w:rFonts w:hint="eastAsia"/>
          <w:b/>
          <w:bCs/>
          <w:sz w:val="24"/>
        </w:rPr>
        <w:t>】</w:t>
      </w:r>
      <w:r>
        <w:rPr>
          <w:rFonts w:hint="eastAsia"/>
          <w:b/>
          <w:bCs/>
          <w:sz w:val="24"/>
        </w:rPr>
        <w:t xml:space="preserve"> </w:t>
      </w:r>
      <w:r>
        <w:rPr>
          <w:rFonts w:hint="eastAsia"/>
          <w:sz w:val="24"/>
          <w:szCs w:val="24"/>
        </w:rPr>
        <w:t>考试</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一、本课程的性质、目的与任务</w:t>
      </w:r>
    </w:p>
    <w:p w:rsidR="00712D7F" w:rsidRDefault="008C53F9" w:rsidP="00C56504">
      <w:pPr>
        <w:adjustRightInd w:val="0"/>
        <w:snapToGrid w:val="0"/>
        <w:spacing w:line="360" w:lineRule="auto"/>
        <w:ind w:firstLineChars="200" w:firstLine="480"/>
        <w:rPr>
          <w:sz w:val="24"/>
          <w:szCs w:val="24"/>
        </w:rPr>
      </w:pPr>
      <w:r>
        <w:rPr>
          <w:rFonts w:hint="eastAsia"/>
          <w:bCs/>
          <w:sz w:val="24"/>
        </w:rPr>
        <w:t>《高级程序设计》</w:t>
      </w:r>
      <w:r>
        <w:rPr>
          <w:rFonts w:hint="eastAsia"/>
          <w:sz w:val="24"/>
          <w:szCs w:val="24"/>
        </w:rPr>
        <w:t>是一门重要的学科基础课，是《程序设计基础》课程的进阶课程。通过对本课程的学习，使学生掌握结构化程序设计中复合数据类型的算法设计思想和方法，其中包括结构体、指针、链表和文件等，同时够理解并掌握面向对象的基本概念、掌握面向对象的程序设计方法，能使用</w:t>
      </w:r>
      <w:r>
        <w:rPr>
          <w:rFonts w:hint="eastAsia"/>
          <w:sz w:val="24"/>
          <w:szCs w:val="24"/>
        </w:rPr>
        <w:t>Visual Studio</w:t>
      </w:r>
      <w:r>
        <w:rPr>
          <w:rFonts w:hint="eastAsia"/>
          <w:sz w:val="24"/>
          <w:szCs w:val="24"/>
        </w:rPr>
        <w:t>在</w:t>
      </w:r>
      <w:r>
        <w:rPr>
          <w:rFonts w:hint="eastAsia"/>
          <w:sz w:val="24"/>
          <w:szCs w:val="24"/>
        </w:rPr>
        <w:t>Windows</w:t>
      </w:r>
      <w:r>
        <w:rPr>
          <w:rFonts w:hint="eastAsia"/>
          <w:sz w:val="24"/>
          <w:szCs w:val="24"/>
        </w:rPr>
        <w:t>平台上独立开发简单的实用程序。</w:t>
      </w:r>
    </w:p>
    <w:p w:rsidR="00712D7F" w:rsidRDefault="008C53F9" w:rsidP="00C56504">
      <w:pPr>
        <w:adjustRightInd w:val="0"/>
        <w:snapToGrid w:val="0"/>
        <w:spacing w:line="360" w:lineRule="auto"/>
        <w:ind w:firstLineChars="200" w:firstLine="480"/>
        <w:rPr>
          <w:sz w:val="24"/>
          <w:szCs w:val="24"/>
        </w:rPr>
      </w:pPr>
      <w:r>
        <w:rPr>
          <w:rFonts w:hint="eastAsia"/>
          <w:sz w:val="24"/>
          <w:szCs w:val="24"/>
        </w:rPr>
        <w:t>本课程选择</w:t>
      </w:r>
      <w:r>
        <w:rPr>
          <w:rFonts w:hint="eastAsia"/>
          <w:sz w:val="24"/>
          <w:szCs w:val="24"/>
        </w:rPr>
        <w:t>C++</w:t>
      </w:r>
      <w:r>
        <w:rPr>
          <w:rFonts w:hint="eastAsia"/>
          <w:sz w:val="24"/>
          <w:szCs w:val="24"/>
        </w:rPr>
        <w:t>语言描述面向对象基本概念、面向对象程序设计方法，以编程的思想、算法的训练和逻辑思维的思培养为主线，将新概念、新方法贯穿始终，培养学生程序设计的能力。</w:t>
      </w:r>
    </w:p>
    <w:p w:rsidR="00712D7F" w:rsidRDefault="008C53F9" w:rsidP="00E9278B">
      <w:pPr>
        <w:autoSpaceDE w:val="0"/>
        <w:autoSpaceDN w:val="0"/>
        <w:adjustRightInd w:val="0"/>
        <w:snapToGrid w:val="0"/>
        <w:spacing w:beforeLines="50" w:afterLines="50" w:line="300" w:lineRule="auto"/>
        <w:ind w:firstLine="482"/>
        <w:jc w:val="center"/>
        <w:rPr>
          <w:rFonts w:ascii="黑体" w:eastAsia="黑体" w:hAnsi="黑体" w:cs="黑体"/>
        </w:rPr>
      </w:pPr>
      <w:r>
        <w:rPr>
          <w:rFonts w:ascii="黑体" w:eastAsia="黑体" w:hAnsi="黑体" w:cs="黑体" w:hint="eastAsia"/>
        </w:rPr>
        <w:t>表1 本课程与毕业生培养业务规格要求对应关系表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20"/>
        <w:gridCol w:w="4302"/>
      </w:tblGrid>
      <w:tr w:rsidR="00712D7F">
        <w:trPr>
          <w:jc w:val="center"/>
        </w:trPr>
        <w:tc>
          <w:tcPr>
            <w:tcW w:w="4220" w:type="dxa"/>
          </w:tcPr>
          <w:p w:rsidR="00712D7F" w:rsidRDefault="008C53F9" w:rsidP="00C56504">
            <w:pPr>
              <w:spacing w:line="300" w:lineRule="auto"/>
              <w:jc w:val="center"/>
              <w:rPr>
                <w:rFonts w:cs="宋体"/>
                <w:b/>
              </w:rPr>
            </w:pPr>
            <w:r>
              <w:rPr>
                <w:rFonts w:cs="宋体" w:hint="eastAsia"/>
                <w:b/>
              </w:rPr>
              <w:t>业务规格要求</w:t>
            </w:r>
          </w:p>
        </w:tc>
        <w:tc>
          <w:tcPr>
            <w:tcW w:w="4302" w:type="dxa"/>
          </w:tcPr>
          <w:p w:rsidR="00712D7F" w:rsidRDefault="008C53F9" w:rsidP="00C56504">
            <w:pPr>
              <w:spacing w:line="300" w:lineRule="auto"/>
              <w:jc w:val="center"/>
              <w:rPr>
                <w:rFonts w:cs="宋体"/>
                <w:b/>
              </w:rPr>
            </w:pPr>
            <w:r>
              <w:rPr>
                <w:rFonts w:cs="宋体" w:hint="eastAsia"/>
                <w:b/>
              </w:rPr>
              <w:t>课程支撑依据</w:t>
            </w:r>
          </w:p>
        </w:tc>
      </w:tr>
      <w:tr w:rsidR="00712D7F">
        <w:trPr>
          <w:trHeight w:val="1815"/>
          <w:jc w:val="center"/>
        </w:trPr>
        <w:tc>
          <w:tcPr>
            <w:tcW w:w="4220" w:type="dxa"/>
            <w:vAlign w:val="center"/>
          </w:tcPr>
          <w:p w:rsidR="00712D7F" w:rsidRDefault="008C53F9" w:rsidP="00C56504">
            <w:pPr>
              <w:spacing w:line="300" w:lineRule="auto"/>
              <w:ind w:firstLineChars="200" w:firstLine="420"/>
              <w:rPr>
                <w:color w:val="000000"/>
              </w:rPr>
            </w:pPr>
            <w:r>
              <w:rPr>
                <w:rFonts w:hint="eastAsia"/>
                <w:color w:val="000000"/>
              </w:rPr>
              <w:t>学生应了解面向对象程序设计的相关理论与技术。掌握</w:t>
            </w:r>
            <w:r>
              <w:rPr>
                <w:rFonts w:hint="eastAsia"/>
              </w:rPr>
              <w:t>构造数据类型、指针和文件的应用，</w:t>
            </w:r>
            <w:r>
              <w:rPr>
                <w:rFonts w:hint="eastAsia"/>
                <w:color w:val="000000"/>
              </w:rPr>
              <w:t>能够运用</w:t>
            </w:r>
            <w:r>
              <w:rPr>
                <w:rFonts w:hint="eastAsia"/>
                <w:color w:val="000000"/>
              </w:rPr>
              <w:t>C++</w:t>
            </w:r>
            <w:r>
              <w:rPr>
                <w:rFonts w:hint="eastAsia"/>
                <w:color w:val="000000"/>
              </w:rPr>
              <w:t>语言及可视化开发工具，完成对简单系统的分析、设计及编码工作。</w:t>
            </w:r>
          </w:p>
        </w:tc>
        <w:tc>
          <w:tcPr>
            <w:tcW w:w="4302" w:type="dxa"/>
          </w:tcPr>
          <w:p w:rsidR="00712D7F" w:rsidRDefault="008C53F9" w:rsidP="00C56504">
            <w:pPr>
              <w:numPr>
                <w:ilvl w:val="0"/>
                <w:numId w:val="22"/>
              </w:numPr>
              <w:spacing w:line="300" w:lineRule="auto"/>
            </w:pPr>
            <w:r>
              <w:rPr>
                <w:rFonts w:hint="eastAsia"/>
              </w:rPr>
              <w:t>学习面向对象的基本概念；</w:t>
            </w:r>
          </w:p>
          <w:p w:rsidR="00712D7F" w:rsidRDefault="008C53F9" w:rsidP="00C56504">
            <w:pPr>
              <w:numPr>
                <w:ilvl w:val="0"/>
                <w:numId w:val="22"/>
              </w:numPr>
              <w:spacing w:line="300" w:lineRule="auto"/>
            </w:pPr>
            <w:r>
              <w:rPr>
                <w:rFonts w:hint="eastAsia"/>
              </w:rPr>
              <w:t>学习</w:t>
            </w:r>
            <w:r>
              <w:rPr>
                <w:rFonts w:hint="eastAsia"/>
              </w:rPr>
              <w:t>C++</w:t>
            </w:r>
            <w:r>
              <w:rPr>
                <w:rFonts w:hint="eastAsia"/>
              </w:rPr>
              <w:t>语言的基本编程方法；</w:t>
            </w:r>
            <w:r>
              <w:rPr>
                <w:rFonts w:hint="eastAsia"/>
              </w:rPr>
              <w:t xml:space="preserve"> </w:t>
            </w:r>
          </w:p>
          <w:p w:rsidR="00712D7F" w:rsidRDefault="008C53F9" w:rsidP="00C56504">
            <w:pPr>
              <w:numPr>
                <w:ilvl w:val="0"/>
                <w:numId w:val="22"/>
              </w:numPr>
              <w:spacing w:line="300" w:lineRule="auto"/>
            </w:pPr>
            <w:r>
              <w:rPr>
                <w:rFonts w:hint="eastAsia"/>
              </w:rPr>
              <w:t>学习和掌握</w:t>
            </w:r>
            <w:r>
              <w:rPr>
                <w:rFonts w:hint="eastAsia"/>
              </w:rPr>
              <w:t>VC++6.0</w:t>
            </w:r>
            <w:r>
              <w:rPr>
                <w:rFonts w:hint="eastAsia"/>
              </w:rPr>
              <w:t>或</w:t>
            </w:r>
            <w:r>
              <w:rPr>
                <w:rFonts w:hint="eastAsia"/>
              </w:rPr>
              <w:t>VC++.NET</w:t>
            </w:r>
            <w:r>
              <w:rPr>
                <w:rFonts w:hint="eastAsia"/>
              </w:rPr>
              <w:t>开发框架，进行简单系统的分析、设计与实现；</w:t>
            </w:r>
          </w:p>
        </w:tc>
      </w:tr>
    </w:tbl>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二、课程的教学内容、基本要求和学时分配</w:t>
      </w:r>
    </w:p>
    <w:p w:rsidR="00712D7F" w:rsidRDefault="008C53F9" w:rsidP="00C56504">
      <w:pPr>
        <w:numPr>
          <w:ilvl w:val="0"/>
          <w:numId w:val="23"/>
        </w:numPr>
        <w:adjustRightInd w:val="0"/>
        <w:snapToGrid w:val="0"/>
        <w:spacing w:line="360" w:lineRule="auto"/>
        <w:ind w:left="0" w:firstLineChars="200" w:firstLine="480"/>
        <w:rPr>
          <w:rFonts w:cs="宋体"/>
          <w:sz w:val="24"/>
          <w:szCs w:val="24"/>
        </w:rPr>
      </w:pPr>
      <w:r>
        <w:rPr>
          <w:rFonts w:hint="eastAsia"/>
          <w:sz w:val="24"/>
          <w:szCs w:val="24"/>
        </w:rPr>
        <w:t>结构体类型，类及对象</w:t>
      </w:r>
      <w:r>
        <w:rPr>
          <w:rFonts w:cs="宋体" w:hint="eastAsia"/>
          <w:sz w:val="24"/>
          <w:szCs w:val="24"/>
        </w:rPr>
        <w:t>（</w:t>
      </w:r>
      <w:r>
        <w:rPr>
          <w:rFonts w:cs="宋体" w:hint="eastAsia"/>
          <w:sz w:val="24"/>
          <w:szCs w:val="24"/>
        </w:rPr>
        <w:t>16</w:t>
      </w:r>
      <w:r>
        <w:rPr>
          <w:rFonts w:cs="宋体" w:hint="eastAsia"/>
          <w:sz w:val="24"/>
          <w:szCs w:val="24"/>
        </w:rPr>
        <w:t>学时）</w:t>
      </w:r>
    </w:p>
    <w:p w:rsidR="00712D7F" w:rsidRDefault="008C53F9" w:rsidP="00C56504">
      <w:pPr>
        <w:numPr>
          <w:ilvl w:val="0"/>
          <w:numId w:val="24"/>
        </w:numPr>
        <w:tabs>
          <w:tab w:val="left" w:pos="1200"/>
        </w:tabs>
        <w:adjustRightInd w:val="0"/>
        <w:snapToGrid w:val="0"/>
        <w:spacing w:line="360" w:lineRule="auto"/>
        <w:ind w:left="420" w:firstLineChars="200" w:firstLine="480"/>
        <w:rPr>
          <w:rFonts w:cs="宋体"/>
          <w:sz w:val="24"/>
          <w:szCs w:val="24"/>
        </w:rPr>
      </w:pPr>
      <w:r>
        <w:rPr>
          <w:rFonts w:cs="宋体" w:hint="eastAsia"/>
          <w:sz w:val="24"/>
          <w:szCs w:val="24"/>
        </w:rPr>
        <w:lastRenderedPageBreak/>
        <w:t>结构体类型的定义和引用</w:t>
      </w:r>
      <w:r>
        <w:rPr>
          <w:rFonts w:hint="eastAsia"/>
          <w:sz w:val="24"/>
          <w:szCs w:val="24"/>
        </w:rPr>
        <w:t>；</w:t>
      </w:r>
    </w:p>
    <w:p w:rsidR="00712D7F" w:rsidRDefault="008C53F9" w:rsidP="00C56504">
      <w:pPr>
        <w:numPr>
          <w:ilvl w:val="0"/>
          <w:numId w:val="24"/>
        </w:numPr>
        <w:tabs>
          <w:tab w:val="left" w:pos="1200"/>
        </w:tabs>
        <w:adjustRightInd w:val="0"/>
        <w:snapToGrid w:val="0"/>
        <w:spacing w:line="360" w:lineRule="auto"/>
        <w:ind w:left="420" w:firstLineChars="200" w:firstLine="480"/>
        <w:rPr>
          <w:rFonts w:cs="宋体"/>
          <w:sz w:val="24"/>
          <w:szCs w:val="24"/>
        </w:rPr>
      </w:pPr>
      <w:r>
        <w:rPr>
          <w:rFonts w:cs="宋体" w:hint="eastAsia"/>
          <w:sz w:val="24"/>
          <w:szCs w:val="24"/>
        </w:rPr>
        <w:t>结构体数组</w:t>
      </w:r>
      <w:r>
        <w:rPr>
          <w:rFonts w:hint="eastAsia"/>
          <w:sz w:val="24"/>
          <w:szCs w:val="24"/>
        </w:rPr>
        <w:t>；</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numPr>
          <w:ilvl w:val="0"/>
          <w:numId w:val="24"/>
        </w:numPr>
        <w:tabs>
          <w:tab w:val="left" w:pos="1200"/>
        </w:tabs>
        <w:spacing w:line="360" w:lineRule="auto"/>
        <w:ind w:left="420" w:firstLineChars="200" w:firstLine="480"/>
        <w:rPr>
          <w:rFonts w:cs="宋体"/>
          <w:sz w:val="24"/>
          <w:szCs w:val="24"/>
        </w:rPr>
      </w:pPr>
      <w:r>
        <w:rPr>
          <w:rFonts w:cs="宋体" w:hint="eastAsia"/>
          <w:sz w:val="24"/>
          <w:szCs w:val="24"/>
        </w:rPr>
        <w:t>结构体应用程序设计</w:t>
      </w:r>
      <w:r>
        <w:rPr>
          <w:rFonts w:hint="eastAsia"/>
          <w:sz w:val="24"/>
          <w:szCs w:val="24"/>
        </w:rPr>
        <w:t>；</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numPr>
          <w:ilvl w:val="0"/>
          <w:numId w:val="24"/>
        </w:numPr>
        <w:tabs>
          <w:tab w:val="left" w:pos="1200"/>
        </w:tabs>
        <w:spacing w:line="360" w:lineRule="auto"/>
        <w:ind w:left="420" w:firstLineChars="200" w:firstLine="480"/>
        <w:rPr>
          <w:rFonts w:cs="宋体"/>
          <w:sz w:val="24"/>
          <w:szCs w:val="24"/>
        </w:rPr>
      </w:pPr>
      <w:r>
        <w:rPr>
          <w:rFonts w:cs="宋体" w:hint="eastAsia"/>
          <w:sz w:val="24"/>
          <w:szCs w:val="24"/>
        </w:rPr>
        <w:t>类定义、封装、实例化</w:t>
      </w:r>
      <w:r>
        <w:rPr>
          <w:rFonts w:hint="eastAsia"/>
          <w:sz w:val="24"/>
          <w:szCs w:val="24"/>
        </w:rPr>
        <w:t>；</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numPr>
          <w:ilvl w:val="0"/>
          <w:numId w:val="24"/>
        </w:numPr>
        <w:tabs>
          <w:tab w:val="left" w:pos="1200"/>
        </w:tabs>
        <w:spacing w:line="360" w:lineRule="auto"/>
        <w:ind w:left="420" w:firstLineChars="200" w:firstLine="480"/>
        <w:rPr>
          <w:rFonts w:cs="宋体"/>
          <w:sz w:val="24"/>
          <w:szCs w:val="24"/>
        </w:rPr>
      </w:pPr>
      <w:r>
        <w:rPr>
          <w:rFonts w:cs="宋体" w:hint="eastAsia"/>
          <w:sz w:val="24"/>
          <w:szCs w:val="24"/>
        </w:rPr>
        <w:t>对象生命、克隆；</w:t>
      </w:r>
    </w:p>
    <w:p w:rsidR="00712D7F" w:rsidRDefault="008C53F9" w:rsidP="00C56504">
      <w:pPr>
        <w:numPr>
          <w:ilvl w:val="0"/>
          <w:numId w:val="24"/>
        </w:numPr>
        <w:tabs>
          <w:tab w:val="left" w:pos="1200"/>
        </w:tabs>
        <w:spacing w:line="360" w:lineRule="auto"/>
        <w:ind w:left="420" w:firstLineChars="200" w:firstLine="480"/>
        <w:rPr>
          <w:rFonts w:cs="宋体"/>
          <w:sz w:val="24"/>
          <w:szCs w:val="24"/>
        </w:rPr>
      </w:pPr>
      <w:r>
        <w:rPr>
          <w:rFonts w:cs="宋体" w:hint="eastAsia"/>
          <w:sz w:val="24"/>
          <w:szCs w:val="24"/>
        </w:rPr>
        <w:t>类的设计及应用</w:t>
      </w:r>
      <w:r>
        <w:rPr>
          <w:rFonts w:hint="eastAsia"/>
          <w:sz w:val="24"/>
          <w:szCs w:val="24"/>
        </w:rPr>
        <w:t>；</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spacing w:line="360" w:lineRule="auto"/>
        <w:ind w:firstLineChars="200" w:firstLine="480"/>
        <w:rPr>
          <w:rFonts w:cs="宋体"/>
          <w:sz w:val="24"/>
          <w:szCs w:val="24"/>
        </w:rPr>
      </w:pPr>
      <w:r>
        <w:rPr>
          <w:rFonts w:cs="宋体" w:hint="eastAsia"/>
          <w:sz w:val="24"/>
          <w:szCs w:val="24"/>
        </w:rPr>
        <w:t>基本要求：熟悉结构体复合数据类型定义方法，类的定义、封装及实例化过程，熟练掌握运用类和设计及应用。</w:t>
      </w:r>
    </w:p>
    <w:p w:rsidR="00712D7F" w:rsidRDefault="008C53F9" w:rsidP="00C56504">
      <w:pPr>
        <w:numPr>
          <w:ilvl w:val="0"/>
          <w:numId w:val="23"/>
        </w:numPr>
        <w:spacing w:line="360" w:lineRule="auto"/>
        <w:ind w:left="0" w:firstLineChars="200" w:firstLine="480"/>
        <w:rPr>
          <w:sz w:val="24"/>
          <w:szCs w:val="24"/>
        </w:rPr>
      </w:pPr>
      <w:r>
        <w:rPr>
          <w:rFonts w:hint="eastAsia"/>
          <w:sz w:val="24"/>
          <w:szCs w:val="24"/>
        </w:rPr>
        <w:t>指针与链表（</w:t>
      </w:r>
      <w:r>
        <w:rPr>
          <w:rFonts w:hint="eastAsia"/>
          <w:sz w:val="24"/>
          <w:szCs w:val="24"/>
        </w:rPr>
        <w:t>20</w:t>
      </w:r>
      <w:r>
        <w:rPr>
          <w:rFonts w:hint="eastAsia"/>
          <w:sz w:val="24"/>
          <w:szCs w:val="24"/>
        </w:rPr>
        <w:t>学时）</w:t>
      </w:r>
    </w:p>
    <w:p w:rsidR="00712D7F" w:rsidRDefault="008C53F9" w:rsidP="00C56504">
      <w:pPr>
        <w:numPr>
          <w:ilvl w:val="0"/>
          <w:numId w:val="25"/>
        </w:numPr>
        <w:spacing w:line="360" w:lineRule="auto"/>
        <w:ind w:left="420" w:firstLineChars="200" w:firstLine="480"/>
        <w:rPr>
          <w:rFonts w:cs="宋体"/>
          <w:sz w:val="24"/>
          <w:szCs w:val="24"/>
        </w:rPr>
      </w:pPr>
      <w:r>
        <w:rPr>
          <w:rFonts w:hint="eastAsia"/>
          <w:sz w:val="24"/>
          <w:szCs w:val="24"/>
        </w:rPr>
        <w:t>指针概念</w:t>
      </w:r>
      <w:r>
        <w:rPr>
          <w:rFonts w:cs="宋体" w:hint="eastAsia"/>
          <w:sz w:val="24"/>
          <w:szCs w:val="24"/>
        </w:rPr>
        <w:t>；</w:t>
      </w:r>
    </w:p>
    <w:p w:rsidR="00712D7F" w:rsidRDefault="008C53F9" w:rsidP="00C56504">
      <w:pPr>
        <w:numPr>
          <w:ilvl w:val="0"/>
          <w:numId w:val="25"/>
        </w:numPr>
        <w:spacing w:line="360" w:lineRule="auto"/>
        <w:ind w:left="420" w:firstLineChars="200" w:firstLine="480"/>
        <w:rPr>
          <w:rFonts w:cs="宋体"/>
          <w:sz w:val="24"/>
          <w:szCs w:val="24"/>
        </w:rPr>
      </w:pPr>
      <w:r>
        <w:rPr>
          <w:rFonts w:hint="eastAsia"/>
          <w:sz w:val="24"/>
          <w:szCs w:val="24"/>
        </w:rPr>
        <w:t>指针类型变量</w:t>
      </w:r>
      <w:r>
        <w:rPr>
          <w:rFonts w:cs="宋体" w:hint="eastAsia"/>
          <w:sz w:val="24"/>
          <w:szCs w:val="24"/>
        </w:rPr>
        <w:t>；（</w:t>
      </w:r>
      <w:r>
        <w:rPr>
          <w:rFonts w:cs="宋体" w:hint="eastAsia"/>
          <w:sz w:val="24"/>
          <w:szCs w:val="24"/>
        </w:rPr>
        <w:t>*</w:t>
      </w:r>
      <w:r>
        <w:rPr>
          <w:rFonts w:cs="宋体" w:hint="eastAsia"/>
          <w:sz w:val="24"/>
          <w:szCs w:val="24"/>
        </w:rPr>
        <w:t>）</w:t>
      </w:r>
    </w:p>
    <w:p w:rsidR="00712D7F" w:rsidRDefault="008C53F9" w:rsidP="00C56504">
      <w:pPr>
        <w:numPr>
          <w:ilvl w:val="0"/>
          <w:numId w:val="25"/>
        </w:numPr>
        <w:spacing w:line="360" w:lineRule="auto"/>
        <w:ind w:left="420" w:firstLineChars="200" w:firstLine="480"/>
        <w:rPr>
          <w:rFonts w:cs="宋体"/>
          <w:sz w:val="24"/>
          <w:szCs w:val="24"/>
        </w:rPr>
      </w:pPr>
      <w:r>
        <w:rPr>
          <w:rFonts w:cs="宋体" w:hint="eastAsia"/>
          <w:sz w:val="24"/>
          <w:szCs w:val="24"/>
        </w:rPr>
        <w:t>各种类型指针；</w:t>
      </w:r>
    </w:p>
    <w:p w:rsidR="00712D7F" w:rsidRDefault="008C53F9" w:rsidP="00C56504">
      <w:pPr>
        <w:numPr>
          <w:ilvl w:val="0"/>
          <w:numId w:val="25"/>
        </w:numPr>
        <w:spacing w:line="360" w:lineRule="auto"/>
        <w:ind w:left="420" w:firstLineChars="200" w:firstLine="480"/>
        <w:rPr>
          <w:rFonts w:cs="宋体"/>
          <w:sz w:val="24"/>
          <w:szCs w:val="24"/>
        </w:rPr>
      </w:pPr>
      <w:r>
        <w:rPr>
          <w:rFonts w:cs="宋体" w:hint="eastAsia"/>
          <w:sz w:val="24"/>
          <w:szCs w:val="24"/>
        </w:rPr>
        <w:t>链表概念；（</w:t>
      </w:r>
      <w:r>
        <w:rPr>
          <w:rFonts w:cs="宋体" w:hint="eastAsia"/>
          <w:sz w:val="24"/>
          <w:szCs w:val="24"/>
        </w:rPr>
        <w:t>*</w:t>
      </w:r>
      <w:r>
        <w:rPr>
          <w:rFonts w:cs="宋体" w:hint="eastAsia"/>
          <w:sz w:val="24"/>
          <w:szCs w:val="24"/>
        </w:rPr>
        <w:t>）</w:t>
      </w:r>
    </w:p>
    <w:p w:rsidR="00712D7F" w:rsidRDefault="008C53F9" w:rsidP="00C56504">
      <w:pPr>
        <w:spacing w:line="360" w:lineRule="auto"/>
        <w:ind w:firstLineChars="200" w:firstLine="480"/>
        <w:rPr>
          <w:rFonts w:cs="宋体"/>
          <w:sz w:val="24"/>
          <w:szCs w:val="24"/>
        </w:rPr>
      </w:pPr>
      <w:r>
        <w:rPr>
          <w:rFonts w:cs="宋体" w:hint="eastAsia"/>
          <w:sz w:val="24"/>
          <w:szCs w:val="24"/>
        </w:rPr>
        <w:t>基本要求：熟悉指针的概念和寻址工作原理，掌握各种指针类型定义方法，链表节点定义方法。</w:t>
      </w:r>
    </w:p>
    <w:p w:rsidR="00712D7F" w:rsidRDefault="008C53F9" w:rsidP="00C56504">
      <w:pPr>
        <w:numPr>
          <w:ilvl w:val="0"/>
          <w:numId w:val="23"/>
        </w:numPr>
        <w:spacing w:line="360" w:lineRule="auto"/>
        <w:ind w:left="0" w:firstLineChars="200" w:firstLine="480"/>
        <w:rPr>
          <w:sz w:val="24"/>
          <w:szCs w:val="24"/>
        </w:rPr>
      </w:pPr>
      <w:r>
        <w:rPr>
          <w:rFonts w:hint="eastAsia"/>
          <w:sz w:val="24"/>
          <w:szCs w:val="24"/>
        </w:rPr>
        <w:t>文件（</w:t>
      </w:r>
      <w:r>
        <w:rPr>
          <w:rFonts w:hint="eastAsia"/>
          <w:sz w:val="24"/>
          <w:szCs w:val="24"/>
        </w:rPr>
        <w:t>8</w:t>
      </w:r>
      <w:r>
        <w:rPr>
          <w:rFonts w:hint="eastAsia"/>
          <w:sz w:val="24"/>
          <w:szCs w:val="24"/>
        </w:rPr>
        <w:t>学时）</w:t>
      </w:r>
    </w:p>
    <w:p w:rsidR="00712D7F" w:rsidRDefault="008C53F9" w:rsidP="00C56504">
      <w:pPr>
        <w:numPr>
          <w:ilvl w:val="0"/>
          <w:numId w:val="26"/>
        </w:numPr>
        <w:tabs>
          <w:tab w:val="left" w:pos="1200"/>
        </w:tabs>
        <w:spacing w:line="360" w:lineRule="auto"/>
        <w:ind w:left="420" w:firstLineChars="200" w:firstLine="480"/>
        <w:rPr>
          <w:rFonts w:cs="宋体"/>
          <w:sz w:val="24"/>
          <w:szCs w:val="24"/>
        </w:rPr>
      </w:pPr>
      <w:r>
        <w:rPr>
          <w:rFonts w:cs="宋体" w:hint="eastAsia"/>
          <w:sz w:val="24"/>
          <w:szCs w:val="24"/>
        </w:rPr>
        <w:t>文件类型指针；</w:t>
      </w:r>
    </w:p>
    <w:p w:rsidR="00712D7F" w:rsidRDefault="008C53F9" w:rsidP="00C56504">
      <w:pPr>
        <w:numPr>
          <w:ilvl w:val="0"/>
          <w:numId w:val="26"/>
        </w:numPr>
        <w:tabs>
          <w:tab w:val="left" w:pos="1200"/>
        </w:tabs>
        <w:spacing w:line="360" w:lineRule="auto"/>
        <w:ind w:left="420" w:firstLineChars="200" w:firstLine="480"/>
        <w:rPr>
          <w:rFonts w:cs="宋体"/>
          <w:sz w:val="24"/>
          <w:szCs w:val="24"/>
        </w:rPr>
      </w:pPr>
      <w:r>
        <w:rPr>
          <w:rFonts w:cs="宋体" w:hint="eastAsia"/>
          <w:sz w:val="24"/>
          <w:szCs w:val="24"/>
        </w:rPr>
        <w:t>文件的各种相关函数；（</w:t>
      </w:r>
      <w:r>
        <w:rPr>
          <w:rFonts w:cs="宋体" w:hint="eastAsia"/>
          <w:sz w:val="24"/>
          <w:szCs w:val="24"/>
        </w:rPr>
        <w:t>*</w:t>
      </w:r>
      <w:r>
        <w:rPr>
          <w:rFonts w:cs="宋体" w:hint="eastAsia"/>
          <w:sz w:val="24"/>
          <w:szCs w:val="24"/>
        </w:rPr>
        <w:t>）</w:t>
      </w:r>
    </w:p>
    <w:p w:rsidR="00712D7F" w:rsidRDefault="008C53F9" w:rsidP="00C56504">
      <w:pPr>
        <w:numPr>
          <w:ilvl w:val="0"/>
          <w:numId w:val="26"/>
        </w:numPr>
        <w:tabs>
          <w:tab w:val="left" w:pos="1200"/>
        </w:tabs>
        <w:spacing w:line="360" w:lineRule="auto"/>
        <w:ind w:left="420" w:firstLineChars="200" w:firstLine="480"/>
        <w:rPr>
          <w:rFonts w:cs="宋体"/>
          <w:sz w:val="24"/>
          <w:szCs w:val="24"/>
        </w:rPr>
      </w:pPr>
      <w:r>
        <w:rPr>
          <w:rFonts w:cs="宋体" w:hint="eastAsia"/>
          <w:sz w:val="24"/>
          <w:szCs w:val="24"/>
        </w:rPr>
        <w:t>文件应用程序设计。（</w:t>
      </w:r>
      <w:r>
        <w:rPr>
          <w:rFonts w:cs="宋体" w:hint="eastAsia"/>
          <w:sz w:val="24"/>
          <w:szCs w:val="24"/>
        </w:rPr>
        <w:t>*</w:t>
      </w:r>
      <w:r>
        <w:rPr>
          <w:rFonts w:cs="宋体" w:hint="eastAsia"/>
          <w:sz w:val="24"/>
          <w:szCs w:val="24"/>
        </w:rPr>
        <w:t>）</w:t>
      </w:r>
    </w:p>
    <w:p w:rsidR="00712D7F" w:rsidRDefault="008C53F9" w:rsidP="00C56504">
      <w:pPr>
        <w:numPr>
          <w:ilvl w:val="0"/>
          <w:numId w:val="23"/>
        </w:numPr>
        <w:spacing w:line="360" w:lineRule="auto"/>
        <w:ind w:left="0" w:firstLineChars="200" w:firstLine="480"/>
        <w:rPr>
          <w:sz w:val="24"/>
          <w:szCs w:val="24"/>
        </w:rPr>
      </w:pPr>
      <w:r>
        <w:rPr>
          <w:rFonts w:hint="eastAsia"/>
          <w:sz w:val="24"/>
          <w:szCs w:val="24"/>
        </w:rPr>
        <w:t>C++</w:t>
      </w:r>
      <w:r>
        <w:rPr>
          <w:rFonts w:hint="eastAsia"/>
          <w:sz w:val="24"/>
          <w:szCs w:val="24"/>
        </w:rPr>
        <w:t>程序结构（</w:t>
      </w:r>
      <w:r>
        <w:rPr>
          <w:rFonts w:hint="eastAsia"/>
          <w:sz w:val="24"/>
          <w:szCs w:val="24"/>
        </w:rPr>
        <w:t>8</w:t>
      </w:r>
      <w:r>
        <w:rPr>
          <w:rFonts w:hint="eastAsia"/>
          <w:sz w:val="24"/>
          <w:szCs w:val="24"/>
        </w:rPr>
        <w:t>学时）</w:t>
      </w:r>
    </w:p>
    <w:p w:rsidR="00712D7F" w:rsidRDefault="008C53F9" w:rsidP="00C56504">
      <w:pPr>
        <w:numPr>
          <w:ilvl w:val="0"/>
          <w:numId w:val="27"/>
        </w:numPr>
        <w:tabs>
          <w:tab w:val="left" w:pos="1200"/>
        </w:tabs>
        <w:spacing w:line="360" w:lineRule="auto"/>
        <w:ind w:left="420" w:firstLineChars="200" w:firstLine="480"/>
        <w:rPr>
          <w:rFonts w:cs="宋体"/>
          <w:sz w:val="24"/>
          <w:szCs w:val="24"/>
        </w:rPr>
      </w:pPr>
      <w:r>
        <w:rPr>
          <w:rFonts w:cs="宋体" w:hint="eastAsia"/>
          <w:sz w:val="24"/>
          <w:szCs w:val="24"/>
        </w:rPr>
        <w:t>输入输出流机制；</w:t>
      </w:r>
    </w:p>
    <w:p w:rsidR="00712D7F" w:rsidRDefault="008C53F9" w:rsidP="00C56504">
      <w:pPr>
        <w:numPr>
          <w:ilvl w:val="0"/>
          <w:numId w:val="27"/>
        </w:numPr>
        <w:tabs>
          <w:tab w:val="left" w:pos="1200"/>
        </w:tabs>
        <w:spacing w:line="360" w:lineRule="auto"/>
        <w:ind w:left="420" w:firstLineChars="200" w:firstLine="480"/>
        <w:rPr>
          <w:rFonts w:cs="宋体"/>
          <w:sz w:val="24"/>
          <w:szCs w:val="24"/>
        </w:rPr>
      </w:pPr>
      <w:r>
        <w:rPr>
          <w:rFonts w:cs="宋体" w:hint="eastAsia"/>
          <w:sz w:val="24"/>
          <w:szCs w:val="24"/>
        </w:rPr>
        <w:t>内联函数、重载函数、带默认形参值的函数；（</w:t>
      </w:r>
      <w:r>
        <w:rPr>
          <w:rFonts w:cs="宋体" w:hint="eastAsia"/>
          <w:sz w:val="24"/>
          <w:szCs w:val="24"/>
        </w:rPr>
        <w:t>*</w:t>
      </w:r>
      <w:r>
        <w:rPr>
          <w:rFonts w:cs="宋体" w:hint="eastAsia"/>
          <w:sz w:val="24"/>
          <w:szCs w:val="24"/>
        </w:rPr>
        <w:t>）</w:t>
      </w:r>
    </w:p>
    <w:p w:rsidR="00712D7F" w:rsidRDefault="008C53F9" w:rsidP="00C56504">
      <w:pPr>
        <w:numPr>
          <w:ilvl w:val="0"/>
          <w:numId w:val="27"/>
        </w:numPr>
        <w:tabs>
          <w:tab w:val="left" w:pos="1200"/>
        </w:tabs>
        <w:spacing w:line="360" w:lineRule="auto"/>
        <w:ind w:left="420" w:firstLineChars="200" w:firstLine="480"/>
        <w:rPr>
          <w:rFonts w:cs="宋体"/>
          <w:sz w:val="24"/>
          <w:szCs w:val="24"/>
        </w:rPr>
      </w:pPr>
      <w:r>
        <w:rPr>
          <w:rFonts w:cs="宋体" w:hint="eastAsia"/>
          <w:sz w:val="24"/>
          <w:szCs w:val="24"/>
        </w:rPr>
        <w:t>作用域、可见性、生存期；（</w:t>
      </w:r>
      <w:r>
        <w:rPr>
          <w:rFonts w:cs="宋体" w:hint="eastAsia"/>
          <w:sz w:val="24"/>
          <w:szCs w:val="24"/>
        </w:rPr>
        <w:t>*</w:t>
      </w:r>
      <w:r>
        <w:rPr>
          <w:rFonts w:cs="宋体" w:hint="eastAsia"/>
          <w:sz w:val="24"/>
          <w:szCs w:val="24"/>
        </w:rPr>
        <w:t>）</w:t>
      </w:r>
    </w:p>
    <w:p w:rsidR="00712D7F" w:rsidRDefault="008C53F9" w:rsidP="00C56504">
      <w:pPr>
        <w:numPr>
          <w:ilvl w:val="0"/>
          <w:numId w:val="27"/>
        </w:numPr>
        <w:tabs>
          <w:tab w:val="left" w:pos="1200"/>
        </w:tabs>
        <w:spacing w:line="360" w:lineRule="auto"/>
        <w:ind w:left="420" w:firstLineChars="200" w:firstLine="480"/>
        <w:rPr>
          <w:rFonts w:cs="宋体"/>
          <w:sz w:val="24"/>
          <w:szCs w:val="24"/>
        </w:rPr>
      </w:pPr>
      <w:r>
        <w:rPr>
          <w:rFonts w:cs="宋体" w:hint="eastAsia"/>
          <w:sz w:val="24"/>
          <w:szCs w:val="24"/>
        </w:rPr>
        <w:t>类的静态成员；（</w:t>
      </w:r>
      <w:r>
        <w:rPr>
          <w:rFonts w:cs="宋体" w:hint="eastAsia"/>
          <w:sz w:val="24"/>
          <w:szCs w:val="24"/>
        </w:rPr>
        <w:t>*</w:t>
      </w:r>
      <w:r>
        <w:rPr>
          <w:rFonts w:cs="宋体" w:hint="eastAsia"/>
          <w:sz w:val="24"/>
          <w:szCs w:val="24"/>
        </w:rPr>
        <w:t>）</w:t>
      </w:r>
    </w:p>
    <w:p w:rsidR="00712D7F" w:rsidRDefault="008C53F9" w:rsidP="00C56504">
      <w:pPr>
        <w:numPr>
          <w:ilvl w:val="0"/>
          <w:numId w:val="27"/>
        </w:numPr>
        <w:tabs>
          <w:tab w:val="left" w:pos="1200"/>
        </w:tabs>
        <w:spacing w:line="360" w:lineRule="auto"/>
        <w:ind w:left="420" w:firstLineChars="200" w:firstLine="480"/>
        <w:rPr>
          <w:rFonts w:cs="宋体"/>
          <w:sz w:val="24"/>
          <w:szCs w:val="24"/>
        </w:rPr>
      </w:pPr>
      <w:r>
        <w:rPr>
          <w:rFonts w:cs="宋体" w:hint="eastAsia"/>
          <w:sz w:val="24"/>
          <w:szCs w:val="24"/>
        </w:rPr>
        <w:lastRenderedPageBreak/>
        <w:t>共享数据保护。</w:t>
      </w:r>
    </w:p>
    <w:p w:rsidR="00712D7F" w:rsidRDefault="008C53F9" w:rsidP="00C56504">
      <w:pPr>
        <w:numPr>
          <w:ilvl w:val="0"/>
          <w:numId w:val="23"/>
        </w:numPr>
        <w:spacing w:line="360" w:lineRule="auto"/>
        <w:ind w:left="0" w:firstLineChars="200" w:firstLine="480"/>
        <w:rPr>
          <w:sz w:val="24"/>
          <w:szCs w:val="24"/>
        </w:rPr>
      </w:pPr>
      <w:r>
        <w:rPr>
          <w:rFonts w:hint="eastAsia"/>
          <w:sz w:val="24"/>
          <w:szCs w:val="24"/>
        </w:rPr>
        <w:t>类的继承与多态（</w:t>
      </w:r>
      <w:r>
        <w:rPr>
          <w:rFonts w:hint="eastAsia"/>
          <w:sz w:val="24"/>
          <w:szCs w:val="24"/>
        </w:rPr>
        <w:t>12</w:t>
      </w:r>
      <w:r>
        <w:rPr>
          <w:rFonts w:hint="eastAsia"/>
          <w:sz w:val="24"/>
          <w:szCs w:val="24"/>
        </w:rPr>
        <w:t>学时）</w:t>
      </w:r>
    </w:p>
    <w:p w:rsidR="00712D7F" w:rsidRDefault="008C53F9" w:rsidP="00C56504">
      <w:pPr>
        <w:numPr>
          <w:ilvl w:val="0"/>
          <w:numId w:val="28"/>
        </w:numPr>
        <w:tabs>
          <w:tab w:val="left" w:pos="1200"/>
        </w:tabs>
        <w:spacing w:line="360" w:lineRule="auto"/>
        <w:ind w:left="420" w:firstLineChars="200" w:firstLine="480"/>
        <w:rPr>
          <w:rFonts w:cs="宋体"/>
          <w:sz w:val="24"/>
          <w:szCs w:val="24"/>
        </w:rPr>
      </w:pPr>
      <w:r>
        <w:rPr>
          <w:rFonts w:cs="宋体" w:hint="eastAsia"/>
          <w:sz w:val="24"/>
          <w:szCs w:val="24"/>
        </w:rPr>
        <w:t>类的层次概念；（</w:t>
      </w:r>
      <w:r>
        <w:rPr>
          <w:rFonts w:cs="宋体" w:hint="eastAsia"/>
          <w:sz w:val="24"/>
          <w:szCs w:val="24"/>
        </w:rPr>
        <w:t>*</w:t>
      </w:r>
      <w:r>
        <w:rPr>
          <w:rFonts w:cs="宋体" w:hint="eastAsia"/>
          <w:sz w:val="24"/>
          <w:szCs w:val="24"/>
        </w:rPr>
        <w:t>）</w:t>
      </w:r>
    </w:p>
    <w:p w:rsidR="00712D7F" w:rsidRDefault="008C53F9" w:rsidP="00C56504">
      <w:pPr>
        <w:numPr>
          <w:ilvl w:val="0"/>
          <w:numId w:val="28"/>
        </w:numPr>
        <w:tabs>
          <w:tab w:val="left" w:pos="1200"/>
        </w:tabs>
        <w:spacing w:line="360" w:lineRule="auto"/>
        <w:ind w:left="420" w:firstLineChars="200" w:firstLine="480"/>
        <w:rPr>
          <w:rFonts w:cs="宋体"/>
          <w:sz w:val="24"/>
          <w:szCs w:val="24"/>
        </w:rPr>
      </w:pPr>
      <w:r>
        <w:rPr>
          <w:rFonts w:cs="宋体" w:hint="eastAsia"/>
          <w:sz w:val="24"/>
          <w:szCs w:val="24"/>
        </w:rPr>
        <w:t>派生类的访问控制；</w:t>
      </w:r>
    </w:p>
    <w:p w:rsidR="00712D7F" w:rsidRDefault="008C53F9" w:rsidP="00C56504">
      <w:pPr>
        <w:numPr>
          <w:ilvl w:val="0"/>
          <w:numId w:val="28"/>
        </w:numPr>
        <w:tabs>
          <w:tab w:val="left" w:pos="1200"/>
        </w:tabs>
        <w:spacing w:line="360" w:lineRule="auto"/>
        <w:ind w:left="420" w:firstLineChars="200" w:firstLine="480"/>
        <w:rPr>
          <w:rFonts w:cs="宋体"/>
          <w:sz w:val="24"/>
          <w:szCs w:val="24"/>
        </w:rPr>
      </w:pPr>
      <w:r>
        <w:rPr>
          <w:rFonts w:cs="宋体" w:hint="eastAsia"/>
          <w:sz w:val="24"/>
          <w:szCs w:val="24"/>
        </w:rPr>
        <w:t>继承与组合；（</w:t>
      </w:r>
      <w:r>
        <w:rPr>
          <w:rFonts w:cs="宋体" w:hint="eastAsia"/>
          <w:sz w:val="24"/>
          <w:szCs w:val="24"/>
        </w:rPr>
        <w:t>*</w:t>
      </w:r>
      <w:r>
        <w:rPr>
          <w:rFonts w:cs="宋体" w:hint="eastAsia"/>
          <w:sz w:val="24"/>
          <w:szCs w:val="24"/>
        </w:rPr>
        <w:t>）</w:t>
      </w:r>
    </w:p>
    <w:p w:rsidR="00712D7F" w:rsidRDefault="008C53F9" w:rsidP="00C56504">
      <w:pPr>
        <w:numPr>
          <w:ilvl w:val="0"/>
          <w:numId w:val="28"/>
        </w:numPr>
        <w:tabs>
          <w:tab w:val="left" w:pos="1200"/>
        </w:tabs>
        <w:spacing w:line="360" w:lineRule="auto"/>
        <w:ind w:left="420" w:firstLineChars="200" w:firstLine="480"/>
        <w:rPr>
          <w:rFonts w:cs="宋体"/>
          <w:sz w:val="24"/>
          <w:szCs w:val="24"/>
        </w:rPr>
      </w:pPr>
      <w:r>
        <w:rPr>
          <w:rFonts w:cs="宋体" w:hint="eastAsia"/>
          <w:sz w:val="24"/>
          <w:szCs w:val="24"/>
        </w:rPr>
        <w:t>运算符重载；</w:t>
      </w:r>
    </w:p>
    <w:p w:rsidR="00712D7F" w:rsidRDefault="008C53F9" w:rsidP="00C56504">
      <w:pPr>
        <w:numPr>
          <w:ilvl w:val="0"/>
          <w:numId w:val="28"/>
        </w:numPr>
        <w:tabs>
          <w:tab w:val="left" w:pos="1200"/>
        </w:tabs>
        <w:spacing w:line="360" w:lineRule="auto"/>
        <w:ind w:left="420" w:firstLineChars="200" w:firstLine="480"/>
        <w:rPr>
          <w:rFonts w:cs="宋体"/>
          <w:sz w:val="24"/>
          <w:szCs w:val="24"/>
        </w:rPr>
      </w:pPr>
      <w:r>
        <w:rPr>
          <w:rFonts w:cs="宋体" w:hint="eastAsia"/>
          <w:sz w:val="24"/>
          <w:szCs w:val="24"/>
        </w:rPr>
        <w:t>多态性、虚函数机制；</w:t>
      </w:r>
    </w:p>
    <w:p w:rsidR="00712D7F" w:rsidRDefault="008C53F9" w:rsidP="00C56504">
      <w:pPr>
        <w:numPr>
          <w:ilvl w:val="0"/>
          <w:numId w:val="28"/>
        </w:numPr>
        <w:tabs>
          <w:tab w:val="left" w:pos="1200"/>
        </w:tabs>
        <w:spacing w:line="360" w:lineRule="auto"/>
        <w:ind w:left="420" w:firstLineChars="200" w:firstLine="480"/>
        <w:rPr>
          <w:rFonts w:cs="宋体"/>
          <w:sz w:val="24"/>
          <w:szCs w:val="24"/>
        </w:rPr>
      </w:pPr>
      <w:r>
        <w:rPr>
          <w:rFonts w:cs="宋体" w:hint="eastAsia"/>
          <w:sz w:val="24"/>
          <w:szCs w:val="24"/>
        </w:rPr>
        <w:t>抽象类。</w:t>
      </w:r>
    </w:p>
    <w:p w:rsidR="00712D7F" w:rsidRDefault="008C53F9" w:rsidP="00C56504">
      <w:pPr>
        <w:spacing w:line="360" w:lineRule="auto"/>
        <w:ind w:firstLineChars="200" w:firstLine="480"/>
        <w:rPr>
          <w:sz w:val="24"/>
          <w:szCs w:val="24"/>
        </w:rPr>
      </w:pPr>
      <w:r>
        <w:rPr>
          <w:rFonts w:hint="eastAsia"/>
          <w:sz w:val="24"/>
          <w:szCs w:val="24"/>
        </w:rPr>
        <w:t>注：有“（</w:t>
      </w:r>
      <w:r>
        <w:rPr>
          <w:sz w:val="24"/>
          <w:szCs w:val="24"/>
        </w:rPr>
        <w:t>*</w:t>
      </w:r>
      <w:r>
        <w:rPr>
          <w:sz w:val="24"/>
          <w:szCs w:val="24"/>
        </w:rPr>
        <w:t>）</w:t>
      </w:r>
      <w:r>
        <w:rPr>
          <w:rFonts w:hint="eastAsia"/>
          <w:sz w:val="24"/>
          <w:szCs w:val="24"/>
        </w:rPr>
        <w:t>”</w:t>
      </w:r>
      <w:r>
        <w:rPr>
          <w:sz w:val="24"/>
          <w:szCs w:val="24"/>
        </w:rPr>
        <w:t>标记的为要求重点掌握的内容。</w:t>
      </w:r>
    </w:p>
    <w:p w:rsidR="00712D7F" w:rsidRDefault="008C53F9" w:rsidP="00E9278B">
      <w:pPr>
        <w:numPr>
          <w:ilvl w:val="0"/>
          <w:numId w:val="4"/>
        </w:numPr>
        <w:adjustRightInd w:val="0"/>
        <w:snapToGrid w:val="0"/>
        <w:spacing w:beforeLines="50" w:afterLines="50" w:line="360" w:lineRule="auto"/>
        <w:rPr>
          <w:rFonts w:cs="宋体"/>
          <w:sz w:val="24"/>
          <w:szCs w:val="24"/>
        </w:rPr>
      </w:pPr>
      <w:r>
        <w:rPr>
          <w:rFonts w:cs="宋体" w:hint="eastAsia"/>
          <w:b/>
          <w:sz w:val="24"/>
          <w:szCs w:val="24"/>
        </w:rPr>
        <w:t>实验内容、基本要求和学时分配</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本课程安排</w:t>
      </w:r>
      <w:r>
        <w:rPr>
          <w:rFonts w:cs="宋体" w:hint="eastAsia"/>
          <w:sz w:val="24"/>
          <w:szCs w:val="24"/>
        </w:rPr>
        <w:t>32</w:t>
      </w:r>
      <w:r>
        <w:rPr>
          <w:rFonts w:cs="宋体" w:hint="eastAsia"/>
          <w:sz w:val="24"/>
          <w:szCs w:val="24"/>
        </w:rPr>
        <w:t>学时的实验。实验安排应与课程进度同步，以使学生能通过实验对《高级程序设计》课程的理论知识有更好的理解，掌握面向对象的分析、设计和调试方法，提高学生理论联系实际的能力。</w:t>
      </w:r>
    </w:p>
    <w:p w:rsidR="00712D7F" w:rsidRDefault="008C53F9" w:rsidP="00C56504">
      <w:pPr>
        <w:numPr>
          <w:ilvl w:val="0"/>
          <w:numId w:val="29"/>
        </w:numPr>
        <w:adjustRightInd w:val="0"/>
        <w:snapToGrid w:val="0"/>
        <w:spacing w:line="360" w:lineRule="auto"/>
        <w:rPr>
          <w:rFonts w:cs="宋体"/>
          <w:sz w:val="24"/>
          <w:szCs w:val="24"/>
        </w:rPr>
      </w:pPr>
      <w:r>
        <w:rPr>
          <w:rFonts w:hint="eastAsia"/>
          <w:sz w:val="24"/>
          <w:szCs w:val="24"/>
        </w:rPr>
        <w:t>结构体类型，类及对象</w:t>
      </w:r>
      <w:r>
        <w:rPr>
          <w:rFonts w:cs="宋体" w:hint="eastAsia"/>
          <w:sz w:val="24"/>
          <w:szCs w:val="24"/>
        </w:rPr>
        <w:t>（</w:t>
      </w:r>
      <w:r>
        <w:rPr>
          <w:rFonts w:cs="宋体" w:hint="eastAsia"/>
          <w:sz w:val="24"/>
          <w:szCs w:val="24"/>
        </w:rPr>
        <w:t>10</w:t>
      </w:r>
      <w:r>
        <w:rPr>
          <w:rFonts w:cs="宋体" w:hint="eastAsia"/>
          <w:sz w:val="24"/>
          <w:szCs w:val="24"/>
        </w:rPr>
        <w:t>学时）</w:t>
      </w:r>
    </w:p>
    <w:p w:rsidR="00712D7F" w:rsidRDefault="008C53F9" w:rsidP="00C56504">
      <w:pPr>
        <w:numPr>
          <w:ilvl w:val="0"/>
          <w:numId w:val="30"/>
        </w:numPr>
        <w:tabs>
          <w:tab w:val="left" w:pos="1060"/>
        </w:tabs>
        <w:adjustRightInd w:val="0"/>
        <w:snapToGrid w:val="0"/>
        <w:spacing w:line="360" w:lineRule="auto"/>
        <w:ind w:left="420" w:firstLineChars="200" w:firstLine="480"/>
        <w:rPr>
          <w:rFonts w:cs="宋体"/>
          <w:sz w:val="24"/>
          <w:szCs w:val="24"/>
        </w:rPr>
      </w:pPr>
      <w:r>
        <w:rPr>
          <w:rFonts w:cs="宋体" w:hint="eastAsia"/>
          <w:sz w:val="24"/>
          <w:szCs w:val="24"/>
        </w:rPr>
        <w:t>初步掌握结构体类型的定义与引用，并完成关于结构体类型的程序设计。（</w:t>
      </w:r>
      <w:r>
        <w:rPr>
          <w:rFonts w:cs="宋体" w:hint="eastAsia"/>
          <w:sz w:val="24"/>
          <w:szCs w:val="24"/>
        </w:rPr>
        <w:t>6</w:t>
      </w:r>
      <w:r>
        <w:rPr>
          <w:rFonts w:cs="宋体" w:hint="eastAsia"/>
          <w:sz w:val="24"/>
          <w:szCs w:val="24"/>
        </w:rPr>
        <w:t>学时）</w:t>
      </w:r>
    </w:p>
    <w:p w:rsidR="00712D7F" w:rsidRDefault="008C53F9" w:rsidP="00C56504">
      <w:pPr>
        <w:numPr>
          <w:ilvl w:val="0"/>
          <w:numId w:val="30"/>
        </w:numPr>
        <w:tabs>
          <w:tab w:val="left" w:pos="1060"/>
        </w:tabs>
        <w:adjustRightInd w:val="0"/>
        <w:snapToGrid w:val="0"/>
        <w:spacing w:line="360" w:lineRule="auto"/>
        <w:ind w:left="420" w:firstLineChars="200" w:firstLine="480"/>
        <w:rPr>
          <w:rFonts w:cs="宋体"/>
          <w:sz w:val="24"/>
          <w:szCs w:val="24"/>
        </w:rPr>
      </w:pPr>
      <w:r>
        <w:rPr>
          <w:rFonts w:cs="宋体" w:hint="eastAsia"/>
          <w:sz w:val="24"/>
          <w:szCs w:val="24"/>
        </w:rPr>
        <w:t>字符串类设计与实现。掌握类的内涵、表示及定义方法；掌握类的构造、析构、拷贝构造、内联的设计与实现。（</w:t>
      </w:r>
      <w:r>
        <w:rPr>
          <w:rFonts w:cs="宋体" w:hint="eastAsia"/>
          <w:sz w:val="24"/>
          <w:szCs w:val="24"/>
        </w:rPr>
        <w:t>4</w:t>
      </w:r>
      <w:r>
        <w:rPr>
          <w:rFonts w:cs="宋体" w:hint="eastAsia"/>
          <w:sz w:val="24"/>
          <w:szCs w:val="24"/>
        </w:rPr>
        <w:t>学时）</w:t>
      </w:r>
    </w:p>
    <w:p w:rsidR="00712D7F" w:rsidRDefault="008C53F9" w:rsidP="00C56504">
      <w:pPr>
        <w:numPr>
          <w:ilvl w:val="0"/>
          <w:numId w:val="29"/>
        </w:numPr>
        <w:adjustRightInd w:val="0"/>
        <w:snapToGrid w:val="0"/>
        <w:spacing w:line="360" w:lineRule="auto"/>
        <w:rPr>
          <w:sz w:val="24"/>
          <w:szCs w:val="24"/>
        </w:rPr>
      </w:pPr>
      <w:r>
        <w:rPr>
          <w:rFonts w:hint="eastAsia"/>
          <w:sz w:val="24"/>
          <w:szCs w:val="24"/>
        </w:rPr>
        <w:t>指针与链表（</w:t>
      </w:r>
      <w:r>
        <w:rPr>
          <w:rFonts w:hint="eastAsia"/>
          <w:sz w:val="24"/>
          <w:szCs w:val="24"/>
        </w:rPr>
        <w:t>8</w:t>
      </w:r>
      <w:r>
        <w:rPr>
          <w:rFonts w:hint="eastAsia"/>
          <w:sz w:val="24"/>
          <w:szCs w:val="24"/>
        </w:rPr>
        <w:t>学时）</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初步掌握指针类型定义、指针类型的引用及链表程序设计等相关技术。</w:t>
      </w:r>
    </w:p>
    <w:p w:rsidR="00712D7F" w:rsidRDefault="008C53F9" w:rsidP="00C56504">
      <w:pPr>
        <w:numPr>
          <w:ilvl w:val="0"/>
          <w:numId w:val="29"/>
        </w:numPr>
        <w:adjustRightInd w:val="0"/>
        <w:snapToGrid w:val="0"/>
        <w:spacing w:line="360" w:lineRule="auto"/>
        <w:rPr>
          <w:rFonts w:cs="宋体"/>
          <w:sz w:val="24"/>
          <w:szCs w:val="24"/>
        </w:rPr>
      </w:pPr>
      <w:r>
        <w:rPr>
          <w:rFonts w:cs="宋体" w:hint="eastAsia"/>
          <w:sz w:val="24"/>
          <w:szCs w:val="24"/>
        </w:rPr>
        <w:t>文件（</w:t>
      </w:r>
      <w:r>
        <w:rPr>
          <w:rFonts w:cs="宋体" w:hint="eastAsia"/>
          <w:sz w:val="24"/>
          <w:szCs w:val="24"/>
        </w:rPr>
        <w:t>4</w:t>
      </w:r>
      <w:r>
        <w:rPr>
          <w:rFonts w:cs="宋体" w:hint="eastAsia"/>
          <w:sz w:val="24"/>
          <w:szCs w:val="24"/>
        </w:rPr>
        <w:t>学时）</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初步掌握文件的各种打开方式、文件的读写方式及文件的检测方式等相关的技术。</w:t>
      </w:r>
    </w:p>
    <w:p w:rsidR="00712D7F" w:rsidRDefault="008C53F9" w:rsidP="00C56504">
      <w:pPr>
        <w:numPr>
          <w:ilvl w:val="0"/>
          <w:numId w:val="29"/>
        </w:numPr>
        <w:adjustRightInd w:val="0"/>
        <w:snapToGrid w:val="0"/>
        <w:spacing w:line="360" w:lineRule="auto"/>
        <w:rPr>
          <w:rFonts w:cs="宋体"/>
          <w:sz w:val="24"/>
          <w:szCs w:val="24"/>
        </w:rPr>
      </w:pPr>
      <w:r>
        <w:rPr>
          <w:rFonts w:cs="宋体" w:hint="eastAsia"/>
          <w:sz w:val="24"/>
          <w:szCs w:val="24"/>
        </w:rPr>
        <w:t>C++</w:t>
      </w:r>
      <w:r>
        <w:rPr>
          <w:rFonts w:cs="宋体" w:hint="eastAsia"/>
          <w:sz w:val="24"/>
          <w:szCs w:val="24"/>
        </w:rPr>
        <w:t>程序结构（</w:t>
      </w:r>
      <w:r>
        <w:rPr>
          <w:rFonts w:cs="宋体" w:hint="eastAsia"/>
          <w:sz w:val="24"/>
          <w:szCs w:val="24"/>
        </w:rPr>
        <w:t>4</w:t>
      </w:r>
      <w:r>
        <w:rPr>
          <w:rFonts w:hint="eastAsia"/>
          <w:sz w:val="24"/>
          <w:szCs w:val="24"/>
        </w:rPr>
        <w:t>学时</w:t>
      </w:r>
      <w:r>
        <w:rPr>
          <w:rFonts w:cs="宋体" w:hint="eastAsia"/>
          <w:sz w:val="24"/>
          <w:szCs w:val="24"/>
        </w:rPr>
        <w:t>）</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链表类设计与实现。掌握堆对象的分配与释放；</w:t>
      </w:r>
      <w:r>
        <w:rPr>
          <w:rFonts w:cs="宋体" w:hint="eastAsia"/>
          <w:sz w:val="24"/>
          <w:szCs w:val="24"/>
        </w:rPr>
        <w:t xml:space="preserve"> </w:t>
      </w:r>
      <w:r>
        <w:rPr>
          <w:rFonts w:cs="宋体" w:hint="eastAsia"/>
          <w:sz w:val="24"/>
          <w:szCs w:val="24"/>
        </w:rPr>
        <w:t>掌握静态数据成员和静态成员函数的设计与实现，掌握链表的设计与实现。</w:t>
      </w:r>
    </w:p>
    <w:p w:rsidR="00712D7F" w:rsidRDefault="008C53F9" w:rsidP="00C56504">
      <w:pPr>
        <w:numPr>
          <w:ilvl w:val="0"/>
          <w:numId w:val="29"/>
        </w:numPr>
        <w:adjustRightInd w:val="0"/>
        <w:snapToGrid w:val="0"/>
        <w:spacing w:line="360" w:lineRule="auto"/>
        <w:rPr>
          <w:rFonts w:cs="宋体"/>
          <w:sz w:val="24"/>
          <w:szCs w:val="24"/>
        </w:rPr>
      </w:pPr>
      <w:r>
        <w:rPr>
          <w:rFonts w:cs="宋体" w:hint="eastAsia"/>
          <w:sz w:val="24"/>
          <w:szCs w:val="24"/>
        </w:rPr>
        <w:lastRenderedPageBreak/>
        <w:t>类的继承与多态（</w:t>
      </w:r>
      <w:r>
        <w:rPr>
          <w:rFonts w:cs="宋体" w:hint="eastAsia"/>
          <w:sz w:val="24"/>
          <w:szCs w:val="24"/>
        </w:rPr>
        <w:t>6</w:t>
      </w:r>
      <w:r>
        <w:rPr>
          <w:rFonts w:hint="eastAsia"/>
          <w:sz w:val="24"/>
          <w:szCs w:val="24"/>
        </w:rPr>
        <w:t>学时</w:t>
      </w:r>
      <w:r>
        <w:rPr>
          <w:rFonts w:cs="宋体" w:hint="eastAsia"/>
          <w:sz w:val="24"/>
          <w:szCs w:val="24"/>
        </w:rPr>
        <w:t>）</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学籍管理系统设计与实现。综合应用本门课程讲授的各项关键技术，设计面向应用的程序系统；掌握面向对象程序设计的分析、设计和实现的基本方法。</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四、教材及主要参考书</w:t>
      </w:r>
    </w:p>
    <w:p w:rsidR="00712D7F" w:rsidRDefault="008C53F9" w:rsidP="00C56504">
      <w:pPr>
        <w:spacing w:line="360" w:lineRule="auto"/>
        <w:ind w:left="480"/>
        <w:rPr>
          <w:sz w:val="24"/>
          <w:szCs w:val="24"/>
        </w:rPr>
      </w:pPr>
      <w:r>
        <w:rPr>
          <w:rFonts w:hint="eastAsia"/>
          <w:sz w:val="24"/>
          <w:szCs w:val="24"/>
        </w:rPr>
        <w:t xml:space="preserve">[1] </w:t>
      </w:r>
      <w:r>
        <w:rPr>
          <w:rFonts w:hAnsi="times nr" w:hint="eastAsia"/>
          <w:sz w:val="24"/>
          <w:szCs w:val="24"/>
        </w:rPr>
        <w:t>谭浩强</w:t>
      </w:r>
      <w:r>
        <w:rPr>
          <w:rFonts w:hint="eastAsia"/>
          <w:sz w:val="24"/>
          <w:szCs w:val="24"/>
          <w:lang w:val="zh-CN"/>
        </w:rPr>
        <w:t>.</w:t>
      </w:r>
      <w:r>
        <w:rPr>
          <w:rFonts w:hint="eastAsia"/>
          <w:sz w:val="24"/>
          <w:szCs w:val="24"/>
        </w:rPr>
        <w:t>C</w:t>
      </w:r>
      <w:r>
        <w:rPr>
          <w:rFonts w:hAnsi="times nr" w:hint="eastAsia"/>
          <w:sz w:val="24"/>
          <w:szCs w:val="24"/>
        </w:rPr>
        <w:t>程序设计（第四版）</w:t>
      </w:r>
      <w:r>
        <w:rPr>
          <w:rFonts w:hint="eastAsia"/>
          <w:sz w:val="24"/>
          <w:szCs w:val="24"/>
        </w:rPr>
        <w:t>[M]</w:t>
      </w:r>
      <w:r>
        <w:rPr>
          <w:rFonts w:hint="eastAsia"/>
          <w:sz w:val="24"/>
          <w:szCs w:val="24"/>
          <w:lang w:val="zh-CN"/>
        </w:rPr>
        <w:t>.</w:t>
      </w:r>
      <w:r>
        <w:rPr>
          <w:rFonts w:hAnsi="times nr" w:hint="eastAsia"/>
          <w:sz w:val="24"/>
          <w:szCs w:val="24"/>
        </w:rPr>
        <w:t>清华大学出版社，</w:t>
      </w:r>
      <w:r>
        <w:rPr>
          <w:sz w:val="24"/>
          <w:szCs w:val="24"/>
        </w:rPr>
        <w:t>20</w:t>
      </w:r>
      <w:r>
        <w:rPr>
          <w:rFonts w:hint="eastAsia"/>
          <w:sz w:val="24"/>
          <w:szCs w:val="24"/>
        </w:rPr>
        <w:t>10</w:t>
      </w:r>
      <w:r>
        <w:rPr>
          <w:sz w:val="24"/>
          <w:szCs w:val="24"/>
        </w:rPr>
        <w:t xml:space="preserve"> </w:t>
      </w:r>
    </w:p>
    <w:p w:rsidR="00712D7F" w:rsidRDefault="008C53F9" w:rsidP="00C56504">
      <w:pPr>
        <w:spacing w:line="360" w:lineRule="auto"/>
        <w:ind w:left="480"/>
        <w:rPr>
          <w:sz w:val="24"/>
          <w:szCs w:val="24"/>
        </w:rPr>
      </w:pPr>
      <w:r>
        <w:rPr>
          <w:rFonts w:hint="eastAsia"/>
          <w:sz w:val="24"/>
          <w:szCs w:val="24"/>
        </w:rPr>
        <w:t xml:space="preserve">[2] </w:t>
      </w:r>
      <w:r>
        <w:rPr>
          <w:rFonts w:hAnsi="times nr" w:hint="eastAsia"/>
          <w:sz w:val="24"/>
          <w:szCs w:val="24"/>
        </w:rPr>
        <w:t>张长海，陈娟</w:t>
      </w:r>
      <w:r>
        <w:rPr>
          <w:rFonts w:hint="eastAsia"/>
          <w:sz w:val="24"/>
          <w:szCs w:val="24"/>
          <w:lang w:val="zh-CN"/>
        </w:rPr>
        <w:t>.</w:t>
      </w:r>
      <w:r>
        <w:rPr>
          <w:sz w:val="24"/>
          <w:szCs w:val="24"/>
        </w:rPr>
        <w:t>C</w:t>
      </w:r>
      <w:r>
        <w:rPr>
          <w:rFonts w:hAnsi="times nr" w:hint="eastAsia"/>
          <w:sz w:val="24"/>
          <w:szCs w:val="24"/>
        </w:rPr>
        <w:t>程序设计语言</w:t>
      </w:r>
      <w:r>
        <w:rPr>
          <w:rFonts w:hint="eastAsia"/>
          <w:sz w:val="24"/>
          <w:szCs w:val="24"/>
        </w:rPr>
        <w:t>[M]</w:t>
      </w:r>
      <w:r>
        <w:rPr>
          <w:rFonts w:hint="eastAsia"/>
          <w:sz w:val="24"/>
          <w:szCs w:val="24"/>
          <w:lang w:val="zh-CN"/>
        </w:rPr>
        <w:t>.</w:t>
      </w:r>
      <w:r>
        <w:rPr>
          <w:rFonts w:hAnsi="times nr" w:hint="eastAsia"/>
          <w:sz w:val="24"/>
          <w:szCs w:val="24"/>
        </w:rPr>
        <w:t>高等教育出版社，</w:t>
      </w:r>
      <w:r>
        <w:rPr>
          <w:sz w:val="24"/>
          <w:szCs w:val="24"/>
        </w:rPr>
        <w:t xml:space="preserve">2004 </w:t>
      </w:r>
    </w:p>
    <w:p w:rsidR="00712D7F" w:rsidRDefault="008C53F9" w:rsidP="00C56504">
      <w:pPr>
        <w:spacing w:line="360" w:lineRule="auto"/>
        <w:ind w:left="480"/>
        <w:rPr>
          <w:sz w:val="24"/>
          <w:szCs w:val="24"/>
        </w:rPr>
      </w:pPr>
      <w:r>
        <w:rPr>
          <w:rFonts w:hint="eastAsia"/>
          <w:sz w:val="24"/>
          <w:szCs w:val="24"/>
        </w:rPr>
        <w:t xml:space="preserve">[3] </w:t>
      </w:r>
      <w:r>
        <w:rPr>
          <w:rFonts w:hint="eastAsia"/>
          <w:sz w:val="24"/>
          <w:szCs w:val="24"/>
        </w:rPr>
        <w:t>郑莉等</w:t>
      </w:r>
      <w:r>
        <w:rPr>
          <w:rFonts w:hint="eastAsia"/>
          <w:sz w:val="24"/>
          <w:szCs w:val="24"/>
        </w:rPr>
        <w:t>. C++</w:t>
      </w:r>
      <w:r>
        <w:rPr>
          <w:rFonts w:hint="eastAsia"/>
          <w:sz w:val="24"/>
          <w:szCs w:val="24"/>
        </w:rPr>
        <w:t>程序设计基础教程</w:t>
      </w:r>
      <w:r>
        <w:rPr>
          <w:rFonts w:hint="eastAsia"/>
          <w:sz w:val="24"/>
          <w:szCs w:val="24"/>
        </w:rPr>
        <w:t xml:space="preserve">. </w:t>
      </w:r>
      <w:r>
        <w:rPr>
          <w:rFonts w:hint="eastAsia"/>
          <w:sz w:val="24"/>
          <w:szCs w:val="24"/>
        </w:rPr>
        <w:t>清华大学出版社</w:t>
      </w:r>
      <w:r>
        <w:rPr>
          <w:rFonts w:hint="eastAsia"/>
          <w:sz w:val="24"/>
          <w:szCs w:val="24"/>
        </w:rPr>
        <w:t>, 2010.8</w:t>
      </w:r>
    </w:p>
    <w:p w:rsidR="00712D7F" w:rsidRDefault="008C53F9" w:rsidP="00C56504">
      <w:pPr>
        <w:spacing w:line="360" w:lineRule="auto"/>
        <w:ind w:left="480"/>
        <w:rPr>
          <w:sz w:val="24"/>
          <w:szCs w:val="24"/>
        </w:rPr>
      </w:pPr>
      <w:r>
        <w:rPr>
          <w:rFonts w:hint="eastAsia"/>
          <w:sz w:val="24"/>
          <w:szCs w:val="24"/>
        </w:rPr>
        <w:t xml:space="preserve">[4] </w:t>
      </w:r>
      <w:r>
        <w:rPr>
          <w:sz w:val="24"/>
          <w:szCs w:val="24"/>
        </w:rPr>
        <w:t>StephencPrata</w:t>
      </w:r>
      <w:r>
        <w:rPr>
          <w:rFonts w:hint="eastAsia"/>
          <w:sz w:val="24"/>
          <w:szCs w:val="24"/>
        </w:rPr>
        <w:t>. C++ Primer Plus</w:t>
      </w:r>
      <w:r>
        <w:rPr>
          <w:rFonts w:hint="eastAsia"/>
          <w:sz w:val="24"/>
          <w:szCs w:val="24"/>
        </w:rPr>
        <w:t>（第五版）</w:t>
      </w:r>
      <w:r>
        <w:rPr>
          <w:rFonts w:hint="eastAsia"/>
          <w:sz w:val="24"/>
          <w:szCs w:val="24"/>
        </w:rPr>
        <w:t>.</w:t>
      </w:r>
      <w:r>
        <w:rPr>
          <w:sz w:val="24"/>
          <w:szCs w:val="24"/>
        </w:rPr>
        <w:t xml:space="preserve"> </w:t>
      </w:r>
      <w:r>
        <w:rPr>
          <w:sz w:val="24"/>
          <w:szCs w:val="24"/>
        </w:rPr>
        <w:t>人民邮电出版社</w:t>
      </w:r>
      <w:r>
        <w:rPr>
          <w:rFonts w:hint="eastAsia"/>
          <w:sz w:val="24"/>
          <w:szCs w:val="24"/>
        </w:rPr>
        <w:t xml:space="preserve">, 2005.5    </w:t>
      </w:r>
    </w:p>
    <w:p w:rsidR="00712D7F" w:rsidRDefault="008C53F9" w:rsidP="00C56504">
      <w:pPr>
        <w:spacing w:line="360" w:lineRule="auto"/>
        <w:ind w:right="360" w:firstLine="5190"/>
        <w:jc w:val="center"/>
        <w:rPr>
          <w:b/>
          <w:sz w:val="24"/>
        </w:rPr>
      </w:pPr>
      <w:r>
        <w:rPr>
          <w:rFonts w:hint="eastAsia"/>
          <w:b/>
          <w:sz w:val="24"/>
        </w:rPr>
        <w:t xml:space="preserve">      </w:t>
      </w:r>
      <w:r>
        <w:rPr>
          <w:rFonts w:hint="eastAsia"/>
          <w:b/>
          <w:color w:val="FF0000"/>
          <w:sz w:val="24"/>
        </w:rPr>
        <w:t xml:space="preserve">    </w:t>
      </w:r>
      <w:r>
        <w:rPr>
          <w:rFonts w:hint="eastAsia"/>
          <w:b/>
          <w:sz w:val="24"/>
        </w:rPr>
        <w:t xml:space="preserve"> </w:t>
      </w:r>
      <w:r>
        <w:rPr>
          <w:rFonts w:hint="eastAsia"/>
          <w:b/>
          <w:sz w:val="24"/>
        </w:rPr>
        <w:t>执笔人：张荣博</w:t>
      </w:r>
      <w:r>
        <w:rPr>
          <w:rFonts w:hint="eastAsia"/>
          <w:b/>
          <w:sz w:val="24"/>
        </w:rPr>
        <w:t xml:space="preserve"> </w:t>
      </w:r>
    </w:p>
    <w:p w:rsidR="00712D7F" w:rsidRDefault="008C53F9" w:rsidP="00C56504">
      <w:pPr>
        <w:spacing w:line="360" w:lineRule="auto"/>
        <w:ind w:right="360" w:firstLine="5190"/>
        <w:jc w:val="right"/>
        <w:rPr>
          <w:b/>
          <w:sz w:val="24"/>
        </w:rPr>
      </w:pPr>
      <w:r>
        <w:rPr>
          <w:rFonts w:hint="eastAsia"/>
          <w:b/>
          <w:sz w:val="24"/>
        </w:rPr>
        <w:t xml:space="preserve">     </w:t>
      </w:r>
      <w:r>
        <w:rPr>
          <w:rFonts w:hint="eastAsia"/>
          <w:b/>
          <w:sz w:val="24"/>
        </w:rPr>
        <w:t>审定人：丛丽辉</w:t>
      </w:r>
      <w:r>
        <w:rPr>
          <w:rFonts w:hint="eastAsia"/>
          <w:b/>
          <w:sz w:val="24"/>
        </w:rPr>
        <w:t xml:space="preserve">     </w:t>
      </w:r>
    </w:p>
    <w:p w:rsidR="00712D7F" w:rsidRDefault="008C53F9" w:rsidP="00C56504">
      <w:pPr>
        <w:spacing w:line="360" w:lineRule="auto"/>
        <w:ind w:right="360" w:firstLine="5190"/>
        <w:jc w:val="right"/>
        <w:rPr>
          <w:b/>
          <w:sz w:val="24"/>
        </w:rPr>
      </w:pPr>
      <w:r>
        <w:rPr>
          <w:rFonts w:hint="eastAsia"/>
          <w:b/>
          <w:sz w:val="24"/>
        </w:rPr>
        <w:t xml:space="preserve">    </w:t>
      </w:r>
      <w:r>
        <w:rPr>
          <w:rFonts w:hint="eastAsia"/>
          <w:b/>
          <w:sz w:val="24"/>
        </w:rPr>
        <w:t>批准人</w:t>
      </w:r>
      <w:r>
        <w:rPr>
          <w:rFonts w:hint="eastAsia"/>
          <w:b/>
          <w:sz w:val="24"/>
        </w:rPr>
        <w:t>:</w:t>
      </w:r>
      <w:r>
        <w:rPr>
          <w:rFonts w:hint="eastAsia"/>
          <w:b/>
          <w:sz w:val="24"/>
        </w:rPr>
        <w:t>张翼飞</w:t>
      </w:r>
      <w:r>
        <w:rPr>
          <w:rFonts w:hint="eastAsia"/>
          <w:b/>
          <w:sz w:val="24"/>
        </w:rPr>
        <w:t xml:space="preserve">      </w:t>
      </w:r>
    </w:p>
    <w:p w:rsidR="00712D7F" w:rsidRDefault="008C53F9" w:rsidP="00C56504">
      <w:pPr>
        <w:spacing w:line="360" w:lineRule="auto"/>
        <w:ind w:right="360" w:firstLine="5190"/>
        <w:jc w:val="center"/>
        <w:rPr>
          <w:b/>
          <w:bCs/>
          <w:sz w:val="24"/>
          <w:szCs w:val="24"/>
        </w:rPr>
      </w:pPr>
      <w:r>
        <w:rPr>
          <w:rFonts w:hint="eastAsia"/>
          <w:b/>
          <w:bCs/>
          <w:sz w:val="24"/>
          <w:szCs w:val="24"/>
        </w:rPr>
        <w:t xml:space="preserve">         2015</w:t>
      </w:r>
      <w:r>
        <w:rPr>
          <w:rFonts w:hint="eastAsia"/>
          <w:b/>
          <w:bCs/>
          <w:sz w:val="24"/>
          <w:szCs w:val="24"/>
        </w:rPr>
        <w:t>年</w:t>
      </w:r>
      <w:r>
        <w:rPr>
          <w:rFonts w:hint="eastAsia"/>
          <w:b/>
          <w:bCs/>
          <w:sz w:val="24"/>
          <w:szCs w:val="24"/>
        </w:rPr>
        <w:t xml:space="preserve"> 7</w:t>
      </w:r>
      <w:r>
        <w:rPr>
          <w:rFonts w:hint="eastAsia"/>
          <w:b/>
          <w:bCs/>
          <w:sz w:val="24"/>
          <w:szCs w:val="24"/>
        </w:rPr>
        <w:t>月</w:t>
      </w:r>
    </w:p>
    <w:p w:rsidR="00712D7F" w:rsidRDefault="008C53F9" w:rsidP="00C56504">
      <w:pPr>
        <w:keepNext/>
        <w:spacing w:before="120" w:after="240" w:line="360" w:lineRule="auto"/>
        <w:jc w:val="center"/>
        <w:outlineLvl w:val="1"/>
        <w:rPr>
          <w:b/>
          <w:bCs/>
          <w:sz w:val="32"/>
          <w:szCs w:val="32"/>
        </w:rPr>
      </w:pPr>
      <w:bookmarkStart w:id="13" w:name="_Toc312487941"/>
      <w:bookmarkStart w:id="14" w:name="_Toc25810"/>
      <w:r>
        <w:rPr>
          <w:rFonts w:hint="eastAsia"/>
          <w:b/>
          <w:bCs/>
          <w:sz w:val="32"/>
          <w:szCs w:val="32"/>
        </w:rPr>
        <w:t>《计算机科学导论》课程教学大纲</w:t>
      </w:r>
      <w:bookmarkEnd w:id="13"/>
      <w:bookmarkEnd w:id="14"/>
    </w:p>
    <w:p w:rsidR="00712D7F" w:rsidRDefault="008C53F9" w:rsidP="00C56504">
      <w:pPr>
        <w:autoSpaceDE w:val="0"/>
        <w:autoSpaceDN w:val="0"/>
        <w:adjustRightInd w:val="0"/>
        <w:spacing w:before="156" w:line="360" w:lineRule="auto"/>
        <w:rPr>
          <w:sz w:val="24"/>
          <w:szCs w:val="24"/>
        </w:rPr>
      </w:pPr>
      <w:r>
        <w:rPr>
          <w:rFonts w:hint="eastAsia"/>
          <w:b/>
          <w:sz w:val="24"/>
          <w:szCs w:val="24"/>
          <w:lang w:val="zh-CN"/>
        </w:rPr>
        <w:t>【课程编号】</w:t>
      </w:r>
      <w:r>
        <w:rPr>
          <w:rFonts w:hint="eastAsia"/>
          <w:b/>
          <w:sz w:val="24"/>
          <w:szCs w:val="24"/>
        </w:rPr>
        <w:t xml:space="preserve"> </w:t>
      </w:r>
      <w:r>
        <w:rPr>
          <w:rFonts w:hint="eastAsia"/>
          <w:sz w:val="24"/>
          <w:szCs w:val="24"/>
        </w:rPr>
        <w:t>1010001211</w:t>
      </w:r>
    </w:p>
    <w:p w:rsidR="00712D7F" w:rsidRDefault="008C53F9" w:rsidP="00C56504">
      <w:pPr>
        <w:autoSpaceDE w:val="0"/>
        <w:autoSpaceDN w:val="0"/>
        <w:adjustRightInd w:val="0"/>
        <w:spacing w:line="360" w:lineRule="auto"/>
        <w:rPr>
          <w:sz w:val="24"/>
          <w:szCs w:val="24"/>
        </w:rPr>
      </w:pPr>
      <w:r>
        <w:rPr>
          <w:rFonts w:hint="eastAsia"/>
          <w:b/>
          <w:sz w:val="24"/>
          <w:szCs w:val="24"/>
          <w:lang w:val="zh-CN"/>
        </w:rPr>
        <w:t>【课程名称】</w:t>
      </w:r>
      <w:r>
        <w:rPr>
          <w:rFonts w:hint="eastAsia"/>
          <w:b/>
          <w:sz w:val="24"/>
          <w:szCs w:val="24"/>
        </w:rPr>
        <w:t xml:space="preserve"> </w:t>
      </w:r>
      <w:r>
        <w:rPr>
          <w:rFonts w:hint="eastAsia"/>
          <w:sz w:val="24"/>
          <w:szCs w:val="24"/>
          <w:lang w:val="zh-CN"/>
        </w:rPr>
        <w:t>计算机科学导论</w:t>
      </w:r>
    </w:p>
    <w:p w:rsidR="00712D7F" w:rsidRDefault="008C53F9" w:rsidP="00C56504">
      <w:pPr>
        <w:autoSpaceDE w:val="0"/>
        <w:autoSpaceDN w:val="0"/>
        <w:adjustRightInd w:val="0"/>
        <w:spacing w:line="360" w:lineRule="auto"/>
        <w:rPr>
          <w:b/>
          <w:sz w:val="24"/>
          <w:szCs w:val="24"/>
        </w:rPr>
      </w:pPr>
      <w:r>
        <w:rPr>
          <w:sz w:val="24"/>
          <w:szCs w:val="24"/>
        </w:rPr>
        <w:t xml:space="preserve">            </w:t>
      </w:r>
      <w:r>
        <w:rPr>
          <w:rFonts w:hint="eastAsia"/>
          <w:sz w:val="24"/>
          <w:szCs w:val="24"/>
        </w:rPr>
        <w:t xml:space="preserve"> </w:t>
      </w:r>
      <w:r>
        <w:rPr>
          <w:sz w:val="24"/>
          <w:szCs w:val="24"/>
        </w:rPr>
        <w:t>Introduction to Computer Science</w:t>
      </w:r>
    </w:p>
    <w:p w:rsidR="00712D7F" w:rsidRDefault="008C53F9" w:rsidP="00C56504">
      <w:pPr>
        <w:autoSpaceDE w:val="0"/>
        <w:autoSpaceDN w:val="0"/>
        <w:adjustRightInd w:val="0"/>
        <w:spacing w:line="360" w:lineRule="auto"/>
        <w:rPr>
          <w:sz w:val="24"/>
          <w:szCs w:val="24"/>
        </w:rPr>
      </w:pPr>
      <w:r>
        <w:rPr>
          <w:rFonts w:hint="eastAsia"/>
          <w:b/>
          <w:sz w:val="24"/>
          <w:szCs w:val="24"/>
          <w:lang w:val="zh-CN"/>
        </w:rPr>
        <w:t>【学时学分】</w:t>
      </w:r>
      <w:r>
        <w:rPr>
          <w:rFonts w:hint="eastAsia"/>
          <w:b/>
          <w:sz w:val="24"/>
          <w:szCs w:val="24"/>
        </w:rPr>
        <w:t xml:space="preserve"> </w:t>
      </w:r>
      <w:r>
        <w:rPr>
          <w:rFonts w:hint="eastAsia"/>
          <w:bCs/>
          <w:sz w:val="24"/>
          <w:szCs w:val="24"/>
        </w:rPr>
        <w:t>32</w:t>
      </w:r>
      <w:r>
        <w:rPr>
          <w:rFonts w:hint="eastAsia"/>
          <w:sz w:val="24"/>
          <w:szCs w:val="24"/>
          <w:lang w:val="zh-CN"/>
        </w:rPr>
        <w:t>学时</w:t>
      </w:r>
      <w:r>
        <w:rPr>
          <w:rFonts w:hint="eastAsia"/>
          <w:sz w:val="24"/>
          <w:szCs w:val="24"/>
        </w:rPr>
        <w:t>；</w:t>
      </w:r>
      <w:r>
        <w:rPr>
          <w:rFonts w:hint="eastAsia"/>
          <w:sz w:val="24"/>
          <w:szCs w:val="24"/>
        </w:rPr>
        <w:t>2</w:t>
      </w:r>
      <w:r>
        <w:rPr>
          <w:sz w:val="24"/>
          <w:szCs w:val="24"/>
        </w:rPr>
        <w:t xml:space="preserve"> </w:t>
      </w:r>
      <w:r>
        <w:rPr>
          <w:rFonts w:hint="eastAsia"/>
          <w:sz w:val="24"/>
          <w:szCs w:val="24"/>
          <w:lang w:val="zh-CN"/>
        </w:rPr>
        <w:t>学分</w:t>
      </w:r>
      <w:r>
        <w:rPr>
          <w:sz w:val="24"/>
          <w:szCs w:val="24"/>
        </w:rPr>
        <w:t xml:space="preserve">                </w:t>
      </w:r>
      <w:r>
        <w:rPr>
          <w:rFonts w:hint="eastAsia"/>
          <w:sz w:val="24"/>
          <w:szCs w:val="24"/>
        </w:rPr>
        <w:t xml:space="preserve">   </w:t>
      </w:r>
      <w:r>
        <w:rPr>
          <w:rFonts w:hint="eastAsia"/>
          <w:b/>
          <w:sz w:val="24"/>
          <w:szCs w:val="24"/>
          <w:lang w:val="zh-CN"/>
        </w:rPr>
        <w:t>【实验和上机学时】</w:t>
      </w:r>
      <w:r>
        <w:rPr>
          <w:rFonts w:hint="eastAsia"/>
          <w:b/>
          <w:sz w:val="24"/>
          <w:szCs w:val="24"/>
        </w:rPr>
        <w:t xml:space="preserve"> </w:t>
      </w:r>
      <w:r>
        <w:rPr>
          <w:rFonts w:hint="eastAsia"/>
          <w:sz w:val="24"/>
          <w:szCs w:val="24"/>
        </w:rPr>
        <w:t>0</w:t>
      </w:r>
    </w:p>
    <w:p w:rsidR="00712D7F" w:rsidRDefault="008C53F9" w:rsidP="00C56504">
      <w:pPr>
        <w:autoSpaceDE w:val="0"/>
        <w:autoSpaceDN w:val="0"/>
        <w:adjustRightInd w:val="0"/>
        <w:spacing w:line="360" w:lineRule="auto"/>
        <w:rPr>
          <w:sz w:val="24"/>
          <w:szCs w:val="24"/>
        </w:rPr>
      </w:pPr>
      <w:r>
        <w:rPr>
          <w:rFonts w:hint="eastAsia"/>
          <w:b/>
          <w:sz w:val="24"/>
          <w:szCs w:val="24"/>
          <w:lang w:val="zh-CN"/>
        </w:rPr>
        <w:t>【课程性质】</w:t>
      </w:r>
      <w:r>
        <w:rPr>
          <w:rFonts w:hint="eastAsia"/>
          <w:b/>
          <w:sz w:val="24"/>
          <w:szCs w:val="24"/>
        </w:rPr>
        <w:t xml:space="preserve"> </w:t>
      </w:r>
      <w:r>
        <w:rPr>
          <w:rFonts w:hint="eastAsia"/>
          <w:sz w:val="24"/>
          <w:szCs w:val="24"/>
          <w:lang w:val="zh-CN"/>
        </w:rPr>
        <w:t>工程导论</w:t>
      </w:r>
      <w:r>
        <w:rPr>
          <w:sz w:val="24"/>
          <w:szCs w:val="24"/>
        </w:rPr>
        <w:t xml:space="preserve">                         </w:t>
      </w:r>
      <w:r>
        <w:rPr>
          <w:rFonts w:hint="eastAsia"/>
          <w:b/>
          <w:sz w:val="24"/>
          <w:szCs w:val="24"/>
          <w:lang w:val="zh-CN"/>
        </w:rPr>
        <w:t>【开课模式】</w:t>
      </w:r>
      <w:r>
        <w:rPr>
          <w:rFonts w:hint="eastAsia"/>
          <w:b/>
          <w:sz w:val="24"/>
          <w:szCs w:val="24"/>
        </w:rPr>
        <w:t xml:space="preserve"> </w:t>
      </w:r>
      <w:r>
        <w:rPr>
          <w:rFonts w:hint="eastAsia"/>
          <w:sz w:val="24"/>
          <w:szCs w:val="24"/>
          <w:lang w:val="zh-CN"/>
        </w:rPr>
        <w:t>必修</w:t>
      </w:r>
    </w:p>
    <w:p w:rsidR="00712D7F" w:rsidRDefault="008C53F9" w:rsidP="00C56504">
      <w:pPr>
        <w:autoSpaceDE w:val="0"/>
        <w:autoSpaceDN w:val="0"/>
        <w:adjustRightInd w:val="0"/>
        <w:spacing w:line="360" w:lineRule="auto"/>
        <w:rPr>
          <w:sz w:val="24"/>
          <w:szCs w:val="24"/>
        </w:rPr>
      </w:pPr>
      <w:r>
        <w:rPr>
          <w:rFonts w:hint="eastAsia"/>
          <w:b/>
          <w:sz w:val="24"/>
          <w:szCs w:val="24"/>
          <w:lang w:val="zh-CN"/>
        </w:rPr>
        <w:t>【先修课程】</w:t>
      </w:r>
      <w:r>
        <w:rPr>
          <w:rFonts w:hint="eastAsia"/>
          <w:b/>
          <w:sz w:val="24"/>
          <w:szCs w:val="24"/>
        </w:rPr>
        <w:t xml:space="preserve"> </w:t>
      </w:r>
      <w:r>
        <w:rPr>
          <w:rFonts w:hint="eastAsia"/>
          <w:sz w:val="24"/>
          <w:szCs w:val="24"/>
          <w:lang w:val="zh-CN"/>
        </w:rPr>
        <w:t>无</w:t>
      </w:r>
    </w:p>
    <w:p w:rsidR="00712D7F" w:rsidRDefault="008C53F9" w:rsidP="00C56504">
      <w:pPr>
        <w:autoSpaceDE w:val="0"/>
        <w:autoSpaceDN w:val="0"/>
        <w:adjustRightInd w:val="0"/>
        <w:spacing w:line="360" w:lineRule="auto"/>
        <w:rPr>
          <w:sz w:val="24"/>
          <w:szCs w:val="24"/>
        </w:rPr>
      </w:pPr>
      <w:r>
        <w:rPr>
          <w:rFonts w:hint="eastAsia"/>
          <w:b/>
          <w:sz w:val="24"/>
          <w:szCs w:val="24"/>
          <w:lang w:val="zh-CN"/>
        </w:rPr>
        <w:t>【开课单位】</w:t>
      </w:r>
      <w:r>
        <w:rPr>
          <w:rFonts w:hint="eastAsia"/>
          <w:b/>
          <w:sz w:val="24"/>
          <w:szCs w:val="24"/>
        </w:rPr>
        <w:t xml:space="preserve"> </w:t>
      </w:r>
      <w:r>
        <w:rPr>
          <w:rFonts w:hint="eastAsia"/>
          <w:sz w:val="24"/>
          <w:szCs w:val="24"/>
          <w:lang w:val="zh-CN"/>
        </w:rPr>
        <w:t>计算机</w:t>
      </w:r>
      <w:r>
        <w:rPr>
          <w:rFonts w:hint="eastAsia"/>
          <w:sz w:val="24"/>
          <w:szCs w:val="24"/>
        </w:rPr>
        <w:t>科学与技术系</w:t>
      </w:r>
      <w:r>
        <w:rPr>
          <w:b/>
          <w:sz w:val="24"/>
          <w:szCs w:val="24"/>
        </w:rPr>
        <w:t xml:space="preserve">           </w:t>
      </w:r>
      <w:r>
        <w:rPr>
          <w:rFonts w:hint="eastAsia"/>
          <w:b/>
          <w:sz w:val="24"/>
          <w:szCs w:val="24"/>
        </w:rPr>
        <w:t xml:space="preserve">    </w:t>
      </w:r>
      <w:r>
        <w:rPr>
          <w:rFonts w:hint="eastAsia"/>
          <w:b/>
          <w:sz w:val="24"/>
          <w:szCs w:val="24"/>
          <w:lang w:val="zh-CN"/>
        </w:rPr>
        <w:t>【开课学期】</w:t>
      </w:r>
      <w:r>
        <w:rPr>
          <w:rFonts w:hint="eastAsia"/>
          <w:b/>
          <w:sz w:val="24"/>
          <w:szCs w:val="24"/>
        </w:rPr>
        <w:t xml:space="preserve"> </w:t>
      </w:r>
      <w:r>
        <w:rPr>
          <w:sz w:val="24"/>
          <w:szCs w:val="24"/>
        </w:rPr>
        <w:t>1</w:t>
      </w:r>
    </w:p>
    <w:p w:rsidR="00712D7F" w:rsidRDefault="008C53F9" w:rsidP="00C56504">
      <w:pPr>
        <w:autoSpaceDE w:val="0"/>
        <w:autoSpaceDN w:val="0"/>
        <w:adjustRightInd w:val="0"/>
        <w:spacing w:line="360" w:lineRule="auto"/>
        <w:rPr>
          <w:sz w:val="24"/>
          <w:szCs w:val="24"/>
        </w:rPr>
      </w:pPr>
      <w:r>
        <w:rPr>
          <w:rFonts w:hint="eastAsia"/>
          <w:b/>
          <w:sz w:val="24"/>
          <w:szCs w:val="24"/>
          <w:lang w:val="zh-CN"/>
        </w:rPr>
        <w:t>【授课对象】</w:t>
      </w:r>
      <w:r>
        <w:rPr>
          <w:rFonts w:hint="eastAsia"/>
          <w:b/>
          <w:sz w:val="24"/>
          <w:szCs w:val="24"/>
        </w:rPr>
        <w:t xml:space="preserve"> </w:t>
      </w:r>
      <w:r>
        <w:rPr>
          <w:rFonts w:hint="eastAsia"/>
          <w:sz w:val="24"/>
          <w:szCs w:val="24"/>
          <w:lang w:val="zh-CN"/>
        </w:rPr>
        <w:t>计算机科学与技术专业、网络工程专业、物联网工程专业、软件工程专业</w:t>
      </w:r>
    </w:p>
    <w:p w:rsidR="00712D7F" w:rsidRDefault="008C53F9" w:rsidP="00C56504">
      <w:pPr>
        <w:autoSpaceDE w:val="0"/>
        <w:autoSpaceDN w:val="0"/>
        <w:adjustRightInd w:val="0"/>
        <w:spacing w:line="360" w:lineRule="auto"/>
        <w:rPr>
          <w:sz w:val="24"/>
          <w:szCs w:val="24"/>
        </w:rPr>
      </w:pPr>
      <w:r>
        <w:rPr>
          <w:rFonts w:hint="eastAsia"/>
          <w:b/>
          <w:sz w:val="24"/>
          <w:szCs w:val="24"/>
          <w:lang w:val="zh-CN"/>
        </w:rPr>
        <w:t>【考核方式】</w:t>
      </w:r>
      <w:r>
        <w:rPr>
          <w:rFonts w:hint="eastAsia"/>
          <w:b/>
          <w:sz w:val="24"/>
          <w:szCs w:val="24"/>
        </w:rPr>
        <w:t xml:space="preserve"> </w:t>
      </w:r>
      <w:r>
        <w:rPr>
          <w:rFonts w:hint="eastAsia"/>
          <w:sz w:val="24"/>
          <w:szCs w:val="24"/>
          <w:lang w:val="zh-CN"/>
        </w:rPr>
        <w:t>考查</w:t>
      </w:r>
    </w:p>
    <w:p w:rsidR="00712D7F" w:rsidRDefault="008C53F9" w:rsidP="00E9278B">
      <w:pPr>
        <w:adjustRightInd w:val="0"/>
        <w:snapToGrid w:val="0"/>
        <w:spacing w:beforeLines="50" w:afterLines="50" w:line="360" w:lineRule="auto"/>
        <w:rPr>
          <w:rFonts w:cs="宋体"/>
          <w:b/>
          <w:sz w:val="24"/>
          <w:szCs w:val="24"/>
          <w:lang w:val="zh-CN"/>
        </w:rPr>
      </w:pPr>
      <w:r>
        <w:rPr>
          <w:rFonts w:cs="宋体" w:hint="eastAsia"/>
          <w:b/>
          <w:sz w:val="24"/>
          <w:szCs w:val="24"/>
          <w:lang w:val="zh-CN"/>
        </w:rPr>
        <w:t>一、本课程的性质、目的与任务</w:t>
      </w:r>
    </w:p>
    <w:p w:rsidR="00712D7F" w:rsidRDefault="008C53F9" w:rsidP="00C56504">
      <w:pPr>
        <w:autoSpaceDE w:val="0"/>
        <w:autoSpaceDN w:val="0"/>
        <w:adjustRightInd w:val="0"/>
        <w:snapToGrid w:val="0"/>
        <w:spacing w:line="360" w:lineRule="auto"/>
        <w:ind w:firstLine="480"/>
        <w:rPr>
          <w:sz w:val="24"/>
          <w:szCs w:val="24"/>
        </w:rPr>
      </w:pPr>
      <w:r>
        <w:rPr>
          <w:rFonts w:cs="宋体" w:hint="eastAsia"/>
          <w:sz w:val="24"/>
          <w:szCs w:val="24"/>
          <w:lang w:val="zh-CN"/>
        </w:rPr>
        <w:lastRenderedPageBreak/>
        <w:t>本课程为学科基础课。</w:t>
      </w:r>
    </w:p>
    <w:p w:rsidR="00712D7F" w:rsidRDefault="008C53F9" w:rsidP="00C56504">
      <w:pPr>
        <w:autoSpaceDE w:val="0"/>
        <w:autoSpaceDN w:val="0"/>
        <w:adjustRightInd w:val="0"/>
        <w:snapToGrid w:val="0"/>
        <w:spacing w:line="360" w:lineRule="auto"/>
        <w:ind w:firstLine="482"/>
        <w:rPr>
          <w:sz w:val="24"/>
          <w:szCs w:val="24"/>
          <w:lang w:val="zh-CN"/>
        </w:rPr>
      </w:pPr>
      <w:r>
        <w:rPr>
          <w:rFonts w:hint="eastAsia"/>
          <w:sz w:val="24"/>
          <w:szCs w:val="24"/>
          <w:lang w:val="zh-CN"/>
        </w:rPr>
        <w:t>本课程概括地介绍计算机的定义，计算机科学的由来与核心内容，计算机的发展历史，计算机组成及其基本工作原理，计算机应用的前景，算法，计算机系统软件及计算机系统硬件的基本概念等基础知识。使学生初步了解计算机科学的内涵，建立起来计算机的感性认识，为后续课程的学习打下良好基础。</w:t>
      </w:r>
    </w:p>
    <w:p w:rsidR="00712D7F" w:rsidRDefault="008C53F9" w:rsidP="00C56504">
      <w:pPr>
        <w:autoSpaceDE w:val="0"/>
        <w:autoSpaceDN w:val="0"/>
        <w:adjustRightInd w:val="0"/>
        <w:snapToGrid w:val="0"/>
        <w:spacing w:line="360" w:lineRule="auto"/>
        <w:ind w:firstLine="480"/>
        <w:rPr>
          <w:rFonts w:cs="宋体"/>
          <w:sz w:val="24"/>
          <w:szCs w:val="24"/>
        </w:rPr>
      </w:pPr>
      <w:r>
        <w:rPr>
          <w:rFonts w:cs="宋体" w:hint="eastAsia"/>
          <w:sz w:val="24"/>
          <w:szCs w:val="24"/>
        </w:rPr>
        <w:t>本课程与毕业生培养业务规格要求对应关系如表</w:t>
      </w:r>
      <w:r>
        <w:rPr>
          <w:rFonts w:cs="宋体" w:hint="eastAsia"/>
          <w:sz w:val="24"/>
          <w:szCs w:val="24"/>
        </w:rPr>
        <w:t>1</w:t>
      </w:r>
      <w:r>
        <w:rPr>
          <w:rFonts w:cs="宋体" w:hint="eastAsia"/>
          <w:sz w:val="24"/>
          <w:szCs w:val="24"/>
        </w:rPr>
        <w:t>所示。</w:t>
      </w:r>
    </w:p>
    <w:p w:rsidR="00712D7F" w:rsidRDefault="008C53F9" w:rsidP="00E9278B">
      <w:pPr>
        <w:autoSpaceDE w:val="0"/>
        <w:autoSpaceDN w:val="0"/>
        <w:adjustRightInd w:val="0"/>
        <w:snapToGrid w:val="0"/>
        <w:spacing w:beforeLines="50" w:afterLines="50" w:line="300" w:lineRule="auto"/>
        <w:ind w:firstLine="482"/>
        <w:jc w:val="center"/>
        <w:rPr>
          <w:rFonts w:ascii="黑体" w:eastAsia="黑体" w:hAnsi="黑体" w:cs="黑体"/>
        </w:rPr>
      </w:pPr>
      <w:r>
        <w:rPr>
          <w:rFonts w:ascii="黑体" w:eastAsia="黑体" w:hAnsi="黑体" w:cs="黑体" w:hint="eastAsia"/>
        </w:rPr>
        <w:t>表1课程与毕业生培养业务规格要求对应关系表</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28"/>
        <w:gridCol w:w="4729"/>
      </w:tblGrid>
      <w:tr w:rsidR="00712D7F">
        <w:trPr>
          <w:jc w:val="center"/>
        </w:trPr>
        <w:tc>
          <w:tcPr>
            <w:tcW w:w="4728" w:type="dxa"/>
          </w:tcPr>
          <w:p w:rsidR="00712D7F" w:rsidRDefault="008C53F9" w:rsidP="00C56504">
            <w:pPr>
              <w:spacing w:line="300" w:lineRule="auto"/>
              <w:jc w:val="center"/>
              <w:rPr>
                <w:rFonts w:cs="宋体"/>
                <w:b/>
              </w:rPr>
            </w:pPr>
            <w:r>
              <w:rPr>
                <w:rFonts w:cs="宋体" w:hint="eastAsia"/>
                <w:b/>
              </w:rPr>
              <w:t>业务规格要求</w:t>
            </w:r>
          </w:p>
        </w:tc>
        <w:tc>
          <w:tcPr>
            <w:tcW w:w="4729" w:type="dxa"/>
          </w:tcPr>
          <w:p w:rsidR="00712D7F" w:rsidRDefault="008C53F9" w:rsidP="00C56504">
            <w:pPr>
              <w:spacing w:line="300" w:lineRule="auto"/>
              <w:jc w:val="center"/>
              <w:rPr>
                <w:rFonts w:cs="宋体"/>
                <w:b/>
              </w:rPr>
            </w:pPr>
            <w:r>
              <w:rPr>
                <w:rFonts w:cs="宋体" w:hint="eastAsia"/>
                <w:b/>
              </w:rPr>
              <w:t>课程支撑依据</w:t>
            </w:r>
          </w:p>
        </w:tc>
      </w:tr>
      <w:tr w:rsidR="00712D7F">
        <w:trPr>
          <w:jc w:val="center"/>
        </w:trPr>
        <w:tc>
          <w:tcPr>
            <w:tcW w:w="4728" w:type="dxa"/>
            <w:vAlign w:val="center"/>
          </w:tcPr>
          <w:p w:rsidR="00712D7F" w:rsidRDefault="008C53F9" w:rsidP="00C56504">
            <w:pPr>
              <w:spacing w:line="300" w:lineRule="auto"/>
              <w:rPr>
                <w:rFonts w:cs="宋体"/>
              </w:rPr>
            </w:pPr>
            <w:r>
              <w:rPr>
                <w:rFonts w:hint="eastAsia"/>
              </w:rPr>
              <w:t>1</w:t>
            </w:r>
            <w:r>
              <w:rPr>
                <w:rFonts w:hint="eastAsia"/>
              </w:rPr>
              <w:t>）</w:t>
            </w:r>
            <w:r>
              <w:rPr>
                <w:rFonts w:hint="eastAsia"/>
                <w:sz w:val="24"/>
                <w:szCs w:val="24"/>
              </w:rPr>
              <w:t>系统地掌握理工科公共基础知识和计算机学科基础理论，掌握软件设计方法和计算机应用技术</w:t>
            </w:r>
          </w:p>
          <w:p w:rsidR="00712D7F" w:rsidRDefault="008C53F9" w:rsidP="00C56504">
            <w:pPr>
              <w:spacing w:line="300" w:lineRule="auto"/>
              <w:rPr>
                <w:rFonts w:cs="宋体"/>
              </w:rPr>
            </w:pPr>
            <w:r>
              <w:rPr>
                <w:rFonts w:cs="宋体" w:hint="eastAsia"/>
              </w:rPr>
              <w:t>2</w:t>
            </w:r>
            <w:r>
              <w:rPr>
                <w:rFonts w:cs="宋体" w:hint="eastAsia"/>
              </w:rPr>
              <w:t>）</w:t>
            </w:r>
            <w:r>
              <w:rPr>
                <w:rFonts w:hint="eastAsia"/>
              </w:rPr>
              <w:t>毕业生应了解整个学科的知识组织结构、学科形态、核心概念和典型方法，了解计算机技术的发展现状和发展趋势，掌握计算机学科的基本概念、基本原理、基本技术和基本方法。</w:t>
            </w:r>
          </w:p>
        </w:tc>
        <w:tc>
          <w:tcPr>
            <w:tcW w:w="4729" w:type="dxa"/>
          </w:tcPr>
          <w:p w:rsidR="00712D7F" w:rsidRDefault="008C53F9" w:rsidP="00C56504">
            <w:pPr>
              <w:autoSpaceDE w:val="0"/>
              <w:autoSpaceDN w:val="0"/>
              <w:adjustRightInd w:val="0"/>
              <w:spacing w:line="300" w:lineRule="auto"/>
              <w:rPr>
                <w:rFonts w:cs="宋体"/>
                <w:lang w:val="zh-CN"/>
              </w:rPr>
            </w:pPr>
            <w:r>
              <w:rPr>
                <w:rFonts w:cs="宋体" w:hint="eastAsia"/>
              </w:rPr>
              <w:t>1</w:t>
            </w:r>
            <w:r>
              <w:rPr>
                <w:rFonts w:cs="宋体" w:hint="eastAsia"/>
              </w:rPr>
              <w:t>）</w:t>
            </w:r>
            <w:r>
              <w:rPr>
                <w:rFonts w:hint="eastAsia"/>
                <w:lang w:val="zh-CN"/>
              </w:rPr>
              <w:t>初步了解计算机科学的内涵，建立起来计算机的感性认识，为后续课程的学习打下良好基础</w:t>
            </w:r>
            <w:r>
              <w:rPr>
                <w:rFonts w:cs="宋体" w:hint="eastAsia"/>
                <w:lang w:val="zh-CN"/>
              </w:rPr>
              <w:t>。</w:t>
            </w:r>
          </w:p>
          <w:p w:rsidR="00712D7F" w:rsidRDefault="008C53F9" w:rsidP="00C56504">
            <w:pPr>
              <w:autoSpaceDE w:val="0"/>
              <w:autoSpaceDN w:val="0"/>
              <w:adjustRightInd w:val="0"/>
              <w:spacing w:line="300" w:lineRule="auto"/>
              <w:rPr>
                <w:rFonts w:cs="宋体"/>
                <w:lang w:val="zh-CN"/>
              </w:rPr>
            </w:pPr>
            <w:r>
              <w:rPr>
                <w:rFonts w:cs="宋体" w:hint="eastAsia"/>
              </w:rPr>
              <w:t>2</w:t>
            </w:r>
            <w:r>
              <w:rPr>
                <w:rFonts w:cs="宋体" w:hint="eastAsia"/>
              </w:rPr>
              <w:t>）</w:t>
            </w:r>
            <w:r>
              <w:rPr>
                <w:rFonts w:hint="eastAsia"/>
                <w:lang w:val="zh-CN"/>
              </w:rPr>
              <w:t>介绍计算机的定义，计算机科学的由来与核心内容，计算机的发展历史，计算机组成及其基本工作原理，计算机应用的前景，算法，计算机系统软件及计算机系统硬件的基本概念等基础知识</w:t>
            </w:r>
            <w:r>
              <w:rPr>
                <w:rFonts w:cs="宋体" w:hint="eastAsia"/>
                <w:lang w:val="zh-CN"/>
              </w:rPr>
              <w:t>。开设前沿讲座</w:t>
            </w:r>
            <w:r>
              <w:rPr>
                <w:rFonts w:hAnsi="宋体"/>
              </w:rPr>
              <w:t>介绍学科的最新发展，体现学科内容的前瞻性</w:t>
            </w:r>
            <w:r>
              <w:rPr>
                <w:rFonts w:hAnsi="宋体" w:hint="eastAsia"/>
              </w:rPr>
              <w:t>，提高学生的专业学习兴趣。</w:t>
            </w:r>
          </w:p>
        </w:tc>
      </w:tr>
    </w:tbl>
    <w:p w:rsidR="00712D7F" w:rsidRDefault="00712D7F" w:rsidP="00C56504">
      <w:pPr>
        <w:autoSpaceDE w:val="0"/>
        <w:autoSpaceDN w:val="0"/>
        <w:adjustRightInd w:val="0"/>
        <w:spacing w:line="300" w:lineRule="auto"/>
        <w:ind w:firstLine="482"/>
        <w:rPr>
          <w:sz w:val="24"/>
          <w:szCs w:val="24"/>
          <w:lang w:val="zh-CN"/>
        </w:rPr>
      </w:pPr>
    </w:p>
    <w:p w:rsidR="00712D7F" w:rsidRDefault="00712D7F" w:rsidP="00C56504">
      <w:pPr>
        <w:autoSpaceDE w:val="0"/>
        <w:autoSpaceDN w:val="0"/>
        <w:adjustRightInd w:val="0"/>
        <w:spacing w:line="300" w:lineRule="auto"/>
        <w:ind w:firstLine="482"/>
        <w:rPr>
          <w:sz w:val="24"/>
          <w:szCs w:val="24"/>
          <w:lang w:val="zh-CN"/>
        </w:rPr>
      </w:pPr>
    </w:p>
    <w:p w:rsidR="00712D7F" w:rsidRDefault="008C53F9" w:rsidP="00E9278B">
      <w:pPr>
        <w:adjustRightInd w:val="0"/>
        <w:snapToGrid w:val="0"/>
        <w:spacing w:beforeLines="50" w:afterLines="50" w:line="360" w:lineRule="auto"/>
        <w:rPr>
          <w:rFonts w:cs="宋体"/>
          <w:b/>
          <w:sz w:val="24"/>
          <w:szCs w:val="24"/>
          <w:lang w:val="zh-CN"/>
        </w:rPr>
      </w:pPr>
      <w:r>
        <w:rPr>
          <w:rFonts w:cs="宋体" w:hint="eastAsia"/>
          <w:b/>
          <w:sz w:val="24"/>
          <w:szCs w:val="24"/>
          <w:lang w:val="zh-CN"/>
        </w:rPr>
        <w:t>二、课程教学内容和基本要求</w:t>
      </w:r>
    </w:p>
    <w:p w:rsidR="00712D7F" w:rsidRDefault="008C53F9" w:rsidP="00C56504">
      <w:pPr>
        <w:autoSpaceDE w:val="0"/>
        <w:autoSpaceDN w:val="0"/>
        <w:adjustRightInd w:val="0"/>
        <w:snapToGrid w:val="0"/>
        <w:spacing w:line="360" w:lineRule="auto"/>
        <w:ind w:firstLine="480"/>
        <w:rPr>
          <w:rFonts w:cs="宋体"/>
          <w:sz w:val="24"/>
          <w:szCs w:val="24"/>
          <w:lang w:val="zh-CN"/>
        </w:rPr>
      </w:pPr>
      <w:r>
        <w:rPr>
          <w:rFonts w:cs="宋体" w:hint="eastAsia"/>
          <w:sz w:val="24"/>
          <w:szCs w:val="24"/>
          <w:lang w:val="zh-CN"/>
        </w:rPr>
        <w:t>本课程教学采用课堂讲授与专业讲座相结合的方式，其中课堂讲授内容</w:t>
      </w:r>
      <w:r>
        <w:rPr>
          <w:rFonts w:cs="宋体" w:hint="eastAsia"/>
          <w:sz w:val="24"/>
          <w:szCs w:val="24"/>
        </w:rPr>
        <w:t>24</w:t>
      </w:r>
      <w:r>
        <w:rPr>
          <w:rFonts w:cs="宋体" w:hint="eastAsia"/>
          <w:sz w:val="24"/>
          <w:szCs w:val="24"/>
          <w:lang w:val="zh-CN"/>
        </w:rPr>
        <w:t>学时，专业讲座</w:t>
      </w:r>
      <w:r>
        <w:rPr>
          <w:rFonts w:cs="宋体" w:hint="eastAsia"/>
          <w:sz w:val="24"/>
          <w:szCs w:val="24"/>
          <w:lang w:val="zh-CN"/>
        </w:rPr>
        <w:t>8</w:t>
      </w:r>
      <w:r>
        <w:rPr>
          <w:rFonts w:cs="宋体" w:hint="eastAsia"/>
          <w:sz w:val="24"/>
          <w:szCs w:val="24"/>
          <w:lang w:val="zh-CN"/>
        </w:rPr>
        <w:t>学时，课堂讲授的具体内容及学时安排如下：</w:t>
      </w:r>
    </w:p>
    <w:p w:rsidR="00712D7F" w:rsidRDefault="008C53F9" w:rsidP="00C56504">
      <w:pPr>
        <w:autoSpaceDE w:val="0"/>
        <w:autoSpaceDN w:val="0"/>
        <w:adjustRightInd w:val="0"/>
        <w:snapToGrid w:val="0"/>
        <w:spacing w:line="360" w:lineRule="auto"/>
        <w:ind w:firstLine="480"/>
        <w:rPr>
          <w:rFonts w:cs="宋体"/>
          <w:sz w:val="24"/>
          <w:szCs w:val="24"/>
          <w:lang w:val="zh-CN"/>
        </w:rPr>
      </w:pPr>
      <w:r>
        <w:rPr>
          <w:rFonts w:cs="宋体"/>
          <w:sz w:val="24"/>
          <w:szCs w:val="24"/>
          <w:lang w:val="zh-CN"/>
        </w:rPr>
        <w:t>1.</w:t>
      </w:r>
      <w:r>
        <w:rPr>
          <w:rFonts w:cs="宋体" w:hint="eastAsia"/>
          <w:sz w:val="24"/>
          <w:szCs w:val="24"/>
          <w:lang w:val="zh-CN"/>
        </w:rPr>
        <w:t>引论（</w:t>
      </w:r>
      <w:r>
        <w:rPr>
          <w:rFonts w:cs="宋体" w:hint="eastAsia"/>
          <w:sz w:val="24"/>
          <w:szCs w:val="24"/>
          <w:lang w:val="zh-CN"/>
        </w:rPr>
        <w:t>6</w:t>
      </w:r>
      <w:r>
        <w:rPr>
          <w:rFonts w:cs="宋体" w:hint="eastAsia"/>
          <w:sz w:val="24"/>
          <w:szCs w:val="24"/>
          <w:lang w:val="zh-CN"/>
        </w:rPr>
        <w:t>学时）</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①计算机、计算机科学的定义；（</w:t>
      </w:r>
      <w:r>
        <w:rPr>
          <w:rFonts w:cs="宋体"/>
          <w:sz w:val="24"/>
          <w:szCs w:val="24"/>
          <w:lang w:val="zh-CN"/>
        </w:rPr>
        <w:t>*</w:t>
      </w:r>
      <w:r>
        <w:rPr>
          <w:rFonts w:cs="宋体" w:hint="eastAsia"/>
          <w:sz w:val="24"/>
          <w:szCs w:val="24"/>
          <w:lang w:val="zh-CN"/>
        </w:rPr>
        <w:t>）</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②计算机发展史、计算机应用。</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③计算机中的数据表示。（</w:t>
      </w:r>
      <w:r>
        <w:rPr>
          <w:rFonts w:cs="宋体"/>
          <w:sz w:val="24"/>
          <w:szCs w:val="24"/>
          <w:lang w:val="zh-CN"/>
        </w:rPr>
        <w:t>*</w:t>
      </w:r>
      <w:r>
        <w:rPr>
          <w:rFonts w:cs="宋体" w:hint="eastAsia"/>
          <w:sz w:val="24"/>
          <w:szCs w:val="24"/>
          <w:lang w:val="zh-CN"/>
        </w:rPr>
        <w:t>）</w:t>
      </w:r>
    </w:p>
    <w:p w:rsidR="00712D7F" w:rsidRDefault="008C53F9" w:rsidP="00C56504">
      <w:pPr>
        <w:autoSpaceDE w:val="0"/>
        <w:autoSpaceDN w:val="0"/>
        <w:adjustRightInd w:val="0"/>
        <w:snapToGrid w:val="0"/>
        <w:spacing w:line="360" w:lineRule="auto"/>
        <w:ind w:firstLineChars="200" w:firstLine="480"/>
        <w:rPr>
          <w:rFonts w:cs="宋体"/>
          <w:sz w:val="24"/>
          <w:szCs w:val="24"/>
          <w:lang w:val="zh-CN"/>
        </w:rPr>
      </w:pPr>
      <w:r>
        <w:rPr>
          <w:rFonts w:cs="宋体" w:hint="eastAsia"/>
          <w:sz w:val="24"/>
          <w:szCs w:val="24"/>
          <w:lang w:val="zh-CN"/>
        </w:rPr>
        <w:t>基本要求：明确计算机、计算机科学的定义，了解计算机的发展史及应用方向，掌握计算机内数据的表示方式及各进制之间的转换。</w:t>
      </w:r>
    </w:p>
    <w:p w:rsidR="00712D7F" w:rsidRDefault="008C53F9" w:rsidP="00C56504">
      <w:pPr>
        <w:autoSpaceDE w:val="0"/>
        <w:autoSpaceDN w:val="0"/>
        <w:adjustRightInd w:val="0"/>
        <w:snapToGrid w:val="0"/>
        <w:spacing w:line="360" w:lineRule="auto"/>
        <w:ind w:firstLineChars="200" w:firstLine="480"/>
        <w:rPr>
          <w:sz w:val="24"/>
          <w:szCs w:val="24"/>
        </w:rPr>
      </w:pPr>
      <w:r>
        <w:rPr>
          <w:rFonts w:cs="宋体" w:hint="eastAsia"/>
          <w:sz w:val="24"/>
          <w:szCs w:val="24"/>
          <w:lang w:val="zh-CN"/>
        </w:rPr>
        <w:lastRenderedPageBreak/>
        <w:t>2</w:t>
      </w:r>
      <w:r>
        <w:rPr>
          <w:rFonts w:cs="宋体"/>
          <w:sz w:val="24"/>
          <w:szCs w:val="24"/>
          <w:lang w:val="zh-CN"/>
        </w:rPr>
        <w:t>.</w:t>
      </w:r>
      <w:r>
        <w:rPr>
          <w:rFonts w:cs="宋体" w:hint="eastAsia"/>
          <w:sz w:val="24"/>
          <w:szCs w:val="24"/>
          <w:lang w:val="zh-CN"/>
        </w:rPr>
        <w:t>计算机</w:t>
      </w:r>
      <w:r>
        <w:rPr>
          <w:rFonts w:cs="宋体" w:hint="eastAsia"/>
          <w:sz w:val="24"/>
          <w:szCs w:val="24"/>
        </w:rPr>
        <w:t>硬件</w:t>
      </w:r>
      <w:r>
        <w:rPr>
          <w:rFonts w:cs="宋体" w:hint="eastAsia"/>
          <w:sz w:val="24"/>
          <w:szCs w:val="24"/>
          <w:lang w:val="zh-CN"/>
        </w:rPr>
        <w:t>系统（</w:t>
      </w:r>
      <w:r>
        <w:rPr>
          <w:rFonts w:cs="宋体" w:hint="eastAsia"/>
          <w:sz w:val="24"/>
          <w:szCs w:val="24"/>
        </w:rPr>
        <w:t>12</w:t>
      </w:r>
      <w:r>
        <w:rPr>
          <w:rFonts w:cs="宋体" w:hint="eastAsia"/>
          <w:sz w:val="24"/>
          <w:szCs w:val="24"/>
          <w:lang w:val="zh-CN"/>
        </w:rPr>
        <w:t>学时）</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①布尔代数与数字逻辑；</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②冯式计算机的基本结构；（</w:t>
      </w:r>
      <w:r>
        <w:rPr>
          <w:rFonts w:cs="宋体" w:hint="eastAsia"/>
          <w:sz w:val="24"/>
          <w:szCs w:val="24"/>
          <w:lang w:val="zh-CN"/>
        </w:rPr>
        <w:t>*</w:t>
      </w:r>
      <w:r>
        <w:rPr>
          <w:rFonts w:cs="宋体" w:hint="eastAsia"/>
          <w:sz w:val="24"/>
          <w:szCs w:val="24"/>
          <w:lang w:val="zh-CN"/>
        </w:rPr>
        <w:t>）</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③运算器；</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④控制器、存储器；</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⑤样板机指令系统；</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⑥样板机工作原理（</w:t>
      </w:r>
      <w:r>
        <w:rPr>
          <w:rFonts w:cs="宋体" w:hint="eastAsia"/>
          <w:sz w:val="24"/>
          <w:szCs w:val="24"/>
          <w:lang w:val="zh-CN"/>
        </w:rPr>
        <w:t>*</w:t>
      </w:r>
      <w:r>
        <w:rPr>
          <w:rFonts w:cs="宋体" w:hint="eastAsia"/>
          <w:sz w:val="24"/>
          <w:szCs w:val="24"/>
          <w:lang w:val="zh-CN"/>
        </w:rPr>
        <w:t>）</w:t>
      </w:r>
    </w:p>
    <w:p w:rsidR="00712D7F" w:rsidRDefault="008C53F9" w:rsidP="00C56504">
      <w:pPr>
        <w:autoSpaceDE w:val="0"/>
        <w:autoSpaceDN w:val="0"/>
        <w:adjustRightInd w:val="0"/>
        <w:snapToGrid w:val="0"/>
        <w:spacing w:line="360" w:lineRule="auto"/>
        <w:ind w:firstLineChars="200" w:firstLine="480"/>
        <w:rPr>
          <w:rFonts w:cs="宋体"/>
          <w:sz w:val="24"/>
          <w:szCs w:val="24"/>
          <w:lang w:val="zh-CN"/>
        </w:rPr>
      </w:pPr>
      <w:r>
        <w:rPr>
          <w:rFonts w:cs="宋体" w:hint="eastAsia"/>
          <w:sz w:val="24"/>
          <w:szCs w:val="24"/>
          <w:lang w:val="zh-CN"/>
        </w:rPr>
        <w:t>基本要求：掌握</w:t>
      </w:r>
      <w:r>
        <w:rPr>
          <w:rFonts w:cs="宋体" w:hint="eastAsia"/>
          <w:sz w:val="24"/>
          <w:szCs w:val="24"/>
        </w:rPr>
        <w:t>布尔代数</w:t>
      </w:r>
      <w:r>
        <w:rPr>
          <w:rFonts w:cs="宋体" w:hint="eastAsia"/>
          <w:sz w:val="24"/>
          <w:szCs w:val="24"/>
          <w:lang w:val="zh-CN"/>
        </w:rPr>
        <w:t>计算机系统的组成，明确冯氏计算机的五大部件及计算机基本的工作原理。</w:t>
      </w:r>
    </w:p>
    <w:p w:rsidR="00712D7F" w:rsidRDefault="008C53F9" w:rsidP="00C56504">
      <w:pPr>
        <w:autoSpaceDE w:val="0"/>
        <w:autoSpaceDN w:val="0"/>
        <w:adjustRightInd w:val="0"/>
        <w:snapToGrid w:val="0"/>
        <w:spacing w:line="360" w:lineRule="auto"/>
        <w:ind w:firstLine="480"/>
        <w:rPr>
          <w:rFonts w:cs="宋体"/>
          <w:sz w:val="24"/>
          <w:szCs w:val="24"/>
          <w:lang w:val="zh-CN"/>
        </w:rPr>
      </w:pPr>
      <w:r>
        <w:rPr>
          <w:rFonts w:cs="宋体" w:hint="eastAsia"/>
          <w:sz w:val="24"/>
          <w:szCs w:val="24"/>
          <w:lang w:val="zh-CN"/>
        </w:rPr>
        <w:t>3</w:t>
      </w:r>
      <w:r>
        <w:rPr>
          <w:rFonts w:cs="宋体"/>
          <w:sz w:val="24"/>
          <w:szCs w:val="24"/>
          <w:lang w:val="zh-CN"/>
        </w:rPr>
        <w:t>.</w:t>
      </w:r>
      <w:r>
        <w:rPr>
          <w:rFonts w:cs="宋体" w:hint="eastAsia"/>
          <w:sz w:val="24"/>
          <w:szCs w:val="24"/>
        </w:rPr>
        <w:t>计算机软件</w:t>
      </w:r>
      <w:r>
        <w:rPr>
          <w:rFonts w:cs="宋体" w:hint="eastAsia"/>
          <w:sz w:val="24"/>
          <w:szCs w:val="24"/>
          <w:lang w:val="zh-CN"/>
        </w:rPr>
        <w:t>（</w:t>
      </w:r>
      <w:r>
        <w:rPr>
          <w:rFonts w:cs="宋体" w:hint="eastAsia"/>
          <w:sz w:val="24"/>
          <w:szCs w:val="24"/>
          <w:lang w:val="zh-CN"/>
        </w:rPr>
        <w:t>6</w:t>
      </w:r>
      <w:r>
        <w:rPr>
          <w:rFonts w:cs="宋体" w:hint="eastAsia"/>
          <w:sz w:val="24"/>
          <w:szCs w:val="24"/>
          <w:lang w:val="zh-CN"/>
        </w:rPr>
        <w:t>学时）</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①算法定义、算法性质；（</w:t>
      </w:r>
      <w:r>
        <w:rPr>
          <w:rFonts w:cs="宋体" w:hint="eastAsia"/>
          <w:sz w:val="24"/>
          <w:szCs w:val="24"/>
          <w:lang w:val="zh-CN"/>
        </w:rPr>
        <w:t>*</w:t>
      </w:r>
      <w:r>
        <w:rPr>
          <w:rFonts w:cs="宋体" w:hint="eastAsia"/>
          <w:sz w:val="24"/>
          <w:szCs w:val="24"/>
          <w:lang w:val="zh-CN"/>
        </w:rPr>
        <w:t>）</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②数据结构基础；（</w:t>
      </w:r>
      <w:r>
        <w:rPr>
          <w:rFonts w:cs="宋体" w:hint="eastAsia"/>
          <w:sz w:val="24"/>
          <w:szCs w:val="24"/>
          <w:lang w:val="zh-CN"/>
        </w:rPr>
        <w:t>*</w:t>
      </w:r>
      <w:r>
        <w:rPr>
          <w:rFonts w:cs="宋体" w:hint="eastAsia"/>
          <w:sz w:val="24"/>
          <w:szCs w:val="24"/>
          <w:lang w:val="zh-CN"/>
        </w:rPr>
        <w:t>）</w:t>
      </w:r>
    </w:p>
    <w:p w:rsidR="00712D7F" w:rsidRDefault="008C53F9" w:rsidP="00C56504">
      <w:pPr>
        <w:autoSpaceDE w:val="0"/>
        <w:autoSpaceDN w:val="0"/>
        <w:adjustRightInd w:val="0"/>
        <w:snapToGrid w:val="0"/>
        <w:spacing w:line="360" w:lineRule="auto"/>
        <w:ind w:leftChars="100" w:left="210" w:firstLineChars="200" w:firstLine="480"/>
        <w:rPr>
          <w:rFonts w:cs="宋体"/>
          <w:sz w:val="24"/>
          <w:szCs w:val="24"/>
          <w:lang w:val="zh-CN"/>
        </w:rPr>
      </w:pPr>
      <w:r>
        <w:rPr>
          <w:rFonts w:cs="宋体" w:hint="eastAsia"/>
          <w:sz w:val="24"/>
          <w:szCs w:val="24"/>
          <w:lang w:val="zh-CN"/>
        </w:rPr>
        <w:t>③数据库、软件工程；（</w:t>
      </w:r>
      <w:r>
        <w:rPr>
          <w:rFonts w:cs="宋体" w:hint="eastAsia"/>
          <w:sz w:val="24"/>
          <w:szCs w:val="24"/>
          <w:lang w:val="zh-CN"/>
        </w:rPr>
        <w:t>*</w:t>
      </w:r>
      <w:r>
        <w:rPr>
          <w:rFonts w:cs="宋体" w:hint="eastAsia"/>
          <w:sz w:val="24"/>
          <w:szCs w:val="24"/>
          <w:lang w:val="zh-CN"/>
        </w:rPr>
        <w:t>）</w:t>
      </w:r>
    </w:p>
    <w:p w:rsidR="00712D7F" w:rsidRDefault="008C53F9" w:rsidP="00C56504">
      <w:pPr>
        <w:autoSpaceDE w:val="0"/>
        <w:autoSpaceDN w:val="0"/>
        <w:adjustRightInd w:val="0"/>
        <w:snapToGrid w:val="0"/>
        <w:spacing w:line="360" w:lineRule="auto"/>
        <w:ind w:firstLineChars="200" w:firstLine="480"/>
        <w:rPr>
          <w:rFonts w:cs="宋体"/>
          <w:sz w:val="24"/>
          <w:szCs w:val="24"/>
          <w:lang w:val="zh-CN"/>
        </w:rPr>
      </w:pPr>
      <w:r>
        <w:rPr>
          <w:rFonts w:cs="宋体" w:hint="eastAsia"/>
          <w:sz w:val="24"/>
          <w:szCs w:val="24"/>
          <w:lang w:val="zh-CN"/>
        </w:rPr>
        <w:t>基本要求：明确算法的定义和性质，掌握算法的描述方法，尤其是自然语言法和流程图法。</w:t>
      </w:r>
    </w:p>
    <w:p w:rsidR="00712D7F" w:rsidRDefault="008C53F9" w:rsidP="00C56504">
      <w:pPr>
        <w:autoSpaceDE w:val="0"/>
        <w:autoSpaceDN w:val="0"/>
        <w:adjustRightInd w:val="0"/>
        <w:snapToGrid w:val="0"/>
        <w:spacing w:line="360" w:lineRule="auto"/>
        <w:ind w:firstLineChars="200" w:firstLine="480"/>
        <w:rPr>
          <w:rFonts w:cs="宋体"/>
          <w:sz w:val="24"/>
          <w:szCs w:val="24"/>
          <w:lang w:val="zh-CN"/>
        </w:rPr>
      </w:pPr>
      <w:r>
        <w:rPr>
          <w:rFonts w:cs="宋体" w:hint="eastAsia"/>
          <w:sz w:val="24"/>
          <w:szCs w:val="24"/>
          <w:lang w:val="zh-CN"/>
        </w:rPr>
        <w:t>注：有“（</w:t>
      </w:r>
      <w:r>
        <w:rPr>
          <w:rFonts w:cs="宋体"/>
          <w:sz w:val="24"/>
          <w:szCs w:val="24"/>
          <w:lang w:val="zh-CN"/>
        </w:rPr>
        <w:t>*</w:t>
      </w:r>
      <w:r>
        <w:rPr>
          <w:rFonts w:cs="宋体" w:hint="eastAsia"/>
          <w:sz w:val="24"/>
          <w:szCs w:val="24"/>
          <w:lang w:val="zh-CN"/>
        </w:rPr>
        <w:t>）”标记的为要求重点掌握的内容。</w:t>
      </w:r>
    </w:p>
    <w:p w:rsidR="00712D7F" w:rsidRDefault="008C53F9" w:rsidP="00E9278B">
      <w:pPr>
        <w:adjustRightInd w:val="0"/>
        <w:snapToGrid w:val="0"/>
        <w:spacing w:beforeLines="50" w:afterLines="50" w:line="360" w:lineRule="auto"/>
        <w:rPr>
          <w:rFonts w:cs="宋体"/>
          <w:b/>
          <w:sz w:val="24"/>
          <w:szCs w:val="24"/>
          <w:lang w:val="zh-CN"/>
        </w:rPr>
      </w:pPr>
      <w:r>
        <w:rPr>
          <w:rFonts w:cs="宋体" w:hint="eastAsia"/>
          <w:b/>
          <w:sz w:val="24"/>
          <w:szCs w:val="24"/>
        </w:rPr>
        <w:t>三、</w:t>
      </w:r>
      <w:r>
        <w:rPr>
          <w:rFonts w:cs="宋体" w:hint="eastAsia"/>
          <w:b/>
          <w:sz w:val="24"/>
          <w:szCs w:val="24"/>
          <w:lang w:val="zh-CN"/>
        </w:rPr>
        <w:t>教材及主要参考书</w:t>
      </w:r>
    </w:p>
    <w:p w:rsidR="00712D7F" w:rsidRDefault="008C53F9" w:rsidP="00C56504">
      <w:pPr>
        <w:numPr>
          <w:ilvl w:val="0"/>
          <w:numId w:val="31"/>
        </w:numPr>
        <w:tabs>
          <w:tab w:val="left" w:pos="360"/>
        </w:tabs>
        <w:autoSpaceDE w:val="0"/>
        <w:autoSpaceDN w:val="0"/>
        <w:adjustRightInd w:val="0"/>
        <w:snapToGrid w:val="0"/>
        <w:spacing w:line="360" w:lineRule="auto"/>
        <w:ind w:left="986"/>
        <w:rPr>
          <w:sz w:val="24"/>
          <w:szCs w:val="24"/>
        </w:rPr>
      </w:pPr>
      <w:r>
        <w:rPr>
          <w:rFonts w:cs="宋体" w:hint="eastAsia"/>
          <w:sz w:val="24"/>
          <w:szCs w:val="24"/>
          <w:lang w:val="zh-CN"/>
        </w:rPr>
        <w:t>王玉龙</w:t>
      </w:r>
      <w:r>
        <w:rPr>
          <w:rFonts w:cs="宋体" w:hint="eastAsia"/>
          <w:sz w:val="24"/>
          <w:szCs w:val="24"/>
          <w:lang w:val="zh-CN"/>
        </w:rPr>
        <w:t>.</w:t>
      </w:r>
      <w:r>
        <w:rPr>
          <w:rFonts w:cs="宋体" w:hint="eastAsia"/>
          <w:sz w:val="24"/>
          <w:szCs w:val="24"/>
          <w:lang w:val="zh-CN"/>
        </w:rPr>
        <w:t>计算机导论（第</w:t>
      </w:r>
      <w:r>
        <w:rPr>
          <w:rFonts w:cs="宋体" w:hint="eastAsia"/>
          <w:sz w:val="24"/>
          <w:szCs w:val="24"/>
          <w:lang w:val="zh-CN"/>
        </w:rPr>
        <w:t>3</w:t>
      </w:r>
      <w:r>
        <w:rPr>
          <w:rFonts w:cs="宋体" w:hint="eastAsia"/>
          <w:sz w:val="24"/>
          <w:szCs w:val="24"/>
          <w:lang w:val="zh-CN"/>
        </w:rPr>
        <w:t>版）</w:t>
      </w:r>
      <w:r>
        <w:rPr>
          <w:rFonts w:cs="宋体" w:hint="eastAsia"/>
          <w:sz w:val="24"/>
          <w:szCs w:val="24"/>
          <w:lang w:val="zh-CN"/>
        </w:rPr>
        <w:t>.</w:t>
      </w:r>
      <w:r>
        <w:rPr>
          <w:rFonts w:cs="宋体" w:hint="eastAsia"/>
          <w:sz w:val="24"/>
          <w:szCs w:val="24"/>
          <w:lang w:val="zh-CN"/>
        </w:rPr>
        <w:t>电子工业出版，</w:t>
      </w:r>
      <w:r>
        <w:rPr>
          <w:rFonts w:hint="eastAsia"/>
          <w:sz w:val="24"/>
          <w:szCs w:val="24"/>
        </w:rPr>
        <w:t>2009</w:t>
      </w:r>
      <w:r>
        <w:rPr>
          <w:rFonts w:cs="宋体" w:hint="eastAsia"/>
          <w:sz w:val="24"/>
          <w:szCs w:val="24"/>
          <w:lang w:val="zh-CN"/>
        </w:rPr>
        <w:t>年</w:t>
      </w:r>
      <w:r>
        <w:rPr>
          <w:rFonts w:hint="eastAsia"/>
          <w:sz w:val="24"/>
          <w:szCs w:val="24"/>
        </w:rPr>
        <w:t>7</w:t>
      </w:r>
      <w:r>
        <w:rPr>
          <w:rFonts w:cs="宋体" w:hint="eastAsia"/>
          <w:sz w:val="24"/>
          <w:szCs w:val="24"/>
          <w:lang w:val="zh-CN"/>
        </w:rPr>
        <w:t>月</w:t>
      </w:r>
    </w:p>
    <w:p w:rsidR="00712D7F" w:rsidRDefault="008C53F9" w:rsidP="00C56504">
      <w:pPr>
        <w:numPr>
          <w:ilvl w:val="0"/>
          <w:numId w:val="31"/>
        </w:numPr>
        <w:tabs>
          <w:tab w:val="left" w:pos="360"/>
        </w:tabs>
        <w:autoSpaceDE w:val="0"/>
        <w:autoSpaceDN w:val="0"/>
        <w:adjustRightInd w:val="0"/>
        <w:snapToGrid w:val="0"/>
        <w:spacing w:line="360" w:lineRule="auto"/>
        <w:ind w:left="986"/>
        <w:rPr>
          <w:sz w:val="24"/>
          <w:szCs w:val="24"/>
        </w:rPr>
      </w:pPr>
      <w:r>
        <w:rPr>
          <w:rFonts w:cs="宋体" w:hint="eastAsia"/>
          <w:sz w:val="24"/>
          <w:szCs w:val="24"/>
          <w:lang w:val="zh-CN"/>
        </w:rPr>
        <w:t>王玲，宋平王，李苹</w:t>
      </w:r>
      <w:r>
        <w:rPr>
          <w:rFonts w:cs="宋体" w:hint="eastAsia"/>
          <w:sz w:val="24"/>
          <w:szCs w:val="24"/>
          <w:lang w:val="zh-CN"/>
        </w:rPr>
        <w:t>.</w:t>
      </w:r>
      <w:r>
        <w:rPr>
          <w:rFonts w:cs="宋体" w:hint="eastAsia"/>
          <w:sz w:val="24"/>
          <w:szCs w:val="24"/>
          <w:lang w:val="zh-CN"/>
        </w:rPr>
        <w:t>计算机科学导论</w:t>
      </w:r>
      <w:r>
        <w:rPr>
          <w:rFonts w:cs="宋体" w:hint="eastAsia"/>
          <w:sz w:val="24"/>
          <w:szCs w:val="24"/>
          <w:lang w:val="zh-CN"/>
        </w:rPr>
        <w:t>.</w:t>
      </w:r>
      <w:r>
        <w:rPr>
          <w:rFonts w:cs="宋体" w:hint="eastAsia"/>
          <w:sz w:val="24"/>
          <w:szCs w:val="24"/>
          <w:lang w:val="zh-CN"/>
        </w:rPr>
        <w:t>清华大学出版社，</w:t>
      </w:r>
      <w:r>
        <w:rPr>
          <w:rFonts w:hint="eastAsia"/>
          <w:sz w:val="24"/>
          <w:szCs w:val="24"/>
        </w:rPr>
        <w:t>2008</w:t>
      </w:r>
      <w:r>
        <w:rPr>
          <w:rFonts w:cs="宋体" w:hint="eastAsia"/>
          <w:sz w:val="24"/>
          <w:szCs w:val="24"/>
          <w:lang w:val="zh-CN"/>
        </w:rPr>
        <w:t>年</w:t>
      </w:r>
      <w:r>
        <w:rPr>
          <w:rFonts w:hint="eastAsia"/>
          <w:sz w:val="24"/>
          <w:szCs w:val="24"/>
        </w:rPr>
        <w:t>8</w:t>
      </w:r>
      <w:r>
        <w:rPr>
          <w:rFonts w:cs="宋体" w:hint="eastAsia"/>
          <w:sz w:val="24"/>
          <w:szCs w:val="24"/>
          <w:lang w:val="zh-CN"/>
        </w:rPr>
        <w:t>月</w:t>
      </w:r>
    </w:p>
    <w:p w:rsidR="00712D7F" w:rsidRDefault="008C53F9" w:rsidP="00C56504">
      <w:pPr>
        <w:numPr>
          <w:ilvl w:val="0"/>
          <w:numId w:val="31"/>
        </w:numPr>
        <w:tabs>
          <w:tab w:val="left" w:pos="360"/>
        </w:tabs>
        <w:autoSpaceDE w:val="0"/>
        <w:autoSpaceDN w:val="0"/>
        <w:adjustRightInd w:val="0"/>
        <w:snapToGrid w:val="0"/>
        <w:spacing w:line="360" w:lineRule="auto"/>
        <w:ind w:left="986"/>
        <w:rPr>
          <w:sz w:val="24"/>
          <w:szCs w:val="24"/>
        </w:rPr>
      </w:pPr>
      <w:r>
        <w:rPr>
          <w:rFonts w:hint="eastAsia"/>
          <w:sz w:val="24"/>
          <w:szCs w:val="24"/>
        </w:rPr>
        <w:t>刘艺，蔡敏，李炳伟</w:t>
      </w:r>
      <w:r>
        <w:rPr>
          <w:rFonts w:hint="eastAsia"/>
          <w:sz w:val="24"/>
          <w:szCs w:val="24"/>
        </w:rPr>
        <w:t>.</w:t>
      </w:r>
      <w:r>
        <w:rPr>
          <w:rFonts w:hint="eastAsia"/>
          <w:sz w:val="24"/>
          <w:szCs w:val="24"/>
        </w:rPr>
        <w:t>计算机科学概论</w:t>
      </w:r>
      <w:r>
        <w:rPr>
          <w:rFonts w:hint="eastAsia"/>
          <w:sz w:val="24"/>
          <w:szCs w:val="24"/>
        </w:rPr>
        <w:t>.</w:t>
      </w:r>
      <w:r>
        <w:rPr>
          <w:rFonts w:hint="eastAsia"/>
          <w:sz w:val="24"/>
          <w:szCs w:val="24"/>
        </w:rPr>
        <w:t>人民邮电出版社，</w:t>
      </w:r>
      <w:r>
        <w:rPr>
          <w:rFonts w:hint="eastAsia"/>
          <w:sz w:val="24"/>
          <w:szCs w:val="24"/>
        </w:rPr>
        <w:t>2008</w:t>
      </w:r>
      <w:r>
        <w:rPr>
          <w:rFonts w:hint="eastAsia"/>
          <w:sz w:val="24"/>
          <w:szCs w:val="24"/>
        </w:rPr>
        <w:t>年</w:t>
      </w:r>
      <w:r>
        <w:rPr>
          <w:rFonts w:hint="eastAsia"/>
          <w:sz w:val="24"/>
          <w:szCs w:val="24"/>
        </w:rPr>
        <w:t>11</w:t>
      </w:r>
      <w:r>
        <w:rPr>
          <w:rFonts w:hint="eastAsia"/>
          <w:sz w:val="24"/>
          <w:szCs w:val="24"/>
        </w:rPr>
        <w:t>月</w:t>
      </w:r>
    </w:p>
    <w:p w:rsidR="008C53F9" w:rsidRDefault="008C53F9" w:rsidP="00C56504">
      <w:pPr>
        <w:numPr>
          <w:ilvl w:val="0"/>
          <w:numId w:val="31"/>
        </w:numPr>
        <w:tabs>
          <w:tab w:val="left" w:pos="360"/>
        </w:tabs>
        <w:autoSpaceDE w:val="0"/>
        <w:autoSpaceDN w:val="0"/>
        <w:adjustRightInd w:val="0"/>
        <w:snapToGrid w:val="0"/>
        <w:spacing w:line="360" w:lineRule="auto"/>
        <w:ind w:left="986"/>
        <w:rPr>
          <w:sz w:val="24"/>
          <w:szCs w:val="24"/>
        </w:rPr>
      </w:pPr>
    </w:p>
    <w:p w:rsidR="00712D7F" w:rsidRDefault="008C53F9" w:rsidP="00C56504">
      <w:pPr>
        <w:numPr>
          <w:ilvl w:val="0"/>
          <w:numId w:val="31"/>
        </w:numPr>
        <w:tabs>
          <w:tab w:val="left" w:pos="360"/>
        </w:tabs>
        <w:autoSpaceDE w:val="0"/>
        <w:autoSpaceDN w:val="0"/>
        <w:adjustRightInd w:val="0"/>
        <w:snapToGrid w:val="0"/>
        <w:spacing w:line="360" w:lineRule="auto"/>
        <w:ind w:left="986"/>
        <w:rPr>
          <w:rFonts w:cs="宋体"/>
          <w:b/>
          <w:bCs/>
          <w:sz w:val="24"/>
          <w:szCs w:val="24"/>
          <w:lang w:val="zh-CN"/>
        </w:rPr>
      </w:pPr>
      <w:r>
        <w:rPr>
          <w:sz w:val="24"/>
          <w:szCs w:val="24"/>
        </w:rPr>
        <w:t>J.Glenn Brookshear</w:t>
      </w:r>
      <w:r>
        <w:rPr>
          <w:rFonts w:cs="宋体" w:hint="eastAsia"/>
          <w:sz w:val="24"/>
          <w:szCs w:val="24"/>
        </w:rPr>
        <w:t>，</w:t>
      </w:r>
      <w:r>
        <w:rPr>
          <w:sz w:val="24"/>
          <w:szCs w:val="24"/>
        </w:rPr>
        <w:t>Computer Science: An Overview, Sixth Edition</w:t>
      </w:r>
      <w:r>
        <w:rPr>
          <w:rFonts w:cs="宋体" w:hint="eastAsia"/>
          <w:sz w:val="24"/>
          <w:szCs w:val="24"/>
          <w:lang w:val="zh-CN"/>
        </w:rPr>
        <w:t>计算机科学概论</w:t>
      </w:r>
      <w:r>
        <w:rPr>
          <w:rFonts w:cs="宋体" w:hint="eastAsia"/>
          <w:sz w:val="24"/>
          <w:szCs w:val="24"/>
        </w:rPr>
        <w:t>（</w:t>
      </w:r>
      <w:r>
        <w:rPr>
          <w:rFonts w:cs="宋体" w:hint="eastAsia"/>
          <w:sz w:val="24"/>
          <w:szCs w:val="24"/>
          <w:lang w:val="zh-CN"/>
        </w:rPr>
        <w:t>英文版</w:t>
      </w:r>
      <w:r>
        <w:rPr>
          <w:rFonts w:cs="宋体" w:hint="eastAsia"/>
          <w:sz w:val="24"/>
          <w:szCs w:val="24"/>
        </w:rPr>
        <w:t>）</w:t>
      </w:r>
      <w:r>
        <w:rPr>
          <w:rFonts w:cs="宋体" w:hint="eastAsia"/>
          <w:sz w:val="24"/>
          <w:szCs w:val="24"/>
        </w:rPr>
        <w:t>.</w:t>
      </w:r>
      <w:r>
        <w:rPr>
          <w:rFonts w:cs="宋体" w:hint="eastAsia"/>
          <w:sz w:val="24"/>
          <w:szCs w:val="24"/>
          <w:lang w:val="zh-CN"/>
        </w:rPr>
        <w:t>人民邮电出版社</w:t>
      </w:r>
      <w:r>
        <w:rPr>
          <w:rFonts w:cs="宋体" w:hint="eastAsia"/>
          <w:sz w:val="24"/>
          <w:szCs w:val="24"/>
        </w:rPr>
        <w:t>，</w:t>
      </w:r>
      <w:r>
        <w:rPr>
          <w:sz w:val="24"/>
          <w:szCs w:val="24"/>
        </w:rPr>
        <w:t>2002</w:t>
      </w:r>
      <w:r>
        <w:rPr>
          <w:rFonts w:cs="宋体" w:hint="eastAsia"/>
          <w:sz w:val="24"/>
          <w:szCs w:val="24"/>
          <w:lang w:val="zh-CN"/>
        </w:rPr>
        <w:t>年</w:t>
      </w:r>
      <w:r>
        <w:rPr>
          <w:sz w:val="24"/>
          <w:szCs w:val="24"/>
        </w:rPr>
        <w:t>1</w:t>
      </w:r>
      <w:r>
        <w:rPr>
          <w:rFonts w:cs="宋体" w:hint="eastAsia"/>
          <w:sz w:val="24"/>
          <w:szCs w:val="24"/>
          <w:lang w:val="zh-CN"/>
        </w:rPr>
        <w:t>月</w:t>
      </w:r>
    </w:p>
    <w:p w:rsidR="00712D7F" w:rsidRDefault="008C53F9" w:rsidP="00E9278B">
      <w:pPr>
        <w:adjustRightInd w:val="0"/>
        <w:snapToGrid w:val="0"/>
        <w:spacing w:beforeLines="50" w:afterLines="50" w:line="360" w:lineRule="auto"/>
        <w:rPr>
          <w:rFonts w:cs="宋体"/>
          <w:b/>
          <w:sz w:val="24"/>
          <w:szCs w:val="24"/>
          <w:lang w:val="zh-CN"/>
        </w:rPr>
      </w:pPr>
      <w:r>
        <w:rPr>
          <w:rFonts w:cs="宋体" w:hint="eastAsia"/>
          <w:b/>
          <w:sz w:val="24"/>
          <w:szCs w:val="24"/>
          <w:lang w:val="zh-CN"/>
        </w:rPr>
        <w:t>四、其它必要说明</w:t>
      </w:r>
    </w:p>
    <w:p w:rsidR="00712D7F" w:rsidRDefault="008C53F9" w:rsidP="00C56504">
      <w:pPr>
        <w:autoSpaceDE w:val="0"/>
        <w:autoSpaceDN w:val="0"/>
        <w:adjustRightInd w:val="0"/>
        <w:spacing w:line="360" w:lineRule="auto"/>
        <w:ind w:firstLine="480"/>
        <w:rPr>
          <w:rFonts w:cs="宋体"/>
          <w:sz w:val="24"/>
          <w:szCs w:val="24"/>
          <w:lang w:val="zh-CN"/>
        </w:rPr>
      </w:pPr>
      <w:r>
        <w:rPr>
          <w:rFonts w:cs="宋体" w:hint="eastAsia"/>
          <w:sz w:val="24"/>
          <w:szCs w:val="24"/>
          <w:lang w:val="zh-CN"/>
        </w:rPr>
        <w:lastRenderedPageBreak/>
        <w:t>计算机科学导论是计算机科学与技术专业</w:t>
      </w:r>
      <w:r>
        <w:rPr>
          <w:rFonts w:hint="eastAsia"/>
          <w:sz w:val="24"/>
          <w:szCs w:val="24"/>
          <w:lang w:val="zh-CN"/>
        </w:rPr>
        <w:t>、网络工程专业、物联网工程专业、软件工程专业</w:t>
      </w:r>
      <w:r>
        <w:rPr>
          <w:rFonts w:cs="宋体" w:hint="eastAsia"/>
          <w:sz w:val="24"/>
          <w:szCs w:val="24"/>
          <w:lang w:val="zh-CN"/>
        </w:rPr>
        <w:t>本科生接触的第一门与专业相关的课程，旨在引领学生步入计算机科学的殿堂，培养学生的专业学习兴趣。本课程除</w:t>
      </w:r>
      <w:r>
        <w:rPr>
          <w:rFonts w:cs="宋体" w:hint="eastAsia"/>
          <w:sz w:val="24"/>
          <w:szCs w:val="24"/>
        </w:rPr>
        <w:t>24</w:t>
      </w:r>
      <w:r>
        <w:rPr>
          <w:rFonts w:cs="宋体" w:hint="eastAsia"/>
          <w:sz w:val="24"/>
          <w:szCs w:val="24"/>
          <w:lang w:val="zh-CN"/>
        </w:rPr>
        <w:t>学时课堂讲授外、另有</w:t>
      </w:r>
      <w:r>
        <w:rPr>
          <w:rFonts w:cs="宋体" w:hint="eastAsia"/>
          <w:sz w:val="24"/>
          <w:szCs w:val="24"/>
          <w:lang w:val="zh-CN"/>
        </w:rPr>
        <w:t>8</w:t>
      </w:r>
      <w:r>
        <w:rPr>
          <w:rFonts w:cs="宋体" w:hint="eastAsia"/>
          <w:sz w:val="24"/>
          <w:szCs w:val="24"/>
          <w:lang w:val="zh-CN"/>
        </w:rPr>
        <w:t>学时专业讲座，专业讲座从学科的前沿知识、计算机的应用领域等多个方面出发拓宽学生知识面，达到进一步提高专业学习兴趣的目的。</w:t>
      </w:r>
    </w:p>
    <w:p w:rsidR="00712D7F" w:rsidRDefault="00712D7F" w:rsidP="00C56504">
      <w:pPr>
        <w:autoSpaceDE w:val="0"/>
        <w:autoSpaceDN w:val="0"/>
        <w:adjustRightInd w:val="0"/>
        <w:spacing w:line="360" w:lineRule="auto"/>
        <w:ind w:firstLine="482"/>
        <w:rPr>
          <w:rFonts w:cs="宋体"/>
          <w:sz w:val="24"/>
          <w:szCs w:val="24"/>
          <w:lang w:val="zh-CN"/>
        </w:rPr>
      </w:pPr>
    </w:p>
    <w:p w:rsidR="00712D7F" w:rsidRDefault="008C53F9" w:rsidP="00C56504">
      <w:pPr>
        <w:spacing w:line="360" w:lineRule="auto"/>
        <w:ind w:right="360" w:firstLine="5188"/>
        <w:jc w:val="center"/>
        <w:rPr>
          <w:b/>
          <w:sz w:val="24"/>
          <w:szCs w:val="24"/>
        </w:rPr>
      </w:pPr>
      <w:r>
        <w:rPr>
          <w:rFonts w:hint="eastAsia"/>
          <w:b/>
          <w:color w:val="FF0000"/>
          <w:sz w:val="24"/>
          <w:szCs w:val="24"/>
        </w:rPr>
        <w:t xml:space="preserve">      </w:t>
      </w:r>
      <w:r>
        <w:rPr>
          <w:rFonts w:hint="eastAsia"/>
          <w:b/>
          <w:sz w:val="24"/>
          <w:szCs w:val="24"/>
        </w:rPr>
        <w:t>执笔人：丛丽晖</w:t>
      </w:r>
    </w:p>
    <w:p w:rsidR="00712D7F" w:rsidRDefault="008C53F9" w:rsidP="00C56504">
      <w:pPr>
        <w:spacing w:line="360" w:lineRule="auto"/>
        <w:ind w:right="360" w:firstLine="5188"/>
        <w:jc w:val="center"/>
        <w:rPr>
          <w:b/>
          <w:sz w:val="24"/>
          <w:szCs w:val="24"/>
        </w:rPr>
      </w:pPr>
      <w:r>
        <w:rPr>
          <w:rFonts w:hint="eastAsia"/>
          <w:b/>
          <w:sz w:val="24"/>
          <w:szCs w:val="24"/>
        </w:rPr>
        <w:t xml:space="preserve">      </w:t>
      </w:r>
      <w:r>
        <w:rPr>
          <w:rFonts w:hint="eastAsia"/>
          <w:b/>
          <w:sz w:val="24"/>
          <w:szCs w:val="24"/>
        </w:rPr>
        <w:t>审定人：孙伟东</w:t>
      </w:r>
    </w:p>
    <w:p w:rsidR="00712D7F" w:rsidRDefault="008C53F9" w:rsidP="00C56504">
      <w:pPr>
        <w:spacing w:line="360" w:lineRule="auto"/>
        <w:ind w:right="330" w:firstLine="5188"/>
        <w:jc w:val="center"/>
        <w:rPr>
          <w:sz w:val="24"/>
          <w:szCs w:val="24"/>
        </w:rPr>
      </w:pPr>
      <w:r>
        <w:rPr>
          <w:rFonts w:hint="eastAsia"/>
          <w:b/>
          <w:sz w:val="24"/>
          <w:szCs w:val="24"/>
        </w:rPr>
        <w:t xml:space="preserve">      </w:t>
      </w:r>
      <w:r>
        <w:rPr>
          <w:rFonts w:hint="eastAsia"/>
          <w:b/>
          <w:sz w:val="24"/>
          <w:szCs w:val="24"/>
        </w:rPr>
        <w:t>批准人：张翼飞</w:t>
      </w:r>
    </w:p>
    <w:p w:rsidR="00712D7F" w:rsidRDefault="008C53F9" w:rsidP="00C56504">
      <w:pPr>
        <w:spacing w:line="360" w:lineRule="auto"/>
        <w:ind w:right="541" w:firstLine="5190"/>
        <w:jc w:val="center"/>
        <w:rPr>
          <w:szCs w:val="24"/>
        </w:rPr>
      </w:pPr>
      <w:r>
        <w:rPr>
          <w:rFonts w:hint="eastAsia"/>
          <w:b/>
          <w:sz w:val="24"/>
          <w:szCs w:val="24"/>
        </w:rPr>
        <w:t xml:space="preserve">    2015</w:t>
      </w:r>
      <w:r>
        <w:rPr>
          <w:rFonts w:hint="eastAsia"/>
          <w:b/>
          <w:sz w:val="24"/>
          <w:szCs w:val="24"/>
        </w:rPr>
        <w:t>年</w:t>
      </w:r>
      <w:r>
        <w:rPr>
          <w:rFonts w:hint="eastAsia"/>
          <w:b/>
          <w:sz w:val="24"/>
          <w:szCs w:val="24"/>
        </w:rPr>
        <w:t>7</w:t>
      </w:r>
      <w:r>
        <w:rPr>
          <w:rFonts w:hint="eastAsia"/>
          <w:b/>
          <w:sz w:val="24"/>
          <w:szCs w:val="24"/>
        </w:rPr>
        <w:t>月</w:t>
      </w:r>
    </w:p>
    <w:p w:rsidR="00712D7F" w:rsidRDefault="00712D7F" w:rsidP="00C56504">
      <w:pPr>
        <w:spacing w:line="360" w:lineRule="auto"/>
        <w:sectPr w:rsidR="00712D7F">
          <w:pgSz w:w="11906" w:h="16838"/>
          <w:pgMar w:top="1440" w:right="1080" w:bottom="1440" w:left="1080" w:header="851" w:footer="992" w:gutter="0"/>
          <w:cols w:space="720"/>
          <w:docGrid w:type="lines" w:linePitch="312"/>
        </w:sectPr>
      </w:pPr>
    </w:p>
    <w:p w:rsidR="00712D7F" w:rsidRDefault="008C53F9" w:rsidP="00C56504">
      <w:pPr>
        <w:keepNext/>
        <w:spacing w:before="120" w:after="240" w:line="300" w:lineRule="auto"/>
        <w:jc w:val="center"/>
        <w:outlineLvl w:val="1"/>
        <w:rPr>
          <w:b/>
          <w:sz w:val="32"/>
          <w:szCs w:val="32"/>
        </w:rPr>
      </w:pPr>
      <w:bookmarkStart w:id="15" w:name="_Toc465431149"/>
      <w:bookmarkStart w:id="16" w:name="_Toc7908"/>
      <w:bookmarkStart w:id="17" w:name="OLE_LINK1"/>
      <w:r>
        <w:rPr>
          <w:rFonts w:hint="eastAsia"/>
          <w:b/>
          <w:sz w:val="32"/>
          <w:szCs w:val="32"/>
        </w:rPr>
        <w:lastRenderedPageBreak/>
        <w:t>《软件工程》课程教学大纲</w:t>
      </w:r>
      <w:bookmarkEnd w:id="15"/>
      <w:bookmarkEnd w:id="16"/>
    </w:p>
    <w:p w:rsidR="00712D7F" w:rsidRDefault="008C53F9" w:rsidP="00C56504">
      <w:pPr>
        <w:spacing w:line="360" w:lineRule="auto"/>
        <w:rPr>
          <w:bCs/>
          <w:sz w:val="24"/>
        </w:rPr>
      </w:pPr>
      <w:r>
        <w:rPr>
          <w:rFonts w:hint="eastAsia"/>
          <w:b/>
          <w:bCs/>
          <w:sz w:val="24"/>
        </w:rPr>
        <w:t>【课程编号】</w:t>
      </w:r>
      <w:r>
        <w:rPr>
          <w:rFonts w:hint="eastAsia"/>
          <w:bCs/>
          <w:sz w:val="24"/>
        </w:rPr>
        <w:t xml:space="preserve"> </w:t>
      </w:r>
      <w:r>
        <w:rPr>
          <w:bCs/>
          <w:sz w:val="24"/>
        </w:rPr>
        <w:t>1010002105</w:t>
      </w:r>
    </w:p>
    <w:p w:rsidR="00712D7F" w:rsidRDefault="008C53F9" w:rsidP="00C56504">
      <w:pPr>
        <w:spacing w:line="360" w:lineRule="auto"/>
        <w:rPr>
          <w:bCs/>
          <w:sz w:val="24"/>
        </w:rPr>
      </w:pPr>
      <w:r>
        <w:rPr>
          <w:rFonts w:hint="eastAsia"/>
          <w:b/>
          <w:bCs/>
          <w:sz w:val="24"/>
        </w:rPr>
        <w:t>【课程名称】</w:t>
      </w:r>
      <w:r>
        <w:rPr>
          <w:rFonts w:hint="eastAsia"/>
          <w:b/>
          <w:bCs/>
          <w:sz w:val="24"/>
        </w:rPr>
        <w:t xml:space="preserve"> </w:t>
      </w:r>
      <w:r>
        <w:rPr>
          <w:rFonts w:hint="eastAsia"/>
          <w:bCs/>
          <w:sz w:val="24"/>
        </w:rPr>
        <w:t>软件工程</w:t>
      </w:r>
    </w:p>
    <w:p w:rsidR="00712D7F" w:rsidRDefault="008C53F9" w:rsidP="00C56504">
      <w:pPr>
        <w:spacing w:line="360" w:lineRule="auto"/>
        <w:ind w:firstLineChars="650" w:firstLine="1560"/>
        <w:rPr>
          <w:b/>
          <w:bCs/>
          <w:sz w:val="24"/>
        </w:rPr>
      </w:pPr>
      <w:r>
        <w:rPr>
          <w:rFonts w:hint="eastAsia"/>
          <w:bCs/>
          <w:sz w:val="24"/>
        </w:rPr>
        <w:t>Software Engineering</w:t>
      </w:r>
    </w:p>
    <w:p w:rsidR="00712D7F" w:rsidRDefault="008C53F9" w:rsidP="00C56504">
      <w:pPr>
        <w:spacing w:line="360" w:lineRule="auto"/>
        <w:rPr>
          <w:sz w:val="24"/>
        </w:rPr>
      </w:pPr>
      <w:r>
        <w:rPr>
          <w:rFonts w:hint="eastAsia"/>
          <w:b/>
          <w:bCs/>
          <w:sz w:val="24"/>
        </w:rPr>
        <w:t>【</w:t>
      </w:r>
      <w:r>
        <w:rPr>
          <w:rFonts w:hint="eastAsia"/>
          <w:b/>
          <w:sz w:val="24"/>
        </w:rPr>
        <w:t>学时学分</w:t>
      </w:r>
      <w:r>
        <w:rPr>
          <w:rFonts w:hint="eastAsia"/>
          <w:b/>
          <w:bCs/>
          <w:sz w:val="24"/>
        </w:rPr>
        <w:t>】</w:t>
      </w:r>
      <w:r>
        <w:rPr>
          <w:rFonts w:hint="eastAsia"/>
          <w:sz w:val="24"/>
        </w:rPr>
        <w:t xml:space="preserve"> 48 </w:t>
      </w:r>
      <w:r>
        <w:rPr>
          <w:rFonts w:hint="eastAsia"/>
          <w:sz w:val="24"/>
        </w:rPr>
        <w:t>学时；</w:t>
      </w:r>
      <w:r>
        <w:rPr>
          <w:rFonts w:hint="eastAsia"/>
          <w:sz w:val="24"/>
        </w:rPr>
        <w:t xml:space="preserve">3 </w:t>
      </w:r>
      <w:r>
        <w:rPr>
          <w:rFonts w:hint="eastAsia"/>
          <w:sz w:val="24"/>
        </w:rPr>
        <w:t>学分</w:t>
      </w:r>
      <w:r>
        <w:rPr>
          <w:rFonts w:hint="eastAsia"/>
          <w:sz w:val="24"/>
        </w:rPr>
        <w:t xml:space="preserve">         </w:t>
      </w:r>
      <w:r>
        <w:rPr>
          <w:sz w:val="24"/>
        </w:rPr>
        <w:t xml:space="preserve">  </w:t>
      </w:r>
      <w:r>
        <w:rPr>
          <w:rFonts w:hint="eastAsia"/>
          <w:sz w:val="24"/>
        </w:rPr>
        <w:t xml:space="preserve">  </w:t>
      </w:r>
      <w:r>
        <w:rPr>
          <w:rFonts w:hint="eastAsia"/>
          <w:b/>
          <w:bCs/>
          <w:sz w:val="24"/>
        </w:rPr>
        <w:t>【</w:t>
      </w:r>
      <w:r>
        <w:rPr>
          <w:rFonts w:hint="eastAsia"/>
          <w:b/>
          <w:sz w:val="24"/>
        </w:rPr>
        <w:t>实验和上机学时</w:t>
      </w:r>
      <w:r>
        <w:rPr>
          <w:rFonts w:hint="eastAsia"/>
          <w:b/>
          <w:bCs/>
          <w:sz w:val="24"/>
        </w:rPr>
        <w:t>】</w:t>
      </w:r>
      <w:r>
        <w:rPr>
          <w:rFonts w:hint="eastAsia"/>
          <w:bCs/>
          <w:sz w:val="24"/>
        </w:rPr>
        <w:t>0</w:t>
      </w:r>
    </w:p>
    <w:p w:rsidR="00712D7F" w:rsidRDefault="008C53F9" w:rsidP="00C56504">
      <w:pPr>
        <w:spacing w:line="360" w:lineRule="auto"/>
        <w:rPr>
          <w:sz w:val="24"/>
        </w:rPr>
      </w:pPr>
      <w:r>
        <w:rPr>
          <w:rFonts w:hint="eastAsia"/>
          <w:b/>
          <w:bCs/>
          <w:sz w:val="24"/>
        </w:rPr>
        <w:t>【</w:t>
      </w:r>
      <w:r>
        <w:rPr>
          <w:rFonts w:hint="eastAsia"/>
          <w:b/>
          <w:sz w:val="24"/>
        </w:rPr>
        <w:t>课程性质</w:t>
      </w:r>
      <w:r>
        <w:rPr>
          <w:rFonts w:hint="eastAsia"/>
          <w:b/>
          <w:bCs/>
          <w:sz w:val="24"/>
        </w:rPr>
        <w:t>】</w:t>
      </w:r>
      <w:r>
        <w:rPr>
          <w:rFonts w:hint="eastAsia"/>
          <w:bCs/>
          <w:sz w:val="24"/>
        </w:rPr>
        <w:t xml:space="preserve"> </w:t>
      </w:r>
      <w:r>
        <w:rPr>
          <w:rFonts w:hint="eastAsia"/>
          <w:bCs/>
          <w:sz w:val="24"/>
        </w:rPr>
        <w:t>院级选修课</w:t>
      </w:r>
      <w:r>
        <w:rPr>
          <w:rFonts w:hint="eastAsia"/>
          <w:sz w:val="24"/>
        </w:rPr>
        <w:t xml:space="preserve">                  </w:t>
      </w:r>
      <w:r>
        <w:rPr>
          <w:rFonts w:hint="eastAsia"/>
          <w:b/>
          <w:bCs/>
          <w:sz w:val="24"/>
        </w:rPr>
        <w:t>【</w:t>
      </w:r>
      <w:r>
        <w:rPr>
          <w:rFonts w:hint="eastAsia"/>
          <w:b/>
          <w:sz w:val="24"/>
        </w:rPr>
        <w:t>开课模式</w:t>
      </w:r>
      <w:r>
        <w:rPr>
          <w:rFonts w:hint="eastAsia"/>
          <w:b/>
          <w:bCs/>
          <w:sz w:val="24"/>
        </w:rPr>
        <w:t>】</w:t>
      </w:r>
      <w:r>
        <w:rPr>
          <w:rFonts w:hint="eastAsia"/>
          <w:b/>
          <w:bCs/>
          <w:sz w:val="24"/>
        </w:rPr>
        <w:t xml:space="preserve"> </w:t>
      </w:r>
      <w:r>
        <w:rPr>
          <w:rFonts w:hint="eastAsia"/>
          <w:bCs/>
          <w:sz w:val="24"/>
        </w:rPr>
        <w:t>必修</w:t>
      </w:r>
    </w:p>
    <w:p w:rsidR="00712D7F" w:rsidRDefault="008C53F9" w:rsidP="00C56504">
      <w:pPr>
        <w:spacing w:line="360" w:lineRule="auto"/>
        <w:rPr>
          <w:sz w:val="24"/>
        </w:rPr>
      </w:pPr>
      <w:r>
        <w:rPr>
          <w:rFonts w:hint="eastAsia"/>
          <w:b/>
          <w:bCs/>
          <w:sz w:val="24"/>
        </w:rPr>
        <w:t>【</w:t>
      </w:r>
      <w:r>
        <w:rPr>
          <w:rFonts w:hint="eastAsia"/>
          <w:b/>
          <w:sz w:val="24"/>
        </w:rPr>
        <w:t>先修课程</w:t>
      </w:r>
      <w:r>
        <w:rPr>
          <w:rFonts w:hint="eastAsia"/>
          <w:b/>
          <w:bCs/>
          <w:sz w:val="24"/>
        </w:rPr>
        <w:t>】</w:t>
      </w:r>
      <w:r>
        <w:rPr>
          <w:rFonts w:hint="eastAsia"/>
          <w:b/>
          <w:bCs/>
          <w:sz w:val="24"/>
        </w:rPr>
        <w:t xml:space="preserve"> </w:t>
      </w:r>
      <w:r>
        <w:rPr>
          <w:rFonts w:hint="eastAsia"/>
          <w:bCs/>
          <w:sz w:val="24"/>
        </w:rPr>
        <w:t>程序设计基础、高级程序设计、数据结构与算法、数据库原理</w:t>
      </w:r>
    </w:p>
    <w:p w:rsidR="00712D7F" w:rsidRDefault="008C53F9" w:rsidP="00C56504">
      <w:pPr>
        <w:spacing w:line="360" w:lineRule="auto"/>
        <w:rPr>
          <w:sz w:val="24"/>
        </w:rPr>
      </w:pPr>
      <w:r>
        <w:rPr>
          <w:rFonts w:hint="eastAsia"/>
          <w:b/>
          <w:bCs/>
          <w:sz w:val="24"/>
        </w:rPr>
        <w:t>【</w:t>
      </w:r>
      <w:r>
        <w:rPr>
          <w:rFonts w:hint="eastAsia"/>
          <w:b/>
          <w:sz w:val="24"/>
        </w:rPr>
        <w:t>开课单位</w:t>
      </w:r>
      <w:r>
        <w:rPr>
          <w:rFonts w:hint="eastAsia"/>
          <w:b/>
          <w:bCs/>
          <w:sz w:val="24"/>
        </w:rPr>
        <w:t>】</w:t>
      </w:r>
      <w:r>
        <w:rPr>
          <w:rFonts w:hint="eastAsia"/>
          <w:b/>
          <w:bCs/>
          <w:sz w:val="24"/>
        </w:rPr>
        <w:t xml:space="preserve"> </w:t>
      </w:r>
      <w:r>
        <w:rPr>
          <w:rFonts w:hint="eastAsia"/>
          <w:bCs/>
          <w:sz w:val="24"/>
        </w:rPr>
        <w:t>软件工程系</w:t>
      </w:r>
      <w:r>
        <w:rPr>
          <w:rFonts w:hint="eastAsia"/>
          <w:b/>
          <w:bCs/>
          <w:sz w:val="24"/>
        </w:rPr>
        <w:t xml:space="preserve">                  </w:t>
      </w:r>
      <w:r>
        <w:rPr>
          <w:rFonts w:hint="eastAsia"/>
          <w:b/>
          <w:bCs/>
          <w:sz w:val="24"/>
        </w:rPr>
        <w:t>【</w:t>
      </w:r>
      <w:r>
        <w:rPr>
          <w:rFonts w:hint="eastAsia"/>
          <w:b/>
          <w:sz w:val="24"/>
        </w:rPr>
        <w:t>开课学期</w:t>
      </w:r>
      <w:r>
        <w:rPr>
          <w:rFonts w:hint="eastAsia"/>
          <w:b/>
          <w:bCs/>
          <w:sz w:val="24"/>
        </w:rPr>
        <w:t>】</w:t>
      </w:r>
      <w:r>
        <w:rPr>
          <w:rFonts w:hint="eastAsia"/>
          <w:b/>
          <w:bCs/>
          <w:sz w:val="24"/>
        </w:rPr>
        <w:t xml:space="preserve"> </w:t>
      </w:r>
      <w:r>
        <w:rPr>
          <w:sz w:val="24"/>
        </w:rPr>
        <w:t>5</w:t>
      </w:r>
      <w:r>
        <w:rPr>
          <w:rFonts w:hint="eastAsia"/>
          <w:sz w:val="24"/>
        </w:rPr>
        <w:t xml:space="preserve"> </w:t>
      </w:r>
    </w:p>
    <w:p w:rsidR="00712D7F" w:rsidRDefault="008C53F9" w:rsidP="00C56504">
      <w:pPr>
        <w:spacing w:line="360" w:lineRule="auto"/>
        <w:rPr>
          <w:b/>
          <w:bCs/>
          <w:sz w:val="24"/>
        </w:rPr>
      </w:pPr>
      <w:r>
        <w:rPr>
          <w:rFonts w:hint="eastAsia"/>
          <w:b/>
          <w:bCs/>
          <w:sz w:val="24"/>
        </w:rPr>
        <w:t>【</w:t>
      </w:r>
      <w:r>
        <w:rPr>
          <w:rFonts w:hint="eastAsia"/>
          <w:b/>
          <w:sz w:val="24"/>
        </w:rPr>
        <w:t>授课对象</w:t>
      </w:r>
      <w:r>
        <w:rPr>
          <w:rFonts w:hint="eastAsia"/>
          <w:b/>
          <w:bCs/>
          <w:sz w:val="24"/>
        </w:rPr>
        <w:t>】</w:t>
      </w:r>
      <w:r>
        <w:rPr>
          <w:rFonts w:hint="eastAsia"/>
          <w:b/>
          <w:bCs/>
          <w:sz w:val="24"/>
        </w:rPr>
        <w:t xml:space="preserve"> </w:t>
      </w:r>
      <w:r>
        <w:rPr>
          <w:rFonts w:hint="eastAsia"/>
          <w:bCs/>
          <w:sz w:val="24"/>
        </w:rPr>
        <w:t>计算机科学与技术专业</w:t>
      </w:r>
      <w:r>
        <w:rPr>
          <w:rFonts w:hint="eastAsia"/>
          <w:b/>
          <w:bCs/>
          <w:sz w:val="24"/>
        </w:rPr>
        <w:t xml:space="preserve">        </w:t>
      </w:r>
      <w:r>
        <w:rPr>
          <w:rFonts w:hint="eastAsia"/>
          <w:b/>
          <w:bCs/>
          <w:sz w:val="24"/>
        </w:rPr>
        <w:t>【</w:t>
      </w:r>
      <w:r>
        <w:rPr>
          <w:rFonts w:hint="eastAsia"/>
          <w:b/>
          <w:sz w:val="24"/>
        </w:rPr>
        <w:t>考核方式</w:t>
      </w:r>
      <w:r>
        <w:rPr>
          <w:rFonts w:hint="eastAsia"/>
          <w:b/>
          <w:bCs/>
          <w:sz w:val="24"/>
        </w:rPr>
        <w:t>】</w:t>
      </w:r>
      <w:r>
        <w:rPr>
          <w:rFonts w:hint="eastAsia"/>
          <w:b/>
          <w:bCs/>
          <w:sz w:val="24"/>
        </w:rPr>
        <w:t xml:space="preserve"> </w:t>
      </w:r>
      <w:r>
        <w:rPr>
          <w:rFonts w:hint="eastAsia"/>
          <w:bCs/>
          <w:sz w:val="24"/>
        </w:rPr>
        <w:t>考试</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一、课程的性质、目的与任务</w:t>
      </w:r>
    </w:p>
    <w:p w:rsidR="00712D7F" w:rsidRDefault="008C53F9" w:rsidP="00C56504">
      <w:pPr>
        <w:spacing w:line="360" w:lineRule="auto"/>
        <w:ind w:firstLine="482"/>
        <w:rPr>
          <w:rFonts w:ascii="宋体" w:hAnsi="宋体" w:cs="宋体"/>
          <w:sz w:val="24"/>
          <w:szCs w:val="24"/>
        </w:rPr>
      </w:pPr>
      <w:r>
        <w:rPr>
          <w:rFonts w:ascii="宋体" w:hAnsi="宋体" w:cs="宋体" w:hint="eastAsia"/>
          <w:sz w:val="24"/>
          <w:szCs w:val="24"/>
        </w:rPr>
        <w:t>《软件工程》是计算机科学与技术专业（计算机软件方向）的专业必修课，在软件类人才培养体系中占有重要地位。软件开发是建立计算机应用系统的重要环节，随着软件规模的不断增大，人们逐渐将工程学的知识纳入到软件开发体系中来，指导软件按照工程化、标准化和规范化的方法开发大型软件系统。通过本课程的学习，学生能够掌握软件工程的基本概念、基本原理、开发软件项目的工程化的方法和技术及在开发过程中应遵循的流程、准则、标准和规范等，学生应能掌握开发高质量软件的方法，以及有效地策划和管理软件开发活动，了解和掌握目前主流的软件流程管理办法，培养学生团队合作意识和交流方法，了解软件项目管理和软件维护等方面的知识，为学生参加大型软件开发项目打下坚实的理论基础。</w:t>
      </w:r>
    </w:p>
    <w:p w:rsidR="00712D7F" w:rsidRDefault="008C53F9" w:rsidP="00C56504">
      <w:pPr>
        <w:spacing w:line="360" w:lineRule="auto"/>
        <w:ind w:firstLine="482"/>
        <w:rPr>
          <w:rFonts w:ascii="宋体" w:hAnsi="宋体" w:cs="宋体"/>
          <w:sz w:val="24"/>
          <w:szCs w:val="24"/>
        </w:rPr>
      </w:pPr>
      <w:r>
        <w:rPr>
          <w:rFonts w:ascii="宋体" w:hAnsi="宋体" w:cs="宋体" w:hint="eastAsia"/>
          <w:sz w:val="24"/>
          <w:szCs w:val="24"/>
        </w:rPr>
        <w:t xml:space="preserve">  本课程所承载的知识、能力和素质培养的具体要求如下表所示。</w:t>
      </w:r>
    </w:p>
    <w:p w:rsidR="00712D7F" w:rsidRDefault="008C53F9" w:rsidP="00E9278B">
      <w:pPr>
        <w:autoSpaceDE w:val="0"/>
        <w:autoSpaceDN w:val="0"/>
        <w:adjustRightInd w:val="0"/>
        <w:snapToGrid w:val="0"/>
        <w:spacing w:beforeLines="50" w:afterLines="50" w:line="300" w:lineRule="auto"/>
        <w:jc w:val="center"/>
        <w:rPr>
          <w:rFonts w:ascii="黑体" w:eastAsia="黑体" w:hAnsi="黑体" w:cs="黑体"/>
        </w:rPr>
      </w:pPr>
      <w:r>
        <w:rPr>
          <w:rFonts w:ascii="黑体" w:eastAsia="黑体" w:hAnsi="黑体" w:cs="黑体" w:hint="eastAsia"/>
        </w:rPr>
        <w:t>表1课程与毕业生培养业务规格要求对应关系表</w:t>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7479"/>
      </w:tblGrid>
      <w:tr w:rsidR="00712D7F">
        <w:trPr>
          <w:jc w:val="center"/>
        </w:trPr>
        <w:tc>
          <w:tcPr>
            <w:tcW w:w="1478" w:type="dxa"/>
            <w:shd w:val="clear" w:color="auto" w:fill="auto"/>
            <w:vAlign w:val="center"/>
          </w:tcPr>
          <w:p w:rsidR="00712D7F" w:rsidRDefault="008C53F9" w:rsidP="00C56504">
            <w:pPr>
              <w:spacing w:line="300" w:lineRule="auto"/>
              <w:jc w:val="center"/>
              <w:rPr>
                <w:rFonts w:cs="宋体"/>
                <w:b/>
              </w:rPr>
            </w:pPr>
            <w:r>
              <w:rPr>
                <w:rFonts w:cs="宋体" w:hint="eastAsia"/>
                <w:b/>
              </w:rPr>
              <w:t>培养方案</w:t>
            </w:r>
          </w:p>
          <w:p w:rsidR="00712D7F" w:rsidRDefault="008C53F9" w:rsidP="00C56504">
            <w:pPr>
              <w:spacing w:line="300" w:lineRule="auto"/>
              <w:jc w:val="center"/>
              <w:rPr>
                <w:rFonts w:cs="宋体"/>
                <w:b/>
              </w:rPr>
            </w:pPr>
            <w:r>
              <w:rPr>
                <w:rFonts w:cs="宋体" w:hint="eastAsia"/>
                <w:b/>
              </w:rPr>
              <w:t>培养要求</w:t>
            </w:r>
          </w:p>
        </w:tc>
        <w:tc>
          <w:tcPr>
            <w:tcW w:w="7479" w:type="dxa"/>
            <w:shd w:val="clear" w:color="auto" w:fill="auto"/>
            <w:vAlign w:val="center"/>
          </w:tcPr>
          <w:p w:rsidR="00712D7F" w:rsidRDefault="008C53F9" w:rsidP="00C56504">
            <w:pPr>
              <w:spacing w:line="300" w:lineRule="auto"/>
              <w:jc w:val="center"/>
              <w:rPr>
                <w:rFonts w:cs="宋体"/>
                <w:b/>
              </w:rPr>
            </w:pPr>
            <w:r>
              <w:rPr>
                <w:rFonts w:cs="宋体" w:hint="eastAsia"/>
                <w:b/>
              </w:rPr>
              <w:t>课程具体要求</w:t>
            </w:r>
          </w:p>
        </w:tc>
      </w:tr>
      <w:tr w:rsidR="00712D7F">
        <w:trPr>
          <w:jc w:val="center"/>
        </w:trPr>
        <w:tc>
          <w:tcPr>
            <w:tcW w:w="1478" w:type="dxa"/>
            <w:shd w:val="clear" w:color="auto" w:fill="auto"/>
            <w:vAlign w:val="center"/>
          </w:tcPr>
          <w:p w:rsidR="00712D7F" w:rsidRDefault="008C53F9" w:rsidP="00C56504">
            <w:pPr>
              <w:jc w:val="center"/>
              <w:rPr>
                <w:rFonts w:ascii="宋体" w:hAnsi="宋体" w:cs="宋体"/>
              </w:rPr>
            </w:pPr>
            <w:r>
              <w:rPr>
                <w:rFonts w:ascii="宋体" w:hAnsi="宋体" w:cs="宋体" w:hint="eastAsia"/>
              </w:rPr>
              <w:t>工程素质</w:t>
            </w:r>
          </w:p>
          <w:p w:rsidR="00712D7F" w:rsidRDefault="008C53F9" w:rsidP="00C56504">
            <w:pPr>
              <w:jc w:val="center"/>
              <w:rPr>
                <w:rFonts w:ascii="宋体" w:hAnsi="宋体" w:cs="宋体"/>
              </w:rPr>
            </w:pPr>
            <w:r>
              <w:rPr>
                <w:rFonts w:ascii="宋体" w:hAnsi="宋体" w:cs="宋体" w:hint="eastAsia"/>
              </w:rPr>
              <w:t>科学素质</w:t>
            </w:r>
          </w:p>
          <w:p w:rsidR="00712D7F" w:rsidRDefault="008C53F9" w:rsidP="00C56504">
            <w:pPr>
              <w:jc w:val="center"/>
              <w:rPr>
                <w:rFonts w:ascii="宋体" w:hAnsi="宋体" w:cs="宋体"/>
              </w:rPr>
            </w:pPr>
            <w:r>
              <w:rPr>
                <w:rFonts w:ascii="宋体" w:hAnsi="宋体" w:cs="宋体" w:hint="eastAsia"/>
              </w:rPr>
              <w:t>专业素质</w:t>
            </w:r>
          </w:p>
        </w:tc>
        <w:tc>
          <w:tcPr>
            <w:tcW w:w="7479" w:type="dxa"/>
            <w:shd w:val="clear" w:color="auto" w:fill="auto"/>
          </w:tcPr>
          <w:p w:rsidR="00712D7F" w:rsidRDefault="008C53F9" w:rsidP="00C56504">
            <w:pPr>
              <w:adjustRightInd w:val="0"/>
              <w:snapToGrid w:val="0"/>
              <w:spacing w:line="300" w:lineRule="auto"/>
              <w:rPr>
                <w:rFonts w:ascii="宋体" w:hAnsi="宋体" w:cs="宋体"/>
              </w:rPr>
            </w:pPr>
            <w:r>
              <w:rPr>
                <w:rFonts w:ascii="宋体" w:hAnsi="宋体" w:cs="宋体" w:hint="eastAsia"/>
              </w:rPr>
              <w:t xml:space="preserve">    本课程主要指导学生如何按照工程化、标准化和规范化的方法开发高质量大型软件系统，学生通过理论学习和实际项目演练，可以学生具备基本的工程素质、科学素质和专业素质。</w:t>
            </w:r>
          </w:p>
        </w:tc>
      </w:tr>
      <w:tr w:rsidR="00712D7F">
        <w:trPr>
          <w:jc w:val="center"/>
        </w:trPr>
        <w:tc>
          <w:tcPr>
            <w:tcW w:w="1478" w:type="dxa"/>
            <w:shd w:val="clear" w:color="auto" w:fill="auto"/>
            <w:vAlign w:val="center"/>
          </w:tcPr>
          <w:p w:rsidR="00712D7F" w:rsidRDefault="008C53F9" w:rsidP="00C56504">
            <w:pPr>
              <w:jc w:val="center"/>
              <w:rPr>
                <w:rFonts w:ascii="宋体" w:hAnsi="宋体" w:cs="宋体"/>
              </w:rPr>
            </w:pPr>
            <w:r>
              <w:rPr>
                <w:rFonts w:ascii="宋体" w:hAnsi="宋体" w:cs="宋体" w:hint="eastAsia"/>
              </w:rPr>
              <w:lastRenderedPageBreak/>
              <w:t>专业知识</w:t>
            </w:r>
          </w:p>
          <w:p w:rsidR="00712D7F" w:rsidRDefault="008C53F9" w:rsidP="00C56504">
            <w:pPr>
              <w:jc w:val="center"/>
              <w:rPr>
                <w:rFonts w:ascii="宋体" w:hAnsi="宋体" w:cs="宋体"/>
              </w:rPr>
            </w:pPr>
            <w:r>
              <w:rPr>
                <w:rFonts w:ascii="宋体" w:hAnsi="宋体" w:cs="宋体" w:hint="eastAsia"/>
              </w:rPr>
              <w:t>工具性知识</w:t>
            </w:r>
          </w:p>
          <w:p w:rsidR="00712D7F" w:rsidRDefault="008C53F9" w:rsidP="00C56504">
            <w:pPr>
              <w:jc w:val="center"/>
              <w:rPr>
                <w:rFonts w:ascii="宋体" w:hAnsi="宋体" w:cs="宋体"/>
              </w:rPr>
            </w:pPr>
            <w:r>
              <w:rPr>
                <w:rFonts w:ascii="宋体" w:hAnsi="宋体" w:cs="宋体" w:hint="eastAsia"/>
              </w:rPr>
              <w:t>工程技术知识</w:t>
            </w:r>
          </w:p>
        </w:tc>
        <w:tc>
          <w:tcPr>
            <w:tcW w:w="7479" w:type="dxa"/>
            <w:shd w:val="clear" w:color="auto" w:fill="auto"/>
          </w:tcPr>
          <w:p w:rsidR="00712D7F" w:rsidRDefault="008C53F9" w:rsidP="00C56504">
            <w:pPr>
              <w:adjustRightInd w:val="0"/>
              <w:snapToGrid w:val="0"/>
              <w:spacing w:line="300" w:lineRule="auto"/>
              <w:rPr>
                <w:rFonts w:ascii="宋体" w:hAnsi="宋体" w:cs="宋体"/>
              </w:rPr>
            </w:pPr>
            <w:r>
              <w:rPr>
                <w:rFonts w:ascii="宋体" w:hAnsi="宋体" w:cs="宋体" w:hint="eastAsia"/>
              </w:rPr>
              <w:t xml:space="preserve">    本课程主要内容涵盖了软件系统开发全流程的各重要环节和关键内容，包括需求分析、设计、实现、测试和维护等。</w:t>
            </w:r>
          </w:p>
        </w:tc>
      </w:tr>
      <w:tr w:rsidR="00712D7F">
        <w:trPr>
          <w:jc w:val="center"/>
        </w:trPr>
        <w:tc>
          <w:tcPr>
            <w:tcW w:w="1478" w:type="dxa"/>
            <w:shd w:val="clear" w:color="auto" w:fill="auto"/>
            <w:vAlign w:val="center"/>
          </w:tcPr>
          <w:p w:rsidR="00712D7F" w:rsidRDefault="008C53F9" w:rsidP="00C56504">
            <w:pPr>
              <w:jc w:val="center"/>
              <w:rPr>
                <w:rFonts w:ascii="宋体" w:hAnsi="宋体" w:cs="宋体"/>
              </w:rPr>
            </w:pPr>
            <w:r>
              <w:rPr>
                <w:rFonts w:ascii="宋体" w:hAnsi="宋体" w:cs="宋体" w:hint="eastAsia"/>
              </w:rPr>
              <w:t>专业能力</w:t>
            </w:r>
          </w:p>
          <w:p w:rsidR="00712D7F" w:rsidRDefault="008C53F9" w:rsidP="00C56504">
            <w:pPr>
              <w:jc w:val="center"/>
              <w:rPr>
                <w:rFonts w:ascii="宋体" w:hAnsi="宋体" w:cs="宋体"/>
              </w:rPr>
            </w:pPr>
            <w:r>
              <w:rPr>
                <w:rFonts w:ascii="宋体" w:hAnsi="宋体" w:cs="宋体" w:hint="eastAsia"/>
              </w:rPr>
              <w:t>工程能力</w:t>
            </w:r>
          </w:p>
        </w:tc>
        <w:tc>
          <w:tcPr>
            <w:tcW w:w="7479" w:type="dxa"/>
            <w:shd w:val="clear" w:color="auto" w:fill="auto"/>
          </w:tcPr>
          <w:p w:rsidR="00712D7F" w:rsidRDefault="008C53F9" w:rsidP="00C56504">
            <w:pPr>
              <w:adjustRightInd w:val="0"/>
              <w:snapToGrid w:val="0"/>
              <w:spacing w:line="300" w:lineRule="auto"/>
              <w:rPr>
                <w:rFonts w:ascii="宋体" w:hAnsi="宋体" w:cs="宋体"/>
              </w:rPr>
            </w:pPr>
            <w:r>
              <w:rPr>
                <w:rFonts w:ascii="宋体" w:hAnsi="宋体" w:cs="宋体" w:hint="eastAsia"/>
              </w:rPr>
              <w:t xml:space="preserve">    学生通过本课程的学习和实际项目操作，可以使学生掌握现代软件设计和开发的基本原理、方法和技术，明显提高学生解决实际问题的专业能力和工程能力。</w:t>
            </w:r>
          </w:p>
        </w:tc>
      </w:tr>
      <w:tr w:rsidR="00712D7F">
        <w:trPr>
          <w:jc w:val="center"/>
        </w:trPr>
        <w:tc>
          <w:tcPr>
            <w:tcW w:w="1478" w:type="dxa"/>
            <w:shd w:val="clear" w:color="auto" w:fill="auto"/>
            <w:vAlign w:val="center"/>
          </w:tcPr>
          <w:p w:rsidR="00712D7F" w:rsidRDefault="008C53F9" w:rsidP="00C56504">
            <w:pPr>
              <w:jc w:val="center"/>
              <w:rPr>
                <w:rFonts w:ascii="宋体" w:hAnsi="宋体" w:cs="宋体"/>
              </w:rPr>
            </w:pPr>
            <w:r>
              <w:rPr>
                <w:rFonts w:ascii="宋体" w:hAnsi="宋体" w:cs="宋体" w:hint="eastAsia"/>
              </w:rPr>
              <w:t>团队能力</w:t>
            </w:r>
          </w:p>
        </w:tc>
        <w:tc>
          <w:tcPr>
            <w:tcW w:w="7479" w:type="dxa"/>
            <w:shd w:val="clear" w:color="auto" w:fill="auto"/>
          </w:tcPr>
          <w:p w:rsidR="00712D7F" w:rsidRDefault="008C53F9" w:rsidP="00C56504">
            <w:pPr>
              <w:adjustRightInd w:val="0"/>
              <w:snapToGrid w:val="0"/>
              <w:spacing w:line="300" w:lineRule="auto"/>
              <w:rPr>
                <w:rFonts w:ascii="宋体" w:hAnsi="宋体" w:cs="宋体"/>
              </w:rPr>
            </w:pPr>
            <w:r>
              <w:rPr>
                <w:rFonts w:ascii="宋体" w:hAnsi="宋体" w:cs="宋体" w:hint="eastAsia"/>
              </w:rPr>
              <w:t xml:space="preserve">    本课程在学习的过程中，将学生分成若干个团队，并要求每个学生都必须在团队中承担一定工作共同完成任务，通过这种方式可以提高学生团队意识和交流能力。</w:t>
            </w:r>
          </w:p>
        </w:tc>
      </w:tr>
      <w:tr w:rsidR="00712D7F">
        <w:trPr>
          <w:jc w:val="center"/>
        </w:trPr>
        <w:tc>
          <w:tcPr>
            <w:tcW w:w="1478" w:type="dxa"/>
            <w:shd w:val="clear" w:color="auto" w:fill="auto"/>
            <w:vAlign w:val="center"/>
          </w:tcPr>
          <w:p w:rsidR="00712D7F" w:rsidRDefault="008C53F9" w:rsidP="00C56504">
            <w:pPr>
              <w:jc w:val="center"/>
              <w:rPr>
                <w:rFonts w:ascii="宋体" w:hAnsi="宋体" w:cs="宋体"/>
              </w:rPr>
            </w:pPr>
            <w:r>
              <w:rPr>
                <w:rFonts w:ascii="宋体" w:hAnsi="宋体" w:cs="宋体" w:hint="eastAsia"/>
              </w:rPr>
              <w:t>创新意识</w:t>
            </w:r>
          </w:p>
          <w:p w:rsidR="00712D7F" w:rsidRDefault="008C53F9" w:rsidP="00C56504">
            <w:pPr>
              <w:jc w:val="center"/>
              <w:rPr>
                <w:rFonts w:ascii="宋体" w:hAnsi="宋体" w:cs="宋体"/>
              </w:rPr>
            </w:pPr>
            <w:r>
              <w:rPr>
                <w:rFonts w:ascii="宋体" w:hAnsi="宋体" w:cs="宋体" w:hint="eastAsia"/>
              </w:rPr>
              <w:t>自学习能力</w:t>
            </w:r>
          </w:p>
        </w:tc>
        <w:tc>
          <w:tcPr>
            <w:tcW w:w="7479" w:type="dxa"/>
            <w:shd w:val="clear" w:color="auto" w:fill="auto"/>
          </w:tcPr>
          <w:p w:rsidR="00712D7F" w:rsidRDefault="008C53F9" w:rsidP="00C56504">
            <w:pPr>
              <w:adjustRightInd w:val="0"/>
              <w:snapToGrid w:val="0"/>
              <w:spacing w:line="300" w:lineRule="auto"/>
              <w:rPr>
                <w:rFonts w:ascii="宋体" w:hAnsi="宋体" w:cs="宋体"/>
              </w:rPr>
            </w:pPr>
            <w:r>
              <w:rPr>
                <w:rFonts w:ascii="宋体" w:hAnsi="宋体" w:cs="宋体" w:hint="eastAsia"/>
              </w:rPr>
              <w:t xml:space="preserve">    本课程在教学过程中始终强调学生自主学习和创新能力的培养，鼓励学生采用最新的方法和技术实现各团队项目，并对出色完成任务的学生给予各种形式的鼓励。</w:t>
            </w:r>
          </w:p>
        </w:tc>
      </w:tr>
    </w:tbl>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二、课程的教学内容、基本要求和学时分配</w:t>
      </w:r>
    </w:p>
    <w:p w:rsidR="00712D7F" w:rsidRDefault="008C53F9" w:rsidP="00C56504">
      <w:pPr>
        <w:adjustRightInd w:val="0"/>
        <w:snapToGrid w:val="0"/>
        <w:spacing w:line="360" w:lineRule="auto"/>
        <w:ind w:firstLine="480"/>
        <w:rPr>
          <w:rFonts w:ascii="宋体" w:hAnsi="宋体" w:cs="宋体"/>
          <w:b/>
          <w:sz w:val="24"/>
          <w:szCs w:val="24"/>
        </w:rPr>
      </w:pPr>
      <w:r>
        <w:rPr>
          <w:rFonts w:ascii="宋体" w:hAnsi="宋体" w:cs="宋体" w:hint="eastAsia"/>
          <w:b/>
          <w:sz w:val="24"/>
          <w:szCs w:val="24"/>
        </w:rPr>
        <w:t>1．绪论（</w:t>
      </w:r>
      <w:r>
        <w:rPr>
          <w:rFonts w:ascii="宋体" w:hAnsi="宋体" w:cs="宋体"/>
          <w:b/>
          <w:sz w:val="24"/>
          <w:szCs w:val="24"/>
        </w:rPr>
        <w:t>4</w:t>
      </w:r>
      <w:r>
        <w:rPr>
          <w:rFonts w:ascii="宋体" w:hAnsi="宋体" w:cs="宋体" w:hint="eastAsia"/>
          <w:b/>
          <w:sz w:val="24"/>
          <w:szCs w:val="24"/>
        </w:rPr>
        <w:t>学时）</w:t>
      </w:r>
    </w:p>
    <w:p w:rsidR="00712D7F" w:rsidRDefault="008C53F9" w:rsidP="00C56504">
      <w:pPr>
        <w:adjustRightInd w:val="0"/>
        <w:snapToGrid w:val="0"/>
        <w:spacing w:line="360" w:lineRule="auto"/>
        <w:ind w:firstLine="480"/>
        <w:rPr>
          <w:rFonts w:ascii="宋体" w:hAnsi="宋体" w:cs="宋体"/>
          <w:sz w:val="24"/>
          <w:szCs w:val="24"/>
        </w:rPr>
      </w:pPr>
      <w:r>
        <w:rPr>
          <w:rFonts w:ascii="宋体" w:hAnsi="宋体" w:cs="宋体"/>
          <w:b/>
          <w:sz w:val="24"/>
          <w:szCs w:val="24"/>
        </w:rPr>
        <w:t>教学内容</w:t>
      </w:r>
      <w:r>
        <w:rPr>
          <w:rFonts w:ascii="宋体" w:hAnsi="宋体" w:cs="宋体" w:hint="eastAsia"/>
          <w:sz w:val="24"/>
          <w:szCs w:val="24"/>
        </w:rPr>
        <w:t>：</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① 课程介绍及学习方法</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② 软件工程相关概念和发展史</w:t>
      </w:r>
    </w:p>
    <w:p w:rsidR="00712D7F" w:rsidRDefault="008C53F9" w:rsidP="00C56504">
      <w:pPr>
        <w:adjustRightInd w:val="0"/>
        <w:snapToGrid w:val="0"/>
        <w:spacing w:line="360" w:lineRule="auto"/>
        <w:ind w:firstLine="480"/>
        <w:rPr>
          <w:rFonts w:ascii="宋体" w:hAnsi="宋体" w:cs="宋体"/>
          <w:sz w:val="24"/>
          <w:szCs w:val="24"/>
        </w:rPr>
      </w:pPr>
      <w:r>
        <w:rPr>
          <w:rFonts w:ascii="宋体" w:hAnsi="宋体" w:cs="宋体" w:hint="eastAsia"/>
          <w:b/>
          <w:sz w:val="24"/>
          <w:szCs w:val="24"/>
        </w:rPr>
        <w:t>教学要求</w:t>
      </w:r>
      <w:r>
        <w:rPr>
          <w:rFonts w:ascii="宋体" w:hAnsi="宋体" w:cs="宋体" w:hint="eastAsia"/>
          <w:sz w:val="24"/>
          <w:szCs w:val="24"/>
        </w:rPr>
        <w:t>：了解软件工程的基本知识和发展历程，了解本课程的学习方法，组织学生进行分组，并确定角色和任务。</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2．个人开发技术（</w:t>
      </w:r>
      <w:r>
        <w:rPr>
          <w:rFonts w:ascii="宋体" w:hAnsi="宋体" w:cs="宋体"/>
          <w:b/>
          <w:sz w:val="24"/>
          <w:szCs w:val="24"/>
        </w:rPr>
        <w:t>4</w:t>
      </w:r>
      <w:r>
        <w:rPr>
          <w:rFonts w:ascii="宋体" w:hAnsi="宋体" w:cs="宋体" w:hint="eastAsia"/>
          <w:b/>
          <w:sz w:val="24"/>
          <w:szCs w:val="24"/>
        </w:rPr>
        <w:t>学时）</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教学内容：</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① 软件工程师能力评估和发展</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② 软件开发工具的安装及使用</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③ 软件效能分析及单元测试技术</w:t>
      </w:r>
    </w:p>
    <w:p w:rsidR="00712D7F" w:rsidRDefault="008C53F9" w:rsidP="00C56504">
      <w:pPr>
        <w:adjustRightInd w:val="0"/>
        <w:snapToGrid w:val="0"/>
        <w:spacing w:line="360" w:lineRule="auto"/>
        <w:ind w:firstLineChars="200" w:firstLine="482"/>
        <w:rPr>
          <w:rFonts w:ascii="宋体" w:hAnsi="宋体" w:cs="宋体"/>
          <w:sz w:val="24"/>
          <w:szCs w:val="24"/>
        </w:rPr>
      </w:pPr>
      <w:r>
        <w:rPr>
          <w:rFonts w:ascii="宋体" w:hAnsi="宋体" w:cs="宋体" w:hint="eastAsia"/>
          <w:b/>
          <w:sz w:val="24"/>
          <w:szCs w:val="24"/>
        </w:rPr>
        <w:t>教学要求：</w:t>
      </w:r>
      <w:r>
        <w:rPr>
          <w:rFonts w:ascii="宋体" w:hAnsi="宋体" w:cs="宋体" w:hint="eastAsia"/>
          <w:sz w:val="24"/>
          <w:szCs w:val="24"/>
        </w:rPr>
        <w:t>了解如何评价软件工程师能力和职业发展途径，掌握软件开发工具的安装和使用，掌握软件效能分析方法和单元测试技术。</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重点和难点：</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重点：掌握开发工具的安装与使用以及软件单元测试技术。</w:t>
      </w:r>
    </w:p>
    <w:p w:rsidR="00712D7F" w:rsidRDefault="008C53F9" w:rsidP="00C56504">
      <w:pPr>
        <w:adjustRightInd w:val="0"/>
        <w:snapToGrid w:val="0"/>
        <w:spacing w:line="360" w:lineRule="auto"/>
        <w:ind w:firstLineChars="200" w:firstLine="480"/>
        <w:rPr>
          <w:rFonts w:ascii="宋体" w:hAnsi="宋体" w:cs="宋体"/>
          <w:b/>
          <w:sz w:val="24"/>
          <w:szCs w:val="24"/>
        </w:rPr>
      </w:pPr>
      <w:r>
        <w:rPr>
          <w:rFonts w:ascii="宋体" w:hAnsi="宋体" w:cs="宋体" w:hint="eastAsia"/>
          <w:sz w:val="24"/>
          <w:szCs w:val="24"/>
        </w:rPr>
        <w:lastRenderedPageBreak/>
        <w:t>难点：软件效能分析。</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3．合作编程技术（</w:t>
      </w:r>
      <w:r>
        <w:rPr>
          <w:rFonts w:ascii="宋体" w:hAnsi="宋体" w:cs="宋体"/>
          <w:b/>
          <w:sz w:val="24"/>
          <w:szCs w:val="24"/>
        </w:rPr>
        <w:t>4</w:t>
      </w:r>
      <w:r>
        <w:rPr>
          <w:rFonts w:ascii="宋体" w:hAnsi="宋体" w:cs="宋体" w:hint="eastAsia"/>
          <w:b/>
          <w:sz w:val="24"/>
          <w:szCs w:val="24"/>
        </w:rPr>
        <w:t>学时）</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教学内容：</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sz w:val="24"/>
          <w:szCs w:val="24"/>
        </w:rPr>
        <w:t>① 代码规范及代码复审技术</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sz w:val="24"/>
          <w:szCs w:val="24"/>
        </w:rPr>
        <w:t>② 结对编程技术</w:t>
      </w:r>
    </w:p>
    <w:p w:rsidR="00712D7F" w:rsidRDefault="008C53F9" w:rsidP="00C56504">
      <w:pPr>
        <w:adjustRightInd w:val="0"/>
        <w:snapToGrid w:val="0"/>
        <w:spacing w:line="360" w:lineRule="auto"/>
        <w:ind w:firstLineChars="200" w:firstLine="482"/>
        <w:rPr>
          <w:rFonts w:ascii="宋体" w:hAnsi="宋体" w:cs="宋体"/>
          <w:sz w:val="24"/>
          <w:szCs w:val="24"/>
        </w:rPr>
      </w:pPr>
      <w:r>
        <w:rPr>
          <w:rFonts w:ascii="宋体" w:hAnsi="宋体" w:cs="宋体" w:hint="eastAsia"/>
          <w:b/>
          <w:sz w:val="24"/>
          <w:szCs w:val="24"/>
        </w:rPr>
        <w:t>教学要求：</w:t>
      </w:r>
      <w:r>
        <w:rPr>
          <w:rFonts w:ascii="宋体" w:hAnsi="宋体" w:cs="宋体" w:hint="eastAsia"/>
          <w:sz w:val="24"/>
          <w:szCs w:val="24"/>
        </w:rPr>
        <w:t>掌握代码通用规范和常用的复审技术，掌握结对编程的基本原则和实施办法。</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重点和难点：</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重点：代码规范与复审技术。</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4．软件开发模型及软件团队（6学时）</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① 目前主流的软件开发模型</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② 团队类型</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③ 团队角色分工</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④ 项目经理的角色及应具备的专业能力</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⑤ 如何评定个人在团队中的作用</w:t>
      </w:r>
    </w:p>
    <w:p w:rsidR="00712D7F" w:rsidRDefault="008C53F9" w:rsidP="00C56504">
      <w:pPr>
        <w:adjustRightInd w:val="0"/>
        <w:snapToGrid w:val="0"/>
        <w:spacing w:line="360" w:lineRule="auto"/>
        <w:ind w:firstLineChars="200" w:firstLine="482"/>
        <w:rPr>
          <w:rFonts w:ascii="宋体" w:hAnsi="宋体" w:cs="宋体"/>
          <w:sz w:val="24"/>
          <w:szCs w:val="24"/>
        </w:rPr>
      </w:pPr>
      <w:r>
        <w:rPr>
          <w:rFonts w:ascii="宋体" w:hAnsi="宋体" w:cs="宋体" w:hint="eastAsia"/>
          <w:b/>
          <w:sz w:val="24"/>
          <w:szCs w:val="24"/>
        </w:rPr>
        <w:t>教学要求：</w:t>
      </w:r>
      <w:r>
        <w:rPr>
          <w:rFonts w:ascii="宋体" w:hAnsi="宋体" w:cs="宋体" w:hint="eastAsia"/>
          <w:sz w:val="24"/>
          <w:szCs w:val="24"/>
        </w:rPr>
        <w:t>掌握目前主流软件开发模型、类型以及团队角色划分，了解项目经理在团队中的作用以及如何评定个人在团队中的贡献。</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重点及难点：</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重点：各类软件开发模型和团队类型。</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难点：各类模型的区分与联系。</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5．软件需求（</w:t>
      </w:r>
      <w:r>
        <w:rPr>
          <w:rFonts w:ascii="宋体" w:hAnsi="宋体" w:cs="宋体"/>
          <w:b/>
          <w:sz w:val="24"/>
          <w:szCs w:val="24"/>
        </w:rPr>
        <w:t>4</w:t>
      </w:r>
      <w:r>
        <w:rPr>
          <w:rFonts w:ascii="宋体" w:hAnsi="宋体" w:cs="宋体" w:hint="eastAsia"/>
          <w:b/>
          <w:sz w:val="24"/>
          <w:szCs w:val="24"/>
        </w:rPr>
        <w:t>学时）</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教学内容：</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① 利益相关者</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② 需求获取技术</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③ 敏捷方法</w:t>
      </w:r>
    </w:p>
    <w:p w:rsidR="00712D7F" w:rsidRDefault="008C53F9" w:rsidP="00C56504">
      <w:pPr>
        <w:adjustRightInd w:val="0"/>
        <w:snapToGrid w:val="0"/>
        <w:spacing w:line="360" w:lineRule="auto"/>
        <w:ind w:firstLineChars="200" w:firstLine="482"/>
        <w:rPr>
          <w:rFonts w:ascii="宋体" w:hAnsi="宋体" w:cs="宋体"/>
          <w:sz w:val="24"/>
          <w:szCs w:val="24"/>
        </w:rPr>
      </w:pPr>
      <w:r>
        <w:rPr>
          <w:rFonts w:ascii="宋体" w:hAnsi="宋体" w:cs="宋体" w:hint="eastAsia"/>
          <w:b/>
          <w:sz w:val="24"/>
          <w:szCs w:val="24"/>
        </w:rPr>
        <w:lastRenderedPageBreak/>
        <w:t>教学要求：</w:t>
      </w:r>
      <w:r>
        <w:rPr>
          <w:rFonts w:ascii="宋体" w:hAnsi="宋体" w:cs="宋体" w:hint="eastAsia"/>
          <w:sz w:val="24"/>
          <w:szCs w:val="24"/>
        </w:rPr>
        <w:t>掌握软件利益相关者构成，熟练掌握软件需求获取的方法和策略，掌握敏捷方法的原理以及极限编程（eXtreme Programing. XP）和SCRUM技术。</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重点及难点：</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重点：需求获取技术</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难点：各类敏捷方法的区别</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6．项目管理技术（12学时）</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教学内容：</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① 功能定位和优先级</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② 计划管理</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 xml:space="preserve">③ </w:t>
      </w:r>
      <w:r>
        <w:rPr>
          <w:rFonts w:ascii="宋体" w:hAnsi="宋体" w:cs="宋体"/>
          <w:sz w:val="24"/>
          <w:szCs w:val="24"/>
        </w:rPr>
        <w:t>用户与场景</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④ 需求文档</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⑤ 典型开发流程</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⑥ 开发阶段的管理</w:t>
      </w:r>
    </w:p>
    <w:p w:rsidR="00712D7F" w:rsidRDefault="008C53F9" w:rsidP="00C56504">
      <w:pPr>
        <w:adjustRightInd w:val="0"/>
        <w:snapToGrid w:val="0"/>
        <w:spacing w:line="360" w:lineRule="auto"/>
        <w:ind w:firstLineChars="200" w:firstLine="482"/>
        <w:rPr>
          <w:rFonts w:ascii="宋体" w:hAnsi="宋体" w:cs="宋体"/>
          <w:sz w:val="24"/>
          <w:szCs w:val="24"/>
        </w:rPr>
      </w:pPr>
      <w:r>
        <w:rPr>
          <w:rFonts w:ascii="宋体" w:hAnsi="宋体" w:cs="宋体" w:hint="eastAsia"/>
          <w:b/>
          <w:sz w:val="24"/>
          <w:szCs w:val="24"/>
        </w:rPr>
        <w:t>教学要求：</w:t>
      </w:r>
      <w:r>
        <w:rPr>
          <w:rFonts w:ascii="宋体" w:hAnsi="宋体" w:cs="宋体" w:hint="eastAsia"/>
          <w:sz w:val="24"/>
          <w:szCs w:val="24"/>
        </w:rPr>
        <w:t>掌握项目功能定位和优先级划分，掌握计划分解技术，掌握典型用户和典型场景的挖掘与描述，掌握需求文档的组成和写作方法，掌握典型流程和开发阶段的管理方法。</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重点及难点：</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重点：软件功能定位，典型用户和场景挖掘。</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难点：功能优先级划分，计划分解技术</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7．软件设计（4学时）</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t>教学内容：</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① 面向对象设计方法</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② 面向过程设计方法</w:t>
      </w:r>
    </w:p>
    <w:p w:rsidR="00712D7F" w:rsidRDefault="008C53F9" w:rsidP="00C56504">
      <w:pPr>
        <w:adjustRightInd w:val="0"/>
        <w:snapToGrid w:val="0"/>
        <w:spacing w:line="360" w:lineRule="auto"/>
        <w:ind w:leftChars="100" w:left="210" w:firstLineChars="200" w:firstLine="480"/>
        <w:rPr>
          <w:rFonts w:ascii="宋体" w:hAnsi="宋体" w:cs="宋体"/>
          <w:sz w:val="24"/>
          <w:szCs w:val="24"/>
        </w:rPr>
      </w:pPr>
      <w:r>
        <w:rPr>
          <w:rFonts w:ascii="宋体" w:hAnsi="宋体" w:cs="宋体" w:hint="eastAsia"/>
          <w:sz w:val="24"/>
          <w:szCs w:val="24"/>
        </w:rPr>
        <w:t>③ 用户体验</w:t>
      </w:r>
    </w:p>
    <w:p w:rsidR="00712D7F" w:rsidRDefault="008C53F9" w:rsidP="00C56504">
      <w:pPr>
        <w:adjustRightInd w:val="0"/>
        <w:snapToGrid w:val="0"/>
        <w:spacing w:line="360" w:lineRule="auto"/>
        <w:ind w:firstLineChars="200" w:firstLine="482"/>
        <w:rPr>
          <w:rFonts w:ascii="宋体" w:hAnsi="宋体" w:cs="宋体"/>
          <w:sz w:val="24"/>
          <w:szCs w:val="24"/>
        </w:rPr>
      </w:pPr>
      <w:r>
        <w:rPr>
          <w:rFonts w:ascii="宋体" w:hAnsi="宋体" w:cs="宋体"/>
          <w:b/>
          <w:sz w:val="24"/>
          <w:szCs w:val="24"/>
        </w:rPr>
        <w:t>教学要求</w:t>
      </w:r>
      <w:r>
        <w:rPr>
          <w:rFonts w:ascii="宋体" w:hAnsi="宋体" w:cs="宋体" w:hint="eastAsia"/>
          <w:b/>
          <w:sz w:val="24"/>
          <w:szCs w:val="24"/>
        </w:rPr>
        <w:t>：</w:t>
      </w:r>
      <w:r>
        <w:rPr>
          <w:rFonts w:ascii="宋体" w:hAnsi="宋体" w:cs="宋体" w:hint="eastAsia"/>
          <w:sz w:val="24"/>
          <w:szCs w:val="24"/>
        </w:rPr>
        <w:t>掌握面向对象和面向过程的设计方法，掌握用户体验的核心理念</w:t>
      </w:r>
    </w:p>
    <w:p w:rsidR="00712D7F" w:rsidRDefault="008C53F9" w:rsidP="00C56504">
      <w:pPr>
        <w:adjustRightInd w:val="0"/>
        <w:snapToGrid w:val="0"/>
        <w:spacing w:line="360" w:lineRule="auto"/>
        <w:ind w:firstLineChars="200" w:firstLine="482"/>
        <w:rPr>
          <w:rFonts w:ascii="宋体" w:hAnsi="宋体" w:cs="宋体"/>
          <w:b/>
          <w:sz w:val="24"/>
          <w:szCs w:val="24"/>
        </w:rPr>
      </w:pPr>
      <w:r>
        <w:rPr>
          <w:rFonts w:ascii="宋体" w:hAnsi="宋体" w:cs="宋体" w:hint="eastAsia"/>
          <w:b/>
          <w:sz w:val="24"/>
          <w:szCs w:val="24"/>
        </w:rPr>
        <w:lastRenderedPageBreak/>
        <w:t>重点及难点：</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重点：UML技术和模块划分技术</w:t>
      </w:r>
    </w:p>
    <w:p w:rsidR="00712D7F" w:rsidRDefault="008C53F9" w:rsidP="00C56504">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难点：UML建模方法</w:t>
      </w:r>
    </w:p>
    <w:p w:rsidR="00712D7F" w:rsidRDefault="008C53F9" w:rsidP="00C56504">
      <w:pPr>
        <w:adjustRightInd w:val="0"/>
        <w:snapToGrid w:val="0"/>
        <w:spacing w:line="360" w:lineRule="auto"/>
        <w:ind w:firstLine="480"/>
        <w:rPr>
          <w:rFonts w:ascii="宋体" w:hAnsi="宋体" w:cs="宋体"/>
          <w:b/>
          <w:sz w:val="24"/>
          <w:szCs w:val="24"/>
        </w:rPr>
      </w:pPr>
      <w:r>
        <w:rPr>
          <w:rFonts w:ascii="宋体" w:hAnsi="宋体" w:cs="宋体" w:hint="eastAsia"/>
          <w:b/>
          <w:sz w:val="24"/>
          <w:szCs w:val="24"/>
        </w:rPr>
        <w:t>8．软件测试及质量管理（6学时）</w:t>
      </w:r>
    </w:p>
    <w:p w:rsidR="00712D7F" w:rsidRDefault="008C53F9" w:rsidP="00C56504">
      <w:pPr>
        <w:adjustRightInd w:val="0"/>
        <w:snapToGrid w:val="0"/>
        <w:spacing w:line="360" w:lineRule="auto"/>
        <w:ind w:firstLine="480"/>
        <w:rPr>
          <w:rFonts w:ascii="宋体" w:hAnsi="宋体" w:cs="宋体"/>
          <w:b/>
          <w:sz w:val="24"/>
          <w:szCs w:val="24"/>
        </w:rPr>
      </w:pPr>
      <w:r>
        <w:rPr>
          <w:rFonts w:ascii="宋体" w:hAnsi="宋体" w:cs="宋体" w:hint="eastAsia"/>
          <w:b/>
          <w:sz w:val="24"/>
          <w:szCs w:val="24"/>
        </w:rPr>
        <w:t>教学内容：</w:t>
      </w:r>
    </w:p>
    <w:p w:rsidR="00712D7F" w:rsidRDefault="008C53F9" w:rsidP="00C56504">
      <w:pPr>
        <w:adjustRightInd w:val="0"/>
        <w:snapToGrid w:val="0"/>
        <w:spacing w:line="360" w:lineRule="auto"/>
        <w:ind w:leftChars="100" w:left="210" w:firstLine="480"/>
        <w:rPr>
          <w:rFonts w:ascii="宋体" w:hAnsi="宋体" w:cs="宋体"/>
          <w:sz w:val="24"/>
          <w:szCs w:val="24"/>
        </w:rPr>
      </w:pPr>
      <w:r>
        <w:rPr>
          <w:rFonts w:ascii="宋体" w:hAnsi="宋体" w:cs="宋体"/>
          <w:sz w:val="24"/>
          <w:szCs w:val="24"/>
        </w:rPr>
        <w:t>① 测试方法</w:t>
      </w:r>
    </w:p>
    <w:p w:rsidR="00712D7F" w:rsidRDefault="008C53F9" w:rsidP="00C56504">
      <w:pPr>
        <w:adjustRightInd w:val="0"/>
        <w:snapToGrid w:val="0"/>
        <w:spacing w:line="360" w:lineRule="auto"/>
        <w:ind w:leftChars="100" w:left="210" w:firstLine="480"/>
        <w:rPr>
          <w:rFonts w:ascii="宋体" w:hAnsi="宋体" w:cs="宋体"/>
          <w:sz w:val="24"/>
          <w:szCs w:val="24"/>
        </w:rPr>
      </w:pPr>
      <w:r>
        <w:rPr>
          <w:rFonts w:ascii="宋体" w:hAnsi="宋体" w:cs="宋体" w:hint="eastAsia"/>
          <w:sz w:val="24"/>
          <w:szCs w:val="24"/>
        </w:rPr>
        <w:t>② 测试设计</w:t>
      </w:r>
    </w:p>
    <w:p w:rsidR="00712D7F" w:rsidRDefault="008C53F9" w:rsidP="00C56504">
      <w:pPr>
        <w:adjustRightInd w:val="0"/>
        <w:snapToGrid w:val="0"/>
        <w:spacing w:line="360" w:lineRule="auto"/>
        <w:ind w:leftChars="100" w:left="210" w:firstLine="480"/>
        <w:rPr>
          <w:rFonts w:ascii="宋体" w:hAnsi="宋体" w:cs="宋体"/>
          <w:sz w:val="24"/>
          <w:szCs w:val="24"/>
        </w:rPr>
      </w:pPr>
      <w:r>
        <w:rPr>
          <w:rFonts w:ascii="宋体" w:hAnsi="宋体" w:cs="宋体" w:hint="eastAsia"/>
          <w:sz w:val="24"/>
          <w:szCs w:val="24"/>
        </w:rPr>
        <w:t>③</w:t>
      </w:r>
      <w:r>
        <w:rPr>
          <w:rFonts w:ascii="宋体" w:hAnsi="宋体" w:cs="宋体"/>
          <w:sz w:val="24"/>
          <w:szCs w:val="24"/>
        </w:rPr>
        <w:t xml:space="preserve"> 软件质量的衡量</w:t>
      </w:r>
    </w:p>
    <w:p w:rsidR="00712D7F" w:rsidRDefault="008C53F9" w:rsidP="00C56504">
      <w:pPr>
        <w:adjustRightInd w:val="0"/>
        <w:snapToGrid w:val="0"/>
        <w:spacing w:line="360" w:lineRule="auto"/>
        <w:ind w:firstLine="480"/>
        <w:rPr>
          <w:rFonts w:ascii="宋体" w:hAnsi="宋体" w:cs="宋体"/>
          <w:sz w:val="24"/>
          <w:szCs w:val="24"/>
        </w:rPr>
      </w:pPr>
      <w:r>
        <w:rPr>
          <w:rFonts w:ascii="宋体" w:hAnsi="宋体" w:cs="宋体"/>
          <w:b/>
          <w:sz w:val="24"/>
          <w:szCs w:val="24"/>
        </w:rPr>
        <w:t>教学要求：</w:t>
      </w:r>
      <w:r>
        <w:rPr>
          <w:rFonts w:ascii="宋体" w:hAnsi="宋体" w:cs="宋体"/>
          <w:sz w:val="24"/>
          <w:szCs w:val="24"/>
        </w:rPr>
        <w:t>掌握软件测试的目标</w:t>
      </w:r>
      <w:r>
        <w:rPr>
          <w:rFonts w:ascii="宋体" w:hAnsi="宋体" w:cs="宋体" w:hint="eastAsia"/>
          <w:sz w:val="24"/>
          <w:szCs w:val="24"/>
        </w:rPr>
        <w:t>、</w:t>
      </w:r>
      <w:r>
        <w:rPr>
          <w:rFonts w:ascii="宋体" w:hAnsi="宋体" w:cs="宋体"/>
          <w:sz w:val="24"/>
          <w:szCs w:val="24"/>
        </w:rPr>
        <w:t>准则</w:t>
      </w:r>
      <w:r>
        <w:rPr>
          <w:rFonts w:ascii="宋体" w:hAnsi="宋体" w:cs="宋体" w:hint="eastAsia"/>
          <w:sz w:val="24"/>
          <w:szCs w:val="24"/>
        </w:rPr>
        <w:t>、</w:t>
      </w:r>
      <w:r>
        <w:rPr>
          <w:rFonts w:ascii="宋体" w:hAnsi="宋体" w:cs="宋体"/>
          <w:sz w:val="24"/>
          <w:szCs w:val="24"/>
        </w:rPr>
        <w:t>方法和步骤</w:t>
      </w:r>
      <w:r>
        <w:rPr>
          <w:rFonts w:ascii="宋体" w:hAnsi="宋体" w:cs="宋体" w:hint="eastAsia"/>
          <w:sz w:val="24"/>
          <w:szCs w:val="24"/>
        </w:rPr>
        <w:t>，</w:t>
      </w:r>
      <w:r>
        <w:rPr>
          <w:rFonts w:ascii="宋体" w:hAnsi="宋体" w:cs="宋体"/>
          <w:sz w:val="24"/>
          <w:szCs w:val="24"/>
        </w:rPr>
        <w:t>掌握白盒</w:t>
      </w:r>
      <w:r>
        <w:rPr>
          <w:rFonts w:ascii="宋体" w:hAnsi="宋体" w:cs="宋体" w:hint="eastAsia"/>
          <w:sz w:val="24"/>
          <w:szCs w:val="24"/>
        </w:rPr>
        <w:t>、</w:t>
      </w:r>
      <w:r>
        <w:rPr>
          <w:rFonts w:ascii="宋体" w:hAnsi="宋体" w:cs="宋体"/>
          <w:sz w:val="24"/>
          <w:szCs w:val="24"/>
        </w:rPr>
        <w:t>黑盒测试技术的概念</w:t>
      </w:r>
      <w:r>
        <w:rPr>
          <w:rFonts w:ascii="宋体" w:hAnsi="宋体" w:cs="宋体" w:hint="eastAsia"/>
          <w:sz w:val="24"/>
          <w:szCs w:val="24"/>
        </w:rPr>
        <w:t>、</w:t>
      </w:r>
      <w:r>
        <w:rPr>
          <w:rFonts w:ascii="宋体" w:hAnsi="宋体" w:cs="宋体"/>
          <w:sz w:val="24"/>
          <w:szCs w:val="24"/>
        </w:rPr>
        <w:t>方法</w:t>
      </w:r>
      <w:r>
        <w:rPr>
          <w:rFonts w:ascii="宋体" w:hAnsi="宋体" w:cs="宋体" w:hint="eastAsia"/>
          <w:sz w:val="24"/>
          <w:szCs w:val="24"/>
        </w:rPr>
        <w:t>，</w:t>
      </w:r>
      <w:r>
        <w:rPr>
          <w:rFonts w:ascii="宋体" w:hAnsi="宋体" w:cs="宋体"/>
          <w:sz w:val="24"/>
          <w:szCs w:val="24"/>
        </w:rPr>
        <w:t>了解软件质量评价的标准</w:t>
      </w:r>
      <w:r>
        <w:rPr>
          <w:rFonts w:ascii="宋体" w:hAnsi="宋体" w:cs="宋体" w:hint="eastAsia"/>
          <w:sz w:val="24"/>
          <w:szCs w:val="24"/>
        </w:rPr>
        <w:t>。</w:t>
      </w:r>
    </w:p>
    <w:p w:rsidR="00712D7F" w:rsidRDefault="008C53F9" w:rsidP="00C56504">
      <w:pPr>
        <w:adjustRightInd w:val="0"/>
        <w:snapToGrid w:val="0"/>
        <w:spacing w:line="360" w:lineRule="auto"/>
        <w:ind w:firstLine="480"/>
        <w:rPr>
          <w:rFonts w:ascii="宋体" w:hAnsi="宋体" w:cs="宋体"/>
          <w:b/>
          <w:sz w:val="24"/>
          <w:szCs w:val="24"/>
        </w:rPr>
      </w:pPr>
      <w:r>
        <w:rPr>
          <w:rFonts w:ascii="宋体" w:hAnsi="宋体" w:cs="宋体"/>
          <w:b/>
          <w:sz w:val="24"/>
          <w:szCs w:val="24"/>
        </w:rPr>
        <w:t>重点及难点</w:t>
      </w:r>
      <w:r>
        <w:rPr>
          <w:rFonts w:ascii="宋体" w:hAnsi="宋体" w:cs="宋体" w:hint="eastAsia"/>
          <w:b/>
          <w:sz w:val="24"/>
          <w:szCs w:val="24"/>
        </w:rPr>
        <w:t>：</w:t>
      </w:r>
    </w:p>
    <w:p w:rsidR="00712D7F" w:rsidRDefault="008C53F9" w:rsidP="00C56504">
      <w:pPr>
        <w:adjustRightInd w:val="0"/>
        <w:snapToGrid w:val="0"/>
        <w:spacing w:line="360" w:lineRule="auto"/>
        <w:ind w:firstLine="480"/>
        <w:rPr>
          <w:rFonts w:ascii="宋体" w:hAnsi="宋体" w:cs="宋体"/>
          <w:sz w:val="24"/>
          <w:szCs w:val="24"/>
        </w:rPr>
      </w:pPr>
      <w:r>
        <w:rPr>
          <w:rFonts w:ascii="宋体" w:hAnsi="宋体" w:cs="宋体"/>
          <w:sz w:val="24"/>
          <w:szCs w:val="24"/>
        </w:rPr>
        <w:t>重点</w:t>
      </w:r>
      <w:r>
        <w:rPr>
          <w:rFonts w:ascii="宋体" w:hAnsi="宋体" w:cs="宋体" w:hint="eastAsia"/>
          <w:sz w:val="24"/>
          <w:szCs w:val="24"/>
        </w:rPr>
        <w:t>：</w:t>
      </w:r>
      <w:r>
        <w:rPr>
          <w:rFonts w:ascii="宋体" w:hAnsi="宋体" w:cs="宋体"/>
          <w:sz w:val="24"/>
          <w:szCs w:val="24"/>
        </w:rPr>
        <w:t>软件测试的准则</w:t>
      </w:r>
      <w:r>
        <w:rPr>
          <w:rFonts w:ascii="宋体" w:hAnsi="宋体" w:cs="宋体" w:hint="eastAsia"/>
          <w:sz w:val="24"/>
          <w:szCs w:val="24"/>
        </w:rPr>
        <w:t>、</w:t>
      </w:r>
      <w:r>
        <w:rPr>
          <w:rFonts w:ascii="宋体" w:hAnsi="宋体" w:cs="宋体"/>
          <w:sz w:val="24"/>
          <w:szCs w:val="24"/>
        </w:rPr>
        <w:t>方法和步骤</w:t>
      </w:r>
      <w:r>
        <w:rPr>
          <w:rFonts w:ascii="宋体" w:hAnsi="宋体" w:cs="宋体" w:hint="eastAsia"/>
          <w:sz w:val="24"/>
          <w:szCs w:val="24"/>
        </w:rPr>
        <w:t>，</w:t>
      </w:r>
      <w:r>
        <w:rPr>
          <w:rFonts w:ascii="宋体" w:hAnsi="宋体" w:cs="宋体"/>
          <w:sz w:val="24"/>
          <w:szCs w:val="24"/>
        </w:rPr>
        <w:t>白盒测试和黑盒测试的方法及测试用例的区别</w:t>
      </w:r>
      <w:r>
        <w:rPr>
          <w:rFonts w:ascii="宋体" w:hAnsi="宋体" w:cs="宋体" w:hint="eastAsia"/>
          <w:sz w:val="24"/>
          <w:szCs w:val="24"/>
        </w:rPr>
        <w:t>。</w:t>
      </w:r>
    </w:p>
    <w:p w:rsidR="00712D7F" w:rsidRDefault="008C53F9" w:rsidP="00C56504">
      <w:pPr>
        <w:adjustRightInd w:val="0"/>
        <w:snapToGrid w:val="0"/>
        <w:spacing w:line="360" w:lineRule="auto"/>
        <w:ind w:firstLine="480"/>
        <w:rPr>
          <w:rFonts w:ascii="宋体" w:hAnsi="宋体" w:cs="宋体"/>
          <w:sz w:val="24"/>
          <w:szCs w:val="24"/>
        </w:rPr>
      </w:pPr>
      <w:r>
        <w:rPr>
          <w:rFonts w:ascii="宋体" w:hAnsi="宋体" w:cs="宋体" w:hint="eastAsia"/>
          <w:sz w:val="24"/>
          <w:szCs w:val="24"/>
        </w:rPr>
        <w:t>难点：高效测试用例的设计。</w:t>
      </w:r>
    </w:p>
    <w:p w:rsidR="00712D7F" w:rsidRDefault="008C53F9" w:rsidP="00C56504">
      <w:pPr>
        <w:adjustRightInd w:val="0"/>
        <w:snapToGrid w:val="0"/>
        <w:spacing w:line="360" w:lineRule="auto"/>
        <w:ind w:firstLine="480"/>
        <w:rPr>
          <w:rFonts w:ascii="宋体" w:hAnsi="宋体" w:cs="宋体"/>
          <w:b/>
          <w:sz w:val="24"/>
          <w:szCs w:val="24"/>
        </w:rPr>
      </w:pPr>
      <w:r>
        <w:rPr>
          <w:rFonts w:ascii="宋体" w:hAnsi="宋体" w:cs="宋体" w:hint="eastAsia"/>
          <w:b/>
          <w:sz w:val="24"/>
          <w:szCs w:val="24"/>
        </w:rPr>
        <w:t>9．软件发布（</w:t>
      </w:r>
      <w:r>
        <w:rPr>
          <w:rFonts w:ascii="宋体" w:hAnsi="宋体" w:cs="宋体"/>
          <w:b/>
          <w:sz w:val="24"/>
          <w:szCs w:val="24"/>
        </w:rPr>
        <w:t>2</w:t>
      </w:r>
      <w:r>
        <w:rPr>
          <w:rFonts w:ascii="宋体" w:hAnsi="宋体" w:cs="宋体" w:hint="eastAsia"/>
          <w:b/>
          <w:sz w:val="24"/>
          <w:szCs w:val="24"/>
        </w:rPr>
        <w:t>学时）</w:t>
      </w:r>
    </w:p>
    <w:p w:rsidR="00712D7F" w:rsidRDefault="008C53F9" w:rsidP="00C56504">
      <w:pPr>
        <w:adjustRightInd w:val="0"/>
        <w:snapToGrid w:val="0"/>
        <w:spacing w:line="360" w:lineRule="auto"/>
        <w:ind w:firstLine="480"/>
        <w:rPr>
          <w:rFonts w:ascii="宋体" w:hAnsi="宋体" w:cs="宋体"/>
          <w:b/>
          <w:sz w:val="24"/>
          <w:szCs w:val="24"/>
        </w:rPr>
      </w:pPr>
      <w:r>
        <w:rPr>
          <w:rFonts w:ascii="宋体" w:hAnsi="宋体" w:cs="宋体" w:hint="eastAsia"/>
          <w:b/>
          <w:sz w:val="24"/>
          <w:szCs w:val="24"/>
        </w:rPr>
        <w:t>教学内容：</w:t>
      </w:r>
    </w:p>
    <w:p w:rsidR="00712D7F" w:rsidRDefault="008C53F9" w:rsidP="00C56504">
      <w:pPr>
        <w:adjustRightInd w:val="0"/>
        <w:snapToGrid w:val="0"/>
        <w:spacing w:line="360" w:lineRule="auto"/>
        <w:ind w:leftChars="100" w:left="210" w:firstLine="480"/>
        <w:rPr>
          <w:rFonts w:ascii="宋体" w:hAnsi="宋体" w:cs="宋体"/>
          <w:sz w:val="24"/>
          <w:szCs w:val="24"/>
        </w:rPr>
      </w:pPr>
      <w:r>
        <w:rPr>
          <w:rFonts w:ascii="宋体" w:hAnsi="宋体" w:cs="宋体" w:hint="eastAsia"/>
          <w:sz w:val="24"/>
          <w:szCs w:val="24"/>
        </w:rPr>
        <w:t>① 项目会诊</w:t>
      </w:r>
    </w:p>
    <w:p w:rsidR="00712D7F" w:rsidRDefault="008C53F9" w:rsidP="00C56504">
      <w:pPr>
        <w:adjustRightInd w:val="0"/>
        <w:snapToGrid w:val="0"/>
        <w:spacing w:line="360" w:lineRule="auto"/>
        <w:ind w:leftChars="100" w:left="210" w:firstLine="480"/>
        <w:rPr>
          <w:rFonts w:ascii="宋体" w:hAnsi="宋体" w:cs="宋体"/>
          <w:sz w:val="24"/>
          <w:szCs w:val="24"/>
        </w:rPr>
      </w:pPr>
      <w:r>
        <w:rPr>
          <w:rFonts w:ascii="宋体" w:hAnsi="宋体" w:cs="宋体"/>
          <w:sz w:val="24"/>
          <w:szCs w:val="24"/>
        </w:rPr>
        <w:t>② 项目回顾与总结</w:t>
      </w:r>
    </w:p>
    <w:p w:rsidR="00712D7F" w:rsidRDefault="008C53F9" w:rsidP="00C56504">
      <w:pPr>
        <w:adjustRightInd w:val="0"/>
        <w:snapToGrid w:val="0"/>
        <w:spacing w:line="360" w:lineRule="auto"/>
        <w:ind w:firstLine="480"/>
        <w:rPr>
          <w:rFonts w:ascii="宋体" w:hAnsi="宋体" w:cs="宋体"/>
          <w:sz w:val="24"/>
          <w:szCs w:val="24"/>
        </w:rPr>
      </w:pPr>
      <w:r>
        <w:rPr>
          <w:rFonts w:ascii="宋体" w:hAnsi="宋体" w:cs="宋体" w:hint="eastAsia"/>
          <w:b/>
          <w:sz w:val="24"/>
          <w:szCs w:val="24"/>
        </w:rPr>
        <w:t>教学要求：</w:t>
      </w:r>
      <w:r>
        <w:rPr>
          <w:rFonts w:ascii="宋体" w:hAnsi="宋体" w:cs="宋体" w:hint="eastAsia"/>
          <w:sz w:val="24"/>
          <w:szCs w:val="24"/>
        </w:rPr>
        <w:t>掌握项目会诊的基本过程和方法，了解如何回顾与总结项目开发过程。</w:t>
      </w:r>
    </w:p>
    <w:p w:rsidR="00712D7F" w:rsidRDefault="008C53F9" w:rsidP="00C56504">
      <w:pPr>
        <w:adjustRightInd w:val="0"/>
        <w:snapToGrid w:val="0"/>
        <w:spacing w:line="360" w:lineRule="auto"/>
        <w:ind w:firstLine="480"/>
        <w:rPr>
          <w:rFonts w:ascii="宋体" w:hAnsi="宋体" w:cs="宋体"/>
          <w:b/>
          <w:sz w:val="24"/>
          <w:szCs w:val="24"/>
        </w:rPr>
      </w:pPr>
      <w:r>
        <w:rPr>
          <w:rFonts w:ascii="宋体" w:hAnsi="宋体" w:cs="宋体" w:hint="eastAsia"/>
          <w:b/>
          <w:sz w:val="24"/>
          <w:szCs w:val="24"/>
        </w:rPr>
        <w:t>10．软件工程师职业道德（2学时）</w:t>
      </w:r>
    </w:p>
    <w:p w:rsidR="00712D7F" w:rsidRDefault="008C53F9" w:rsidP="00C56504">
      <w:pPr>
        <w:adjustRightInd w:val="0"/>
        <w:snapToGrid w:val="0"/>
        <w:spacing w:line="360" w:lineRule="auto"/>
        <w:ind w:firstLine="480"/>
        <w:rPr>
          <w:rFonts w:ascii="宋体" w:hAnsi="宋体" w:cs="宋体"/>
          <w:b/>
          <w:sz w:val="24"/>
          <w:szCs w:val="24"/>
        </w:rPr>
      </w:pPr>
      <w:r>
        <w:rPr>
          <w:rFonts w:ascii="宋体" w:hAnsi="宋体" w:cs="宋体" w:hint="eastAsia"/>
          <w:b/>
          <w:sz w:val="24"/>
          <w:szCs w:val="24"/>
        </w:rPr>
        <w:t>教学内容：</w:t>
      </w:r>
    </w:p>
    <w:p w:rsidR="00712D7F" w:rsidRDefault="008C53F9" w:rsidP="00C56504">
      <w:pPr>
        <w:adjustRightInd w:val="0"/>
        <w:snapToGrid w:val="0"/>
        <w:spacing w:line="360" w:lineRule="auto"/>
        <w:ind w:leftChars="100" w:left="210" w:firstLine="480"/>
        <w:rPr>
          <w:rFonts w:ascii="宋体" w:hAnsi="宋体" w:cs="宋体"/>
          <w:sz w:val="24"/>
          <w:szCs w:val="24"/>
        </w:rPr>
      </w:pPr>
      <w:r>
        <w:rPr>
          <w:rFonts w:ascii="宋体" w:hAnsi="宋体" w:cs="宋体" w:hint="eastAsia"/>
          <w:sz w:val="24"/>
          <w:szCs w:val="24"/>
        </w:rPr>
        <w:t>① IT创新意识培养（掌握层次：了解）</w:t>
      </w:r>
    </w:p>
    <w:p w:rsidR="00712D7F" w:rsidRDefault="008C53F9" w:rsidP="00C56504">
      <w:pPr>
        <w:adjustRightInd w:val="0"/>
        <w:snapToGrid w:val="0"/>
        <w:spacing w:line="360" w:lineRule="auto"/>
        <w:ind w:leftChars="100" w:left="210" w:firstLine="480"/>
        <w:rPr>
          <w:rFonts w:ascii="宋体" w:hAnsi="宋体" w:cs="宋体"/>
          <w:sz w:val="24"/>
          <w:szCs w:val="24"/>
        </w:rPr>
      </w:pPr>
      <w:r>
        <w:rPr>
          <w:rFonts w:ascii="宋体" w:hAnsi="宋体" w:cs="宋体"/>
          <w:sz w:val="24"/>
          <w:szCs w:val="24"/>
        </w:rPr>
        <w:t>② 职业道德培养</w:t>
      </w:r>
      <w:r>
        <w:rPr>
          <w:rFonts w:ascii="宋体" w:hAnsi="宋体" w:cs="宋体" w:hint="eastAsia"/>
          <w:sz w:val="24"/>
          <w:szCs w:val="24"/>
        </w:rPr>
        <w:t>（掌握层次：了解）</w:t>
      </w:r>
    </w:p>
    <w:p w:rsidR="00712D7F" w:rsidRDefault="008C53F9" w:rsidP="00C56504">
      <w:pPr>
        <w:adjustRightInd w:val="0"/>
        <w:snapToGrid w:val="0"/>
        <w:spacing w:line="360" w:lineRule="auto"/>
        <w:ind w:firstLine="480"/>
        <w:rPr>
          <w:rFonts w:ascii="宋体" w:hAnsi="宋体" w:cs="宋体"/>
          <w:sz w:val="24"/>
          <w:szCs w:val="24"/>
        </w:rPr>
      </w:pPr>
      <w:r>
        <w:rPr>
          <w:rFonts w:ascii="宋体" w:hAnsi="宋体" w:cs="宋体"/>
          <w:b/>
          <w:sz w:val="24"/>
          <w:szCs w:val="24"/>
        </w:rPr>
        <w:t>教学要求</w:t>
      </w:r>
      <w:r>
        <w:rPr>
          <w:rFonts w:ascii="宋体" w:hAnsi="宋体" w:cs="宋体" w:hint="eastAsia"/>
          <w:b/>
          <w:sz w:val="24"/>
          <w:szCs w:val="24"/>
        </w:rPr>
        <w:t>：</w:t>
      </w:r>
      <w:r>
        <w:rPr>
          <w:rFonts w:ascii="宋体" w:hAnsi="宋体" w:cs="宋体"/>
          <w:sz w:val="24"/>
          <w:szCs w:val="24"/>
        </w:rPr>
        <w:t>了解创新意识和职业道德的培养的原则和方法</w:t>
      </w:r>
      <w:r>
        <w:rPr>
          <w:rFonts w:ascii="宋体" w:hAnsi="宋体" w:cs="宋体" w:hint="eastAsia"/>
          <w:sz w:val="24"/>
          <w:szCs w:val="24"/>
        </w:rPr>
        <w:t>。</w:t>
      </w:r>
    </w:p>
    <w:p w:rsidR="00712D7F" w:rsidRDefault="008C53F9" w:rsidP="00C56504">
      <w:pPr>
        <w:spacing w:line="360" w:lineRule="auto"/>
        <w:ind w:firstLineChars="200" w:firstLine="482"/>
        <w:rPr>
          <w:rFonts w:ascii="宋体" w:hAnsi="宋体"/>
          <w:b/>
          <w:sz w:val="24"/>
          <w:szCs w:val="24"/>
        </w:rPr>
      </w:pPr>
      <w:r>
        <w:rPr>
          <w:rFonts w:ascii="宋体" w:hAnsi="宋体" w:hint="eastAsia"/>
          <w:b/>
          <w:sz w:val="24"/>
          <w:szCs w:val="24"/>
        </w:rPr>
        <w:t>学时分配表：</w:t>
      </w:r>
    </w:p>
    <w:tbl>
      <w:tblPr>
        <w:tblW w:w="7981"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2761"/>
        <w:gridCol w:w="870"/>
        <w:gridCol w:w="870"/>
        <w:gridCol w:w="870"/>
        <w:gridCol w:w="870"/>
        <w:gridCol w:w="870"/>
        <w:gridCol w:w="870"/>
      </w:tblGrid>
      <w:tr w:rsidR="00712D7F">
        <w:trPr>
          <w:trHeight w:val="799"/>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C73100" w:rsidP="00C56504">
            <w:pPr>
              <w:spacing w:line="280" w:lineRule="exact"/>
              <w:ind w:firstLineChars="745" w:firstLine="1571"/>
              <w:rPr>
                <w:rFonts w:ascii="宋体" w:hAnsi="宋体"/>
                <w:b/>
              </w:rPr>
            </w:pPr>
            <w:r w:rsidRPr="00C73100">
              <w:rPr>
                <w:b/>
              </w:rPr>
              <w:lastRenderedPageBreak/>
              <w:pict>
                <v:polyline id="任意多边形 2" o:spid="_x0000_s1058" style="position:absolute;left:0;text-align:left;z-index:251671552;mso-width-relative:page;mso-height-relative:page" points="-4.8pt,.25pt,132.45pt,18.45pt" coordsize="2745,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">
                  <v:path arrowok="t" o:connecttype="custom" o:connectlocs="0,0;1743075,231140" o:connectangles="0,0"/>
                </v:polyline>
              </w:pict>
            </w:r>
            <w:r w:rsidRPr="00C73100">
              <w:rPr>
                <w:b/>
              </w:rPr>
              <w:pict>
                <v:polyline id="任意多边形 1" o:spid="_x0000_s1059" style="position:absolute;left:0;text-align:left;z-index:251672576;mso-width-relative:page;mso-height-relative:page" points="-5.55pt,1pt,76.2pt,40.95pt" coordsize="1635,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">
                  <v:path arrowok="t" o:connecttype="custom" o:connectlocs="0,0;1038225,507365" o:connectangles="0,0"/>
                </v:polyline>
              </w:pict>
            </w:r>
            <w:r w:rsidR="008C53F9">
              <w:rPr>
                <w:rFonts w:ascii="宋体" w:hAnsi="宋体" w:hint="eastAsia"/>
                <w:b/>
              </w:rPr>
              <w:t>教学方式</w:t>
            </w:r>
          </w:p>
          <w:p w:rsidR="00712D7F" w:rsidRDefault="008C53F9" w:rsidP="00C56504">
            <w:pPr>
              <w:spacing w:line="240" w:lineRule="exact"/>
              <w:rPr>
                <w:rFonts w:ascii="宋体" w:hAnsi="宋体"/>
                <w:b/>
              </w:rPr>
            </w:pPr>
            <w:r>
              <w:rPr>
                <w:rFonts w:ascii="宋体" w:hAnsi="宋体" w:hint="eastAsia"/>
                <w:b/>
              </w:rPr>
              <w:t xml:space="preserve">        教学时数</w:t>
            </w:r>
          </w:p>
          <w:p w:rsidR="00712D7F" w:rsidRDefault="008C53F9" w:rsidP="00C56504">
            <w:pPr>
              <w:spacing w:line="240" w:lineRule="exact"/>
              <w:rPr>
                <w:rFonts w:ascii="宋体" w:hAnsi="宋体"/>
                <w:b/>
              </w:rPr>
            </w:pPr>
            <w:r>
              <w:rPr>
                <w:rFonts w:ascii="宋体" w:hAnsi="宋体" w:hint="eastAsia"/>
                <w:b/>
              </w:rPr>
              <w:t>课程内容</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rFonts w:ascii="宋体" w:hAnsi="宋体"/>
                <w:b/>
              </w:rPr>
            </w:pPr>
            <w:r>
              <w:rPr>
                <w:rFonts w:ascii="宋体" w:hAnsi="宋体" w:hint="eastAsia"/>
                <w:b/>
              </w:rPr>
              <w:t>讲解</w:t>
            </w:r>
          </w:p>
        </w:tc>
        <w:tc>
          <w:tcPr>
            <w:tcW w:w="8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12D7F" w:rsidRDefault="008C53F9" w:rsidP="00C56504">
            <w:pPr>
              <w:spacing w:line="240" w:lineRule="exact"/>
              <w:jc w:val="center"/>
              <w:rPr>
                <w:rFonts w:ascii="宋体" w:hAnsi="宋体"/>
                <w:b/>
              </w:rPr>
            </w:pPr>
            <w:r>
              <w:rPr>
                <w:rFonts w:ascii="宋体" w:hAnsi="宋体" w:hint="eastAsia"/>
                <w:b/>
              </w:rPr>
              <w:t>习题课</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rFonts w:ascii="宋体" w:hAnsi="宋体"/>
                <w:b/>
              </w:rPr>
            </w:pPr>
            <w:r>
              <w:rPr>
                <w:rFonts w:ascii="宋体" w:hAnsi="宋体" w:hint="eastAsia"/>
                <w:b/>
              </w:rPr>
              <w:t>实验</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rFonts w:ascii="宋体" w:hAnsi="宋体"/>
                <w:b/>
              </w:rPr>
            </w:pPr>
            <w:r>
              <w:rPr>
                <w:rFonts w:ascii="宋体" w:hAnsi="宋体" w:hint="eastAsia"/>
                <w:b/>
              </w:rPr>
              <w:t>上机</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rFonts w:ascii="宋体" w:hAnsi="宋体"/>
                <w:b/>
              </w:rPr>
            </w:pPr>
            <w:r>
              <w:rPr>
                <w:rFonts w:ascii="宋体" w:hAnsi="宋体" w:hint="eastAsia"/>
                <w:b/>
              </w:rPr>
              <w:t>其它</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rFonts w:ascii="宋体" w:hAnsi="宋体"/>
                <w:b/>
              </w:rPr>
            </w:pPr>
            <w:r>
              <w:rPr>
                <w:rFonts w:ascii="宋体" w:hAnsi="宋体" w:hint="eastAsia"/>
                <w:b/>
              </w:rPr>
              <w:t>合计</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rPr>
              <w:t>绪论</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w:t>
            </w:r>
          </w:p>
        </w:tc>
      </w:tr>
      <w:tr w:rsidR="00712D7F">
        <w:trPr>
          <w:cantSplit/>
          <w:trHeight w:val="240"/>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rPr>
              <w:t>个人开发技术</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rPr>
              <w:t>合作编程技术</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rPr>
              <w:t>2</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2</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rPr>
              <w:t>软件开发模型及软件团队</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2</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6</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hint="eastAsia"/>
              </w:rPr>
              <w:t>软件需求</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rPr>
              <w:t>2</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2</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hint="eastAsia"/>
              </w:rPr>
              <w:t>项目管理技术</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rPr>
              <w:t>10</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2</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12</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hint="eastAsia"/>
              </w:rPr>
              <w:t>软件设计</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hint="eastAsia"/>
              </w:rPr>
              <w:t>软件测试及质量管理</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6</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6</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hint="eastAsia"/>
              </w:rPr>
              <w:t>软件发布</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2</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2</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hint="eastAsia"/>
              </w:rPr>
              <w:t>软件工程师职业道德</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rPr>
              <w:t>1</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1</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2</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rFonts w:ascii="宋体" w:hAnsi="宋体"/>
              </w:rPr>
            </w:pPr>
            <w:r>
              <w:rPr>
                <w:rFonts w:ascii="宋体" w:hAnsi="宋体" w:hint="eastAsia"/>
              </w:rPr>
              <w:t xml:space="preserve">       共   计</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39</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rFonts w:ascii="宋体" w:hAnsi="宋体"/>
              </w:rPr>
            </w:pP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9</w:t>
            </w:r>
          </w:p>
        </w:tc>
        <w:tc>
          <w:tcPr>
            <w:tcW w:w="87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rFonts w:ascii="宋体" w:hAnsi="宋体"/>
              </w:rPr>
            </w:pPr>
            <w:r>
              <w:rPr>
                <w:rFonts w:ascii="宋体" w:hAnsi="宋体" w:hint="eastAsia"/>
              </w:rPr>
              <w:t>48</w:t>
            </w:r>
          </w:p>
        </w:tc>
      </w:tr>
    </w:tbl>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三、教材及主要参考书（</w:t>
      </w:r>
      <w:r>
        <w:rPr>
          <w:rFonts w:cs="宋体" w:hint="eastAsia"/>
          <w:b/>
          <w:sz w:val="24"/>
          <w:szCs w:val="24"/>
        </w:rPr>
        <w:t>1</w:t>
      </w:r>
      <w:r>
        <w:rPr>
          <w:rFonts w:cs="宋体" w:hint="eastAsia"/>
          <w:b/>
          <w:sz w:val="24"/>
          <w:szCs w:val="24"/>
        </w:rPr>
        <w:t>为主选教材）</w:t>
      </w:r>
    </w:p>
    <w:p w:rsidR="00712D7F" w:rsidRDefault="008C53F9" w:rsidP="00C56504">
      <w:pPr>
        <w:spacing w:line="360" w:lineRule="auto"/>
        <w:ind w:firstLineChars="200" w:firstLine="480"/>
        <w:rPr>
          <w:sz w:val="24"/>
        </w:rPr>
      </w:pPr>
      <w:r>
        <w:rPr>
          <w:rFonts w:hint="eastAsia"/>
          <w:sz w:val="24"/>
        </w:rPr>
        <w:t>[1]</w:t>
      </w:r>
      <w:r>
        <w:rPr>
          <w:rFonts w:hint="eastAsia"/>
          <w:sz w:val="24"/>
        </w:rPr>
        <w:t>邹欣</w:t>
      </w:r>
      <w:r>
        <w:rPr>
          <w:rFonts w:hint="eastAsia"/>
          <w:sz w:val="24"/>
        </w:rPr>
        <w:t>.</w:t>
      </w:r>
      <w:r>
        <w:rPr>
          <w:rFonts w:hint="eastAsia"/>
          <w:sz w:val="24"/>
        </w:rPr>
        <w:t>构建之法——现代软件工程（第二版）</w:t>
      </w:r>
      <w:r>
        <w:rPr>
          <w:rFonts w:hint="eastAsia"/>
          <w:sz w:val="24"/>
        </w:rPr>
        <w:t xml:space="preserve">. </w:t>
      </w:r>
      <w:r>
        <w:rPr>
          <w:rFonts w:hint="eastAsia"/>
          <w:sz w:val="24"/>
        </w:rPr>
        <w:t>人民邮电版社</w:t>
      </w:r>
      <w:r>
        <w:rPr>
          <w:rFonts w:hint="eastAsia"/>
          <w:sz w:val="24"/>
        </w:rPr>
        <w:t xml:space="preserve">,2015.7   </w:t>
      </w:r>
    </w:p>
    <w:p w:rsidR="00712D7F" w:rsidRDefault="008C53F9" w:rsidP="00C56504">
      <w:pPr>
        <w:spacing w:line="360" w:lineRule="auto"/>
        <w:ind w:firstLineChars="200" w:firstLine="480"/>
        <w:rPr>
          <w:sz w:val="24"/>
        </w:rPr>
      </w:pPr>
      <w:r>
        <w:rPr>
          <w:rFonts w:hint="eastAsia"/>
          <w:sz w:val="24"/>
        </w:rPr>
        <w:t>[2]</w:t>
      </w:r>
      <w:r>
        <w:rPr>
          <w:sz w:val="24"/>
        </w:rPr>
        <w:t xml:space="preserve">Shari Lawrence Pfleeger </w:t>
      </w:r>
      <w:r>
        <w:rPr>
          <w:sz w:val="24"/>
        </w:rPr>
        <w:t>等著</w:t>
      </w:r>
      <w:r>
        <w:rPr>
          <w:rFonts w:hint="eastAsia"/>
          <w:sz w:val="24"/>
        </w:rPr>
        <w:t xml:space="preserve">, </w:t>
      </w:r>
      <w:r>
        <w:rPr>
          <w:rFonts w:hint="eastAsia"/>
          <w:sz w:val="24"/>
        </w:rPr>
        <w:t>杨卫东译</w:t>
      </w:r>
      <w:r>
        <w:rPr>
          <w:rFonts w:hint="eastAsia"/>
          <w:sz w:val="24"/>
        </w:rPr>
        <w:t xml:space="preserve">. </w:t>
      </w:r>
      <w:r>
        <w:rPr>
          <w:rFonts w:hint="eastAsia"/>
          <w:sz w:val="24"/>
        </w:rPr>
        <w:t>软件工程</w:t>
      </w:r>
      <w:r>
        <w:rPr>
          <w:rFonts w:hint="eastAsia"/>
          <w:sz w:val="24"/>
        </w:rPr>
        <w:t xml:space="preserve"> - </w:t>
      </w:r>
      <w:r>
        <w:rPr>
          <w:rFonts w:hint="eastAsia"/>
          <w:sz w:val="24"/>
        </w:rPr>
        <w:t>理论与实践（第四版）</w:t>
      </w:r>
      <w:r>
        <w:rPr>
          <w:rFonts w:hint="eastAsia"/>
          <w:sz w:val="24"/>
        </w:rPr>
        <w:t xml:space="preserve">. </w:t>
      </w:r>
      <w:r>
        <w:rPr>
          <w:rFonts w:hint="eastAsia"/>
          <w:sz w:val="24"/>
        </w:rPr>
        <w:t>人民邮电出版社</w:t>
      </w:r>
      <w:r>
        <w:rPr>
          <w:rFonts w:hint="eastAsia"/>
          <w:sz w:val="24"/>
        </w:rPr>
        <w:t>,2010.1</w:t>
      </w:r>
      <w:r>
        <w:rPr>
          <w:sz w:val="24"/>
        </w:rPr>
        <w:t xml:space="preserve"> </w:t>
      </w:r>
    </w:p>
    <w:p w:rsidR="00712D7F" w:rsidRDefault="008C53F9" w:rsidP="00C56504">
      <w:pPr>
        <w:spacing w:line="360" w:lineRule="auto"/>
        <w:ind w:firstLineChars="200" w:firstLine="480"/>
        <w:rPr>
          <w:sz w:val="24"/>
        </w:rPr>
      </w:pPr>
      <w:r>
        <w:rPr>
          <w:rFonts w:hint="eastAsia"/>
          <w:sz w:val="24"/>
        </w:rPr>
        <w:t xml:space="preserve">[3]Roger S. Pressman </w:t>
      </w:r>
      <w:r>
        <w:rPr>
          <w:rFonts w:hint="eastAsia"/>
          <w:sz w:val="24"/>
        </w:rPr>
        <w:t>著</w:t>
      </w:r>
      <w:r>
        <w:rPr>
          <w:rFonts w:hint="eastAsia"/>
          <w:sz w:val="24"/>
        </w:rPr>
        <w:t xml:space="preserve">. </w:t>
      </w:r>
      <w:r>
        <w:rPr>
          <w:rFonts w:hint="eastAsia"/>
          <w:sz w:val="24"/>
        </w:rPr>
        <w:t>软件工程—实践者的研究方法</w:t>
      </w:r>
      <w:r>
        <w:rPr>
          <w:rFonts w:hint="eastAsia"/>
          <w:sz w:val="24"/>
        </w:rPr>
        <w:t>.</w:t>
      </w:r>
      <w:r>
        <w:rPr>
          <w:rFonts w:hint="eastAsia"/>
          <w:sz w:val="24"/>
        </w:rPr>
        <w:t>机械工业出版社</w:t>
      </w:r>
      <w:r>
        <w:rPr>
          <w:rFonts w:hint="eastAsia"/>
          <w:sz w:val="24"/>
        </w:rPr>
        <w:t>,2014.10</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四、其它必要说明</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本课程采取做中学的理念，在教学过程中要求学生必须从真实项目入手，通过实际项目演练，了解软件项目开发的全部流程并掌握团队合作交流的方法，从而切实解决学生理论与实践脱节的问题。</w:t>
      </w:r>
    </w:p>
    <w:p w:rsidR="00712D7F" w:rsidRDefault="008C53F9" w:rsidP="00C56504">
      <w:pPr>
        <w:spacing w:line="360" w:lineRule="auto"/>
        <w:ind w:firstLineChars="200" w:firstLine="480"/>
        <w:rPr>
          <w:rFonts w:ascii="宋体" w:hAnsi="宋体" w:cs="宋体"/>
          <w:sz w:val="24"/>
          <w:szCs w:val="24"/>
        </w:rPr>
      </w:pPr>
      <w:r>
        <w:rPr>
          <w:rFonts w:ascii="宋体" w:hAnsi="宋体" w:cs="宋体"/>
          <w:sz w:val="24"/>
          <w:szCs w:val="24"/>
        </w:rPr>
        <w:t>本课程考核办法采取平时成绩</w:t>
      </w:r>
      <w:r>
        <w:rPr>
          <w:rFonts w:ascii="宋体" w:hAnsi="宋体" w:cs="宋体" w:hint="eastAsia"/>
          <w:sz w:val="24"/>
          <w:szCs w:val="24"/>
        </w:rPr>
        <w:t>+</w:t>
      </w:r>
      <w:r>
        <w:rPr>
          <w:rFonts w:ascii="宋体" w:hAnsi="宋体" w:cs="宋体"/>
          <w:sz w:val="24"/>
          <w:szCs w:val="24"/>
        </w:rPr>
        <w:t>期末成绩的评定方式</w:t>
      </w:r>
      <w:r>
        <w:rPr>
          <w:rFonts w:ascii="宋体" w:hAnsi="宋体" w:cs="宋体" w:hint="eastAsia"/>
          <w:sz w:val="24"/>
          <w:szCs w:val="24"/>
        </w:rPr>
        <w:t>，课程具体要求如下：</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1．成绩采取平时成绩+期末考试成绩的评定方式，其中平时成绩占50%，期末考试成绩占50%。</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2．所有作业全部采取线上管理方式进行，建议采用博客园（www.cnblogs.com）提供的在线作业管理平台，所有学生必须在规定时间内提交，其中所有文档类作业必须提交在博客园个</w:t>
      </w:r>
      <w:r>
        <w:rPr>
          <w:rFonts w:ascii="宋体" w:hAnsi="宋体" w:cs="宋体" w:hint="eastAsia"/>
          <w:sz w:val="24"/>
          <w:szCs w:val="24"/>
        </w:rPr>
        <w:lastRenderedPageBreak/>
        <w:t>人博客上，所有代码类作业必须提交在coding.net源代码管理系统中，以其他形式发布成绩无效。</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3．作业分为个人作业、结对作业和团队作业三类，如果没有明确说明，个人作业不得与他人合作完成，所有作业一旦被认定为抄袭，该次作业成绩将记为0。</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4．平时作业完成效果好的同学，通过授课教师组织的答辩后，可以申请期末考试免考，具体要求如下：</w:t>
      </w:r>
    </w:p>
    <w:p w:rsidR="00712D7F" w:rsidRDefault="008C53F9" w:rsidP="00C56504">
      <w:pPr>
        <w:spacing w:line="360" w:lineRule="auto"/>
        <w:ind w:firstLineChars="200" w:firstLine="480"/>
        <w:rPr>
          <w:rFonts w:ascii="宋体" w:hAnsi="宋体" w:cs="宋体"/>
          <w:sz w:val="24"/>
          <w:szCs w:val="24"/>
        </w:rPr>
      </w:pPr>
      <w:r>
        <w:rPr>
          <w:rFonts w:ascii="宋体" w:hAnsi="宋体" w:cs="宋体"/>
          <w:sz w:val="24"/>
          <w:szCs w:val="24"/>
        </w:rPr>
        <w:t>①</w:t>
      </w:r>
      <w:r>
        <w:rPr>
          <w:rFonts w:ascii="宋体" w:hAnsi="宋体" w:cs="宋体" w:hint="eastAsia"/>
          <w:sz w:val="24"/>
          <w:szCs w:val="24"/>
        </w:rPr>
        <w:t xml:space="preserve"> 申请人必须为团队负责人，且独立完成团队项目40%以上工作；</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② 所有作业评分必须在7分以上（注：每次作业满分10分）；</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③ 项目必须达到可运行状态，并且基本达到预定目标；</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④ 项目工作量必须达到要求，具体由授课教师认定。</w:t>
      </w:r>
    </w:p>
    <w:p w:rsidR="00712D7F" w:rsidRDefault="00712D7F" w:rsidP="00C56504">
      <w:pPr>
        <w:spacing w:line="360" w:lineRule="auto"/>
        <w:ind w:firstLineChars="200" w:firstLine="480"/>
        <w:rPr>
          <w:rFonts w:ascii="宋体" w:hAnsi="宋体" w:cs="宋体"/>
          <w:sz w:val="24"/>
          <w:szCs w:val="24"/>
        </w:rPr>
      </w:pPr>
    </w:p>
    <w:p w:rsidR="00712D7F" w:rsidRDefault="008C53F9" w:rsidP="00C56504">
      <w:pPr>
        <w:spacing w:line="360" w:lineRule="auto"/>
        <w:ind w:right="601" w:firstLine="5190"/>
        <w:jc w:val="right"/>
        <w:rPr>
          <w:b/>
          <w:sz w:val="24"/>
        </w:rPr>
      </w:pPr>
      <w:r>
        <w:rPr>
          <w:rFonts w:hint="eastAsia"/>
          <w:b/>
          <w:sz w:val="24"/>
        </w:rPr>
        <w:t>执笔人：张翼飞</w:t>
      </w:r>
      <w:r>
        <w:rPr>
          <w:rFonts w:hint="eastAsia"/>
          <w:b/>
          <w:sz w:val="24"/>
        </w:rPr>
        <w:t xml:space="preserve">    </w:t>
      </w:r>
    </w:p>
    <w:p w:rsidR="00712D7F" w:rsidRDefault="008C53F9" w:rsidP="00C56504">
      <w:pPr>
        <w:spacing w:line="360" w:lineRule="auto"/>
        <w:ind w:right="360" w:firstLine="5190"/>
        <w:jc w:val="right"/>
        <w:rPr>
          <w:b/>
          <w:sz w:val="24"/>
        </w:rPr>
      </w:pPr>
      <w:r>
        <w:rPr>
          <w:rFonts w:hint="eastAsia"/>
          <w:b/>
          <w:sz w:val="24"/>
        </w:rPr>
        <w:t>审定人：张荣博</w:t>
      </w:r>
      <w:r>
        <w:rPr>
          <w:rFonts w:hint="eastAsia"/>
          <w:b/>
          <w:sz w:val="24"/>
        </w:rPr>
        <w:t xml:space="preserve">      </w:t>
      </w:r>
    </w:p>
    <w:p w:rsidR="00712D7F" w:rsidRDefault="008C53F9" w:rsidP="00C56504">
      <w:pPr>
        <w:spacing w:line="360" w:lineRule="auto"/>
        <w:ind w:right="360" w:firstLine="5190"/>
        <w:jc w:val="right"/>
        <w:rPr>
          <w:b/>
          <w:sz w:val="24"/>
        </w:rPr>
      </w:pPr>
      <w:r>
        <w:rPr>
          <w:rFonts w:hint="eastAsia"/>
          <w:b/>
          <w:sz w:val="24"/>
        </w:rPr>
        <w:t>批准人：张翼飞</w:t>
      </w:r>
      <w:r>
        <w:rPr>
          <w:rFonts w:hint="eastAsia"/>
          <w:b/>
          <w:sz w:val="24"/>
        </w:rPr>
        <w:t xml:space="preserve">      </w:t>
      </w:r>
    </w:p>
    <w:p w:rsidR="00712D7F" w:rsidRDefault="008C53F9" w:rsidP="00C56504">
      <w:pPr>
        <w:spacing w:line="360" w:lineRule="auto"/>
        <w:ind w:right="240" w:firstLineChars="3000" w:firstLine="7228"/>
        <w:rPr>
          <w:b/>
          <w:sz w:val="24"/>
        </w:rPr>
      </w:pPr>
      <w:r>
        <w:rPr>
          <w:rFonts w:hint="eastAsia"/>
          <w:b/>
          <w:sz w:val="24"/>
        </w:rPr>
        <w:t>2</w:t>
      </w:r>
      <w:r>
        <w:rPr>
          <w:b/>
          <w:sz w:val="24"/>
        </w:rPr>
        <w:t>015</w:t>
      </w:r>
      <w:r>
        <w:rPr>
          <w:rFonts w:hint="eastAsia"/>
          <w:b/>
          <w:sz w:val="24"/>
        </w:rPr>
        <w:t>年</w:t>
      </w:r>
      <w:r>
        <w:rPr>
          <w:rFonts w:hint="eastAsia"/>
          <w:b/>
          <w:sz w:val="24"/>
        </w:rPr>
        <w:t xml:space="preserve"> </w:t>
      </w:r>
      <w:r>
        <w:rPr>
          <w:b/>
          <w:sz w:val="24"/>
        </w:rPr>
        <w:t>3</w:t>
      </w:r>
      <w:r>
        <w:rPr>
          <w:rFonts w:hint="eastAsia"/>
          <w:b/>
          <w:sz w:val="24"/>
        </w:rPr>
        <w:t xml:space="preserve"> </w:t>
      </w:r>
      <w:r>
        <w:rPr>
          <w:rFonts w:hint="eastAsia"/>
          <w:b/>
          <w:sz w:val="24"/>
        </w:rPr>
        <w:t>月</w:t>
      </w:r>
      <w:r>
        <w:rPr>
          <w:rFonts w:hint="eastAsia"/>
          <w:b/>
          <w:sz w:val="24"/>
        </w:rPr>
        <w:t xml:space="preserve">  </w:t>
      </w:r>
    </w:p>
    <w:bookmarkEnd w:id="17"/>
    <w:p w:rsidR="00712D7F" w:rsidRDefault="00712D7F" w:rsidP="00C56504">
      <w:pPr>
        <w:rPr>
          <w:szCs w:val="24"/>
        </w:rPr>
      </w:pPr>
    </w:p>
    <w:p w:rsidR="00712D7F" w:rsidRDefault="00712D7F" w:rsidP="00C56504">
      <w:pPr>
        <w:sectPr w:rsidR="00712D7F">
          <w:pgSz w:w="11906" w:h="16838"/>
          <w:pgMar w:top="1440" w:right="1080" w:bottom="1440" w:left="1080" w:header="851" w:footer="992" w:gutter="0"/>
          <w:cols w:space="425"/>
          <w:docGrid w:type="lines" w:linePitch="312"/>
        </w:sectPr>
      </w:pPr>
    </w:p>
    <w:p w:rsidR="00712D7F" w:rsidRDefault="008C53F9" w:rsidP="00C56504">
      <w:pPr>
        <w:keepNext/>
        <w:spacing w:before="120" w:after="240" w:line="300" w:lineRule="auto"/>
        <w:jc w:val="center"/>
        <w:outlineLvl w:val="1"/>
        <w:rPr>
          <w:b/>
          <w:bCs/>
          <w:sz w:val="32"/>
          <w:szCs w:val="32"/>
        </w:rPr>
      </w:pPr>
      <w:bookmarkStart w:id="18" w:name="_Toc25551"/>
      <w:r>
        <w:rPr>
          <w:rFonts w:hint="eastAsia"/>
          <w:b/>
          <w:bCs/>
          <w:sz w:val="32"/>
          <w:szCs w:val="32"/>
        </w:rPr>
        <w:lastRenderedPageBreak/>
        <w:t>《</w:t>
      </w:r>
      <w:r>
        <w:rPr>
          <w:rFonts w:hint="eastAsia"/>
          <w:b/>
          <w:bCs/>
          <w:sz w:val="32"/>
          <w:szCs w:val="32"/>
        </w:rPr>
        <w:t>Oracle</w:t>
      </w:r>
      <w:r>
        <w:rPr>
          <w:rFonts w:hint="eastAsia"/>
          <w:b/>
          <w:bCs/>
          <w:sz w:val="32"/>
          <w:szCs w:val="32"/>
        </w:rPr>
        <w:t>数据库》课程教学大纲</w:t>
      </w:r>
      <w:bookmarkEnd w:id="18"/>
    </w:p>
    <w:p w:rsidR="00712D7F" w:rsidRDefault="008C53F9" w:rsidP="00C56504">
      <w:pPr>
        <w:spacing w:line="360" w:lineRule="auto"/>
        <w:rPr>
          <w:sz w:val="24"/>
          <w:szCs w:val="24"/>
        </w:rPr>
      </w:pPr>
      <w:r>
        <w:rPr>
          <w:rFonts w:hint="eastAsia"/>
          <w:b/>
          <w:bCs/>
          <w:sz w:val="24"/>
          <w:szCs w:val="24"/>
        </w:rPr>
        <w:t>【课程编号】</w:t>
      </w:r>
      <w:r>
        <w:rPr>
          <w:rFonts w:hint="eastAsia"/>
          <w:b/>
          <w:bCs/>
          <w:sz w:val="24"/>
          <w:szCs w:val="24"/>
        </w:rPr>
        <w:t xml:space="preserve"> </w:t>
      </w:r>
      <w:r>
        <w:rPr>
          <w:rFonts w:hint="eastAsia"/>
          <w:sz w:val="24"/>
          <w:szCs w:val="24"/>
        </w:rPr>
        <w:t>1010001215</w:t>
      </w:r>
    </w:p>
    <w:p w:rsidR="00712D7F" w:rsidRDefault="008C53F9" w:rsidP="00C56504">
      <w:pPr>
        <w:spacing w:line="360" w:lineRule="auto"/>
        <w:rPr>
          <w:sz w:val="24"/>
          <w:szCs w:val="24"/>
        </w:rPr>
      </w:pPr>
      <w:r>
        <w:rPr>
          <w:rFonts w:hint="eastAsia"/>
          <w:b/>
          <w:bCs/>
          <w:sz w:val="24"/>
          <w:szCs w:val="24"/>
        </w:rPr>
        <w:t>【课程名称】</w:t>
      </w:r>
      <w:r>
        <w:rPr>
          <w:rFonts w:hint="eastAsia"/>
          <w:b/>
          <w:bCs/>
          <w:sz w:val="24"/>
          <w:szCs w:val="24"/>
        </w:rPr>
        <w:t xml:space="preserve"> </w:t>
      </w:r>
      <w:r>
        <w:rPr>
          <w:rFonts w:hint="eastAsia"/>
          <w:sz w:val="24"/>
          <w:szCs w:val="24"/>
        </w:rPr>
        <w:t>Oracle</w:t>
      </w:r>
      <w:r>
        <w:rPr>
          <w:rFonts w:hint="eastAsia"/>
          <w:sz w:val="24"/>
          <w:szCs w:val="24"/>
        </w:rPr>
        <w:t>数据库</w:t>
      </w:r>
    </w:p>
    <w:p w:rsidR="00712D7F" w:rsidRDefault="008C53F9" w:rsidP="00C56504">
      <w:pPr>
        <w:spacing w:line="360" w:lineRule="auto"/>
        <w:rPr>
          <w:sz w:val="24"/>
          <w:szCs w:val="24"/>
        </w:rPr>
      </w:pPr>
      <w:r>
        <w:rPr>
          <w:rFonts w:hint="eastAsia"/>
          <w:b/>
          <w:bCs/>
          <w:sz w:val="24"/>
          <w:szCs w:val="24"/>
        </w:rPr>
        <w:t xml:space="preserve">             </w:t>
      </w:r>
      <w:r>
        <w:rPr>
          <w:rFonts w:hint="eastAsia"/>
          <w:sz w:val="24"/>
          <w:szCs w:val="24"/>
        </w:rPr>
        <w:t>Oracle Database System</w:t>
      </w:r>
    </w:p>
    <w:p w:rsidR="00712D7F" w:rsidRDefault="008C53F9" w:rsidP="00C56504">
      <w:pPr>
        <w:spacing w:line="360" w:lineRule="auto"/>
        <w:rPr>
          <w:b/>
          <w:bCs/>
          <w:sz w:val="24"/>
          <w:szCs w:val="24"/>
        </w:rPr>
      </w:pPr>
      <w:r>
        <w:rPr>
          <w:rFonts w:hint="eastAsia"/>
          <w:b/>
          <w:bCs/>
          <w:sz w:val="24"/>
          <w:szCs w:val="24"/>
        </w:rPr>
        <w:t>【学时学分】</w:t>
      </w:r>
      <w:r>
        <w:rPr>
          <w:rFonts w:hint="eastAsia"/>
          <w:b/>
          <w:bCs/>
          <w:sz w:val="24"/>
          <w:szCs w:val="24"/>
        </w:rPr>
        <w:t xml:space="preserve"> </w:t>
      </w:r>
      <w:r>
        <w:rPr>
          <w:rFonts w:hint="eastAsia"/>
          <w:sz w:val="24"/>
          <w:szCs w:val="24"/>
        </w:rPr>
        <w:t xml:space="preserve">48  </w:t>
      </w:r>
      <w:r>
        <w:rPr>
          <w:rFonts w:hint="eastAsia"/>
          <w:sz w:val="24"/>
          <w:szCs w:val="24"/>
        </w:rPr>
        <w:t>学时；</w:t>
      </w:r>
      <w:r>
        <w:rPr>
          <w:rFonts w:hint="eastAsia"/>
          <w:b/>
          <w:bCs/>
          <w:sz w:val="24"/>
          <w:szCs w:val="24"/>
        </w:rPr>
        <w:t xml:space="preserve">                   </w:t>
      </w:r>
      <w:r>
        <w:rPr>
          <w:rFonts w:hint="eastAsia"/>
          <w:b/>
          <w:bCs/>
          <w:sz w:val="24"/>
          <w:szCs w:val="24"/>
        </w:rPr>
        <w:t>【实验和上机学时】</w:t>
      </w:r>
      <w:r>
        <w:rPr>
          <w:rFonts w:hint="eastAsia"/>
          <w:b/>
          <w:bCs/>
          <w:sz w:val="24"/>
          <w:szCs w:val="24"/>
        </w:rPr>
        <w:t xml:space="preserve"> </w:t>
      </w:r>
      <w:r>
        <w:rPr>
          <w:rFonts w:hint="eastAsia"/>
          <w:sz w:val="24"/>
          <w:szCs w:val="24"/>
        </w:rPr>
        <w:t>0</w:t>
      </w:r>
    </w:p>
    <w:p w:rsidR="00712D7F" w:rsidRDefault="008C53F9" w:rsidP="00C56504">
      <w:pPr>
        <w:spacing w:line="360" w:lineRule="auto"/>
        <w:rPr>
          <w:b/>
          <w:bCs/>
          <w:sz w:val="24"/>
          <w:szCs w:val="24"/>
        </w:rPr>
      </w:pPr>
      <w:r>
        <w:rPr>
          <w:rFonts w:hint="eastAsia"/>
          <w:b/>
          <w:bCs/>
          <w:sz w:val="24"/>
          <w:szCs w:val="24"/>
        </w:rPr>
        <w:t>【课程性质】</w:t>
      </w:r>
      <w:r>
        <w:rPr>
          <w:rFonts w:hint="eastAsia"/>
          <w:b/>
          <w:bCs/>
          <w:sz w:val="24"/>
          <w:szCs w:val="24"/>
        </w:rPr>
        <w:t xml:space="preserve"> </w:t>
      </w:r>
      <w:r>
        <w:rPr>
          <w:rFonts w:hint="eastAsia"/>
          <w:sz w:val="24"/>
          <w:szCs w:val="24"/>
        </w:rPr>
        <w:t>院级选修课</w:t>
      </w:r>
      <w:r>
        <w:rPr>
          <w:rFonts w:hint="eastAsia"/>
          <w:sz w:val="24"/>
          <w:szCs w:val="24"/>
        </w:rPr>
        <w:t xml:space="preserve"> </w:t>
      </w:r>
      <w:r>
        <w:rPr>
          <w:rFonts w:hint="eastAsia"/>
          <w:b/>
          <w:bCs/>
          <w:sz w:val="24"/>
          <w:szCs w:val="24"/>
        </w:rPr>
        <w:t xml:space="preserve">                  </w:t>
      </w:r>
      <w:r>
        <w:rPr>
          <w:rFonts w:hint="eastAsia"/>
          <w:b/>
          <w:bCs/>
          <w:sz w:val="24"/>
          <w:szCs w:val="24"/>
        </w:rPr>
        <w:t>【开课模式】</w:t>
      </w:r>
      <w:r>
        <w:rPr>
          <w:rFonts w:hint="eastAsia"/>
          <w:b/>
          <w:bCs/>
          <w:sz w:val="24"/>
          <w:szCs w:val="24"/>
        </w:rPr>
        <w:t xml:space="preserve"> </w:t>
      </w:r>
      <w:r>
        <w:rPr>
          <w:rFonts w:hint="eastAsia"/>
          <w:sz w:val="24"/>
          <w:szCs w:val="24"/>
        </w:rPr>
        <w:t>选修</w:t>
      </w:r>
    </w:p>
    <w:p w:rsidR="00712D7F" w:rsidRDefault="008C53F9" w:rsidP="00C56504">
      <w:pPr>
        <w:spacing w:line="360" w:lineRule="auto"/>
        <w:rPr>
          <w:b/>
          <w:bCs/>
          <w:sz w:val="24"/>
          <w:szCs w:val="24"/>
        </w:rPr>
      </w:pPr>
      <w:r>
        <w:rPr>
          <w:rFonts w:hint="eastAsia"/>
          <w:b/>
          <w:bCs/>
          <w:sz w:val="24"/>
          <w:szCs w:val="24"/>
        </w:rPr>
        <w:t>【先修课程】</w:t>
      </w:r>
      <w:r>
        <w:rPr>
          <w:rFonts w:hint="eastAsia"/>
          <w:b/>
          <w:bCs/>
          <w:sz w:val="24"/>
          <w:szCs w:val="24"/>
        </w:rPr>
        <w:t xml:space="preserve"> </w:t>
      </w:r>
      <w:r>
        <w:rPr>
          <w:sz w:val="24"/>
          <w:szCs w:val="24"/>
        </w:rPr>
        <w:t>数据库</w:t>
      </w:r>
      <w:r>
        <w:rPr>
          <w:rFonts w:hint="eastAsia"/>
          <w:sz w:val="24"/>
          <w:szCs w:val="24"/>
        </w:rPr>
        <w:t>原理、操作系统、计算机网络原理</w:t>
      </w:r>
    </w:p>
    <w:p w:rsidR="00712D7F" w:rsidRDefault="008C53F9" w:rsidP="00C56504">
      <w:pPr>
        <w:spacing w:line="360" w:lineRule="auto"/>
        <w:rPr>
          <w:b/>
          <w:bCs/>
          <w:sz w:val="24"/>
          <w:szCs w:val="24"/>
        </w:rPr>
      </w:pPr>
      <w:r>
        <w:rPr>
          <w:rFonts w:hint="eastAsia"/>
          <w:b/>
          <w:bCs/>
          <w:sz w:val="24"/>
          <w:szCs w:val="24"/>
        </w:rPr>
        <w:t>【开课单位】</w:t>
      </w:r>
      <w:r>
        <w:rPr>
          <w:rFonts w:hint="eastAsia"/>
          <w:b/>
          <w:bCs/>
          <w:sz w:val="24"/>
          <w:szCs w:val="24"/>
        </w:rPr>
        <w:t xml:space="preserve"> </w:t>
      </w:r>
      <w:r>
        <w:rPr>
          <w:rFonts w:hint="eastAsia"/>
          <w:sz w:val="24"/>
          <w:szCs w:val="24"/>
        </w:rPr>
        <w:t>计算机科学与技术</w:t>
      </w:r>
      <w:r>
        <w:rPr>
          <w:rFonts w:hint="eastAsia"/>
          <w:sz w:val="24"/>
          <w:szCs w:val="24"/>
        </w:rPr>
        <w:t xml:space="preserve"> </w:t>
      </w:r>
      <w:r>
        <w:rPr>
          <w:rFonts w:hint="eastAsia"/>
          <w:b/>
          <w:bCs/>
          <w:sz w:val="24"/>
          <w:szCs w:val="24"/>
        </w:rPr>
        <w:t xml:space="preserve">            </w:t>
      </w:r>
      <w:r>
        <w:rPr>
          <w:rFonts w:hint="eastAsia"/>
          <w:b/>
          <w:bCs/>
          <w:sz w:val="24"/>
          <w:szCs w:val="24"/>
        </w:rPr>
        <w:t>【开课学期】</w:t>
      </w:r>
      <w:r>
        <w:rPr>
          <w:rFonts w:hint="eastAsia"/>
          <w:b/>
          <w:bCs/>
          <w:sz w:val="24"/>
          <w:szCs w:val="24"/>
        </w:rPr>
        <w:t xml:space="preserve">  </w:t>
      </w:r>
      <w:r>
        <w:rPr>
          <w:rFonts w:hint="eastAsia"/>
          <w:sz w:val="24"/>
          <w:szCs w:val="24"/>
        </w:rPr>
        <w:t xml:space="preserve">7  </w:t>
      </w:r>
      <w:r>
        <w:rPr>
          <w:rFonts w:hint="eastAsia"/>
          <w:b/>
          <w:bCs/>
          <w:sz w:val="24"/>
          <w:szCs w:val="24"/>
        </w:rPr>
        <w:t xml:space="preserve"> </w:t>
      </w:r>
    </w:p>
    <w:p w:rsidR="00712D7F" w:rsidRDefault="008C53F9" w:rsidP="00C56504">
      <w:pPr>
        <w:spacing w:line="360" w:lineRule="auto"/>
        <w:rPr>
          <w:b/>
          <w:bCs/>
          <w:sz w:val="24"/>
          <w:szCs w:val="24"/>
        </w:rPr>
      </w:pPr>
      <w:r>
        <w:rPr>
          <w:rFonts w:hint="eastAsia"/>
          <w:b/>
          <w:bCs/>
          <w:sz w:val="24"/>
          <w:szCs w:val="24"/>
        </w:rPr>
        <w:t>【授课对象】</w:t>
      </w:r>
      <w:r>
        <w:rPr>
          <w:rFonts w:hint="eastAsia"/>
          <w:b/>
          <w:bCs/>
          <w:sz w:val="24"/>
          <w:szCs w:val="24"/>
        </w:rPr>
        <w:t xml:space="preserve"> </w:t>
      </w:r>
      <w:r>
        <w:rPr>
          <w:rFonts w:hint="eastAsia"/>
          <w:sz w:val="24"/>
          <w:szCs w:val="24"/>
        </w:rPr>
        <w:t>计算机科学与技术专业、软件工程专业、物联网工程专业、网络工程专业</w:t>
      </w:r>
    </w:p>
    <w:p w:rsidR="00712D7F" w:rsidRDefault="008C53F9" w:rsidP="00C56504">
      <w:pPr>
        <w:spacing w:line="360" w:lineRule="auto"/>
        <w:rPr>
          <w:b/>
          <w:bCs/>
          <w:sz w:val="24"/>
          <w:szCs w:val="24"/>
        </w:rPr>
      </w:pPr>
      <w:r>
        <w:rPr>
          <w:rFonts w:hint="eastAsia"/>
          <w:b/>
          <w:bCs/>
          <w:sz w:val="24"/>
          <w:szCs w:val="24"/>
        </w:rPr>
        <w:t>【考核方式】</w:t>
      </w:r>
      <w:r>
        <w:rPr>
          <w:rFonts w:hint="eastAsia"/>
          <w:b/>
          <w:bCs/>
          <w:sz w:val="24"/>
          <w:szCs w:val="24"/>
        </w:rPr>
        <w:t xml:space="preserve"> </w:t>
      </w:r>
      <w:r>
        <w:rPr>
          <w:rFonts w:hint="eastAsia"/>
          <w:sz w:val="24"/>
          <w:szCs w:val="24"/>
        </w:rPr>
        <w:t>考查</w:t>
      </w:r>
    </w:p>
    <w:p w:rsidR="00712D7F" w:rsidRDefault="008C53F9" w:rsidP="00C56504">
      <w:pPr>
        <w:adjustRightInd w:val="0"/>
        <w:snapToGrid w:val="0"/>
        <w:spacing w:before="120" w:line="300" w:lineRule="auto"/>
        <w:rPr>
          <w:b/>
          <w:sz w:val="24"/>
          <w:szCs w:val="24"/>
        </w:rPr>
      </w:pPr>
      <w:r>
        <w:rPr>
          <w:rFonts w:hint="eastAsia"/>
          <w:b/>
          <w:sz w:val="24"/>
          <w:szCs w:val="24"/>
        </w:rPr>
        <w:t>一、本课程的性质、目的与任务</w:t>
      </w:r>
    </w:p>
    <w:p w:rsidR="00712D7F" w:rsidRDefault="008C53F9" w:rsidP="00C56504">
      <w:pPr>
        <w:spacing w:line="360" w:lineRule="auto"/>
        <w:ind w:firstLineChars="200" w:firstLine="480"/>
        <w:rPr>
          <w:bCs/>
          <w:sz w:val="24"/>
        </w:rPr>
      </w:pPr>
      <w:r>
        <w:rPr>
          <w:rFonts w:hint="eastAsia"/>
          <w:bCs/>
          <w:sz w:val="24"/>
        </w:rPr>
        <w:t>本课程的学习目标是使学生掌握</w:t>
      </w:r>
      <w:r>
        <w:rPr>
          <w:bCs/>
          <w:sz w:val="24"/>
        </w:rPr>
        <w:t>Oracle</w:t>
      </w:r>
      <w:r>
        <w:rPr>
          <w:rFonts w:hint="eastAsia"/>
          <w:bCs/>
          <w:sz w:val="24"/>
        </w:rPr>
        <w:t>数据库管理系统的基础知识、基本原理、基本方法和技术。了解</w:t>
      </w:r>
      <w:r>
        <w:rPr>
          <w:bCs/>
          <w:sz w:val="24"/>
        </w:rPr>
        <w:t>Oracle</w:t>
      </w:r>
      <w:r>
        <w:rPr>
          <w:rFonts w:hint="eastAsia"/>
          <w:bCs/>
          <w:sz w:val="24"/>
        </w:rPr>
        <w:t>数据库管理系统的体系结构、服务器模式、数据库实例、备份和恢复。切实掌握</w:t>
      </w:r>
      <w:r>
        <w:rPr>
          <w:bCs/>
          <w:sz w:val="24"/>
        </w:rPr>
        <w:t>Oracle</w:t>
      </w:r>
      <w:r>
        <w:rPr>
          <w:rFonts w:hint="eastAsia"/>
          <w:bCs/>
          <w:sz w:val="24"/>
        </w:rPr>
        <w:t>数据库系统的实际应用及开发技术，为今后开发基于</w:t>
      </w:r>
      <w:r>
        <w:rPr>
          <w:bCs/>
          <w:sz w:val="24"/>
        </w:rPr>
        <w:t>Oracle</w:t>
      </w:r>
      <w:r>
        <w:rPr>
          <w:rFonts w:hint="eastAsia"/>
          <w:bCs/>
          <w:sz w:val="24"/>
        </w:rPr>
        <w:t>数据库管理系统为平台的大型管理信息系统</w:t>
      </w:r>
      <w:r>
        <w:rPr>
          <w:rFonts w:hint="eastAsia"/>
          <w:bCs/>
          <w:sz w:val="24"/>
        </w:rPr>
        <w:t>(MIS)</w:t>
      </w:r>
      <w:r>
        <w:rPr>
          <w:rFonts w:hint="eastAsia"/>
          <w:bCs/>
          <w:sz w:val="24"/>
        </w:rPr>
        <w:t>、</w:t>
      </w:r>
      <w:r>
        <w:rPr>
          <w:rFonts w:hint="eastAsia"/>
          <w:bCs/>
          <w:sz w:val="24"/>
        </w:rPr>
        <w:t>Web</w:t>
      </w:r>
      <w:r>
        <w:rPr>
          <w:rFonts w:hint="eastAsia"/>
          <w:bCs/>
          <w:sz w:val="24"/>
        </w:rPr>
        <w:t>信息系统等方面工程应用奠定良好的技术基础。</w:t>
      </w:r>
    </w:p>
    <w:p w:rsidR="00712D7F" w:rsidRDefault="008C53F9" w:rsidP="00C56504">
      <w:pPr>
        <w:adjustRightInd w:val="0"/>
        <w:snapToGrid w:val="0"/>
        <w:spacing w:before="120" w:line="360" w:lineRule="auto"/>
        <w:rPr>
          <w:b/>
          <w:sz w:val="24"/>
          <w:szCs w:val="24"/>
        </w:rPr>
      </w:pPr>
      <w:r>
        <w:rPr>
          <w:rFonts w:hint="eastAsia"/>
          <w:b/>
          <w:sz w:val="24"/>
          <w:szCs w:val="24"/>
        </w:rPr>
        <w:t>二、课程的教学内容、基本要求和学时分配</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1.</w:t>
      </w:r>
      <w:r>
        <w:rPr>
          <w:sz w:val="24"/>
          <w:szCs w:val="18"/>
        </w:rPr>
        <w:t>Oracle</w:t>
      </w:r>
      <w:r>
        <w:rPr>
          <w:rFonts w:hint="eastAsia"/>
          <w:sz w:val="24"/>
          <w:szCs w:val="18"/>
        </w:rPr>
        <w:t>数据库</w:t>
      </w:r>
      <w:r>
        <w:rPr>
          <w:sz w:val="24"/>
          <w:szCs w:val="18"/>
        </w:rPr>
        <w:t>概述</w:t>
      </w:r>
      <w:r>
        <w:rPr>
          <w:rFonts w:ascii="宋体" w:hAnsi="宋体" w:cs="宋体" w:hint="eastAsia"/>
          <w:sz w:val="24"/>
          <w:szCs w:val="24"/>
        </w:rPr>
        <w:t>（2学时）</w:t>
      </w:r>
    </w:p>
    <w:p w:rsidR="00712D7F" w:rsidRDefault="008C53F9" w:rsidP="00C56504">
      <w:pPr>
        <w:numPr>
          <w:ilvl w:val="0"/>
          <w:numId w:val="32"/>
        </w:numPr>
        <w:adjustRightInd w:val="0"/>
        <w:snapToGrid w:val="0"/>
        <w:spacing w:line="360" w:lineRule="auto"/>
        <w:ind w:left="420" w:firstLineChars="200" w:firstLine="480"/>
        <w:rPr>
          <w:sz w:val="24"/>
          <w:szCs w:val="18"/>
        </w:rPr>
      </w:pPr>
      <w:r>
        <w:rPr>
          <w:rFonts w:hint="eastAsia"/>
          <w:sz w:val="24"/>
          <w:szCs w:val="18"/>
        </w:rPr>
        <w:t>了解</w:t>
      </w:r>
      <w:r>
        <w:rPr>
          <w:sz w:val="24"/>
          <w:szCs w:val="18"/>
        </w:rPr>
        <w:t>Oracle</w:t>
      </w:r>
      <w:r>
        <w:rPr>
          <w:rFonts w:hint="eastAsia"/>
          <w:sz w:val="24"/>
          <w:szCs w:val="18"/>
        </w:rPr>
        <w:t>数据库简介；</w:t>
      </w:r>
    </w:p>
    <w:p w:rsidR="00712D7F" w:rsidRDefault="008C53F9" w:rsidP="00C56504">
      <w:pPr>
        <w:numPr>
          <w:ilvl w:val="0"/>
          <w:numId w:val="32"/>
        </w:numPr>
        <w:adjustRightInd w:val="0"/>
        <w:snapToGrid w:val="0"/>
        <w:spacing w:line="360" w:lineRule="auto"/>
        <w:ind w:left="420" w:firstLineChars="200" w:firstLine="480"/>
        <w:rPr>
          <w:rFonts w:ascii="宋体" w:hAnsi="宋体" w:cs="宋体"/>
          <w:sz w:val="24"/>
          <w:szCs w:val="24"/>
        </w:rPr>
      </w:pPr>
      <w:r>
        <w:rPr>
          <w:rFonts w:hint="eastAsia"/>
          <w:sz w:val="24"/>
          <w:szCs w:val="18"/>
        </w:rPr>
        <w:t>了解</w:t>
      </w:r>
      <w:r>
        <w:rPr>
          <w:sz w:val="24"/>
          <w:szCs w:val="18"/>
        </w:rPr>
        <w:t>Oracle</w:t>
      </w:r>
      <w:r>
        <w:rPr>
          <w:rFonts w:hint="eastAsia"/>
          <w:sz w:val="24"/>
          <w:szCs w:val="18"/>
        </w:rPr>
        <w:t>数据库发展史</w:t>
      </w:r>
      <w:r>
        <w:rPr>
          <w:rFonts w:ascii="宋体" w:hAnsi="宋体" w:cs="宋体" w:hint="eastAsia"/>
          <w:sz w:val="24"/>
          <w:szCs w:val="24"/>
        </w:rPr>
        <w:t>；</w:t>
      </w:r>
    </w:p>
    <w:p w:rsidR="00712D7F" w:rsidRDefault="008C53F9" w:rsidP="00C56504">
      <w:pPr>
        <w:numPr>
          <w:ilvl w:val="0"/>
          <w:numId w:val="32"/>
        </w:numPr>
        <w:adjustRightInd w:val="0"/>
        <w:snapToGrid w:val="0"/>
        <w:spacing w:line="360" w:lineRule="auto"/>
        <w:ind w:left="420" w:firstLineChars="200" w:firstLine="480"/>
        <w:rPr>
          <w:rFonts w:ascii="宋体" w:hAnsi="宋体" w:cs="宋体"/>
          <w:sz w:val="24"/>
          <w:szCs w:val="24"/>
        </w:rPr>
      </w:pPr>
      <w:r>
        <w:rPr>
          <w:rFonts w:hint="eastAsia"/>
          <w:sz w:val="24"/>
          <w:szCs w:val="18"/>
        </w:rPr>
        <w:t>了解</w:t>
      </w:r>
      <w:r>
        <w:rPr>
          <w:sz w:val="24"/>
          <w:szCs w:val="18"/>
        </w:rPr>
        <w:t>Oracle</w:t>
      </w:r>
      <w:r>
        <w:rPr>
          <w:rFonts w:hint="eastAsia"/>
          <w:sz w:val="24"/>
          <w:szCs w:val="18"/>
        </w:rPr>
        <w:t>数据库的特点</w:t>
      </w:r>
      <w:r>
        <w:rPr>
          <w:rFonts w:ascii="宋体" w:hAnsi="宋体" w:cs="宋体" w:hint="eastAsia"/>
          <w:sz w:val="24"/>
          <w:szCs w:val="24"/>
        </w:rPr>
        <w:t>；</w:t>
      </w:r>
    </w:p>
    <w:p w:rsidR="00712D7F" w:rsidRDefault="008C53F9" w:rsidP="00C56504">
      <w:pPr>
        <w:numPr>
          <w:ilvl w:val="0"/>
          <w:numId w:val="32"/>
        </w:numPr>
        <w:adjustRightInd w:val="0"/>
        <w:snapToGrid w:val="0"/>
        <w:spacing w:line="360" w:lineRule="auto"/>
        <w:ind w:left="420" w:firstLineChars="200" w:firstLine="480"/>
        <w:rPr>
          <w:rFonts w:ascii="宋体" w:hAnsi="宋体" w:cs="宋体"/>
          <w:sz w:val="24"/>
          <w:szCs w:val="24"/>
        </w:rPr>
      </w:pPr>
      <w:r>
        <w:rPr>
          <w:rFonts w:hint="eastAsia"/>
          <w:sz w:val="24"/>
          <w:szCs w:val="18"/>
        </w:rPr>
        <w:t>掌握</w:t>
      </w:r>
      <w:r>
        <w:rPr>
          <w:sz w:val="24"/>
          <w:szCs w:val="18"/>
        </w:rPr>
        <w:t>Oracle</w:t>
      </w:r>
      <w:r>
        <w:rPr>
          <w:rFonts w:hint="eastAsia"/>
          <w:sz w:val="24"/>
          <w:szCs w:val="18"/>
        </w:rPr>
        <w:t>数据库应用结构；</w:t>
      </w:r>
    </w:p>
    <w:p w:rsidR="00712D7F" w:rsidRDefault="008C53F9" w:rsidP="00C56504">
      <w:pPr>
        <w:numPr>
          <w:ilvl w:val="0"/>
          <w:numId w:val="32"/>
        </w:numPr>
        <w:adjustRightInd w:val="0"/>
        <w:snapToGrid w:val="0"/>
        <w:spacing w:line="360" w:lineRule="auto"/>
        <w:ind w:left="420" w:firstLineChars="200" w:firstLine="480"/>
        <w:rPr>
          <w:rFonts w:ascii="宋体" w:hAnsi="宋体" w:cs="宋体"/>
          <w:sz w:val="24"/>
          <w:szCs w:val="24"/>
        </w:rPr>
      </w:pPr>
      <w:r>
        <w:rPr>
          <w:rFonts w:hint="eastAsia"/>
          <w:sz w:val="24"/>
          <w:szCs w:val="18"/>
        </w:rPr>
        <w:t>了解</w:t>
      </w:r>
      <w:r>
        <w:rPr>
          <w:sz w:val="24"/>
          <w:szCs w:val="18"/>
        </w:rPr>
        <w:t>Oracle</w:t>
      </w:r>
      <w:r>
        <w:rPr>
          <w:rFonts w:hint="eastAsia"/>
          <w:sz w:val="24"/>
          <w:szCs w:val="18"/>
        </w:rPr>
        <w:t>数据库新特性。</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hint="eastAsia"/>
          <w:sz w:val="24"/>
          <w:szCs w:val="18"/>
        </w:rPr>
        <w:t>数据库服务器的安装、卸载及创建数据库</w:t>
      </w:r>
      <w:r>
        <w:rPr>
          <w:rFonts w:ascii="宋体" w:hAnsi="宋体" w:cs="宋体" w:hint="eastAsia"/>
          <w:sz w:val="24"/>
          <w:szCs w:val="24"/>
        </w:rPr>
        <w:t>（4学时）</w:t>
      </w:r>
    </w:p>
    <w:p w:rsidR="00712D7F" w:rsidRDefault="008C53F9" w:rsidP="00C56504">
      <w:pPr>
        <w:numPr>
          <w:ilvl w:val="0"/>
          <w:numId w:val="33"/>
        </w:numPr>
        <w:tabs>
          <w:tab w:val="left" w:pos="1140"/>
        </w:tabs>
        <w:adjustRightInd w:val="0"/>
        <w:snapToGrid w:val="0"/>
        <w:spacing w:line="360" w:lineRule="auto"/>
        <w:ind w:left="420" w:firstLineChars="200" w:firstLine="480"/>
        <w:rPr>
          <w:sz w:val="24"/>
          <w:szCs w:val="18"/>
        </w:rPr>
      </w:pPr>
      <w:r>
        <w:rPr>
          <w:rFonts w:hint="eastAsia"/>
          <w:sz w:val="24"/>
          <w:szCs w:val="18"/>
        </w:rPr>
        <w:t>熟练掌握安装数据库服务器；</w:t>
      </w:r>
    </w:p>
    <w:p w:rsidR="00712D7F" w:rsidRDefault="008C53F9" w:rsidP="00C56504">
      <w:pPr>
        <w:numPr>
          <w:ilvl w:val="0"/>
          <w:numId w:val="33"/>
        </w:numPr>
        <w:tabs>
          <w:tab w:val="left" w:pos="1140"/>
        </w:tabs>
        <w:adjustRightInd w:val="0"/>
        <w:snapToGrid w:val="0"/>
        <w:spacing w:line="360" w:lineRule="auto"/>
        <w:ind w:left="420" w:firstLineChars="200" w:firstLine="480"/>
        <w:rPr>
          <w:sz w:val="24"/>
          <w:szCs w:val="18"/>
        </w:rPr>
      </w:pPr>
      <w:r>
        <w:rPr>
          <w:rFonts w:hint="eastAsia"/>
          <w:sz w:val="24"/>
          <w:szCs w:val="18"/>
        </w:rPr>
        <w:lastRenderedPageBreak/>
        <w:t>熟练掌握安装数据库客户端与配置；</w:t>
      </w:r>
    </w:p>
    <w:p w:rsidR="00712D7F" w:rsidRDefault="008C53F9" w:rsidP="00C56504">
      <w:pPr>
        <w:numPr>
          <w:ilvl w:val="0"/>
          <w:numId w:val="33"/>
        </w:numPr>
        <w:tabs>
          <w:tab w:val="left" w:pos="1140"/>
        </w:tabs>
        <w:adjustRightInd w:val="0"/>
        <w:snapToGrid w:val="0"/>
        <w:spacing w:line="360" w:lineRule="auto"/>
        <w:ind w:left="420" w:firstLineChars="200" w:firstLine="480"/>
        <w:rPr>
          <w:sz w:val="24"/>
          <w:szCs w:val="18"/>
        </w:rPr>
      </w:pPr>
      <w:r>
        <w:rPr>
          <w:rFonts w:hint="eastAsia"/>
          <w:sz w:val="24"/>
          <w:szCs w:val="18"/>
        </w:rPr>
        <w:t>掌握卸载</w:t>
      </w:r>
      <w:r>
        <w:rPr>
          <w:rFonts w:hint="eastAsia"/>
          <w:sz w:val="24"/>
          <w:szCs w:val="18"/>
        </w:rPr>
        <w:t>Oracle</w:t>
      </w:r>
      <w:r>
        <w:rPr>
          <w:rFonts w:hint="eastAsia"/>
          <w:sz w:val="24"/>
          <w:szCs w:val="18"/>
        </w:rPr>
        <w:t>产品；</w:t>
      </w:r>
    </w:p>
    <w:p w:rsidR="00712D7F" w:rsidRDefault="008C53F9" w:rsidP="00C56504">
      <w:pPr>
        <w:numPr>
          <w:ilvl w:val="0"/>
          <w:numId w:val="33"/>
        </w:numPr>
        <w:tabs>
          <w:tab w:val="left" w:pos="1140"/>
        </w:tabs>
        <w:adjustRightInd w:val="0"/>
        <w:snapToGrid w:val="0"/>
        <w:spacing w:line="360" w:lineRule="auto"/>
        <w:ind w:left="420" w:firstLineChars="200" w:firstLine="480"/>
        <w:rPr>
          <w:sz w:val="24"/>
          <w:szCs w:val="18"/>
        </w:rPr>
      </w:pPr>
      <w:r>
        <w:rPr>
          <w:rFonts w:hint="eastAsia"/>
          <w:sz w:val="24"/>
          <w:szCs w:val="18"/>
        </w:rPr>
        <w:t>熟练掌握使用</w:t>
      </w:r>
      <w:r>
        <w:rPr>
          <w:rFonts w:hint="eastAsia"/>
          <w:sz w:val="24"/>
          <w:szCs w:val="18"/>
        </w:rPr>
        <w:t>DBCA</w:t>
      </w:r>
      <w:r>
        <w:rPr>
          <w:rFonts w:hint="eastAsia"/>
          <w:sz w:val="24"/>
          <w:szCs w:val="18"/>
        </w:rPr>
        <w:t>创建数据库；</w:t>
      </w:r>
    </w:p>
    <w:p w:rsidR="00712D7F" w:rsidRDefault="008C53F9" w:rsidP="00C56504">
      <w:pPr>
        <w:numPr>
          <w:ilvl w:val="0"/>
          <w:numId w:val="33"/>
        </w:numPr>
        <w:tabs>
          <w:tab w:val="left" w:pos="1140"/>
        </w:tabs>
        <w:adjustRightInd w:val="0"/>
        <w:snapToGrid w:val="0"/>
        <w:spacing w:line="360" w:lineRule="auto"/>
        <w:ind w:left="420" w:firstLineChars="200" w:firstLine="480"/>
        <w:rPr>
          <w:sz w:val="24"/>
          <w:szCs w:val="18"/>
        </w:rPr>
      </w:pPr>
      <w:r>
        <w:rPr>
          <w:rFonts w:hint="eastAsia"/>
          <w:sz w:val="24"/>
          <w:szCs w:val="18"/>
        </w:rPr>
        <w:t>理解和掌握数据库服务器初始化参数文件。</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3.</w:t>
      </w:r>
      <w:r>
        <w:rPr>
          <w:sz w:val="24"/>
          <w:szCs w:val="18"/>
        </w:rPr>
        <w:t>Oracle</w:t>
      </w:r>
      <w:r>
        <w:rPr>
          <w:sz w:val="24"/>
          <w:szCs w:val="18"/>
        </w:rPr>
        <w:t>数据库管理</w:t>
      </w:r>
      <w:r>
        <w:rPr>
          <w:rFonts w:hint="eastAsia"/>
          <w:sz w:val="24"/>
          <w:szCs w:val="18"/>
        </w:rPr>
        <w:t>工具</w:t>
      </w:r>
      <w:r>
        <w:rPr>
          <w:rFonts w:ascii="宋体" w:hAnsi="宋体" w:cs="宋体" w:hint="eastAsia"/>
          <w:sz w:val="24"/>
          <w:szCs w:val="24"/>
        </w:rPr>
        <w:t>（ 2学时）</w:t>
      </w:r>
    </w:p>
    <w:p w:rsidR="00712D7F" w:rsidRDefault="008C53F9" w:rsidP="00C56504">
      <w:pPr>
        <w:numPr>
          <w:ilvl w:val="0"/>
          <w:numId w:val="34"/>
        </w:numPr>
        <w:tabs>
          <w:tab w:val="left" w:pos="1140"/>
        </w:tabs>
        <w:adjustRightInd w:val="0"/>
        <w:snapToGrid w:val="0"/>
        <w:spacing w:line="360" w:lineRule="auto"/>
        <w:ind w:left="420"/>
        <w:rPr>
          <w:sz w:val="24"/>
          <w:szCs w:val="18"/>
        </w:rPr>
      </w:pPr>
      <w:r>
        <w:rPr>
          <w:rFonts w:hint="eastAsia"/>
          <w:sz w:val="24"/>
          <w:szCs w:val="18"/>
        </w:rPr>
        <w:t>掌握</w:t>
      </w:r>
      <w:r>
        <w:rPr>
          <w:rFonts w:hint="eastAsia"/>
          <w:sz w:val="24"/>
          <w:szCs w:val="18"/>
        </w:rPr>
        <w:t>Oracle</w:t>
      </w:r>
      <w:r>
        <w:rPr>
          <w:rFonts w:hint="eastAsia"/>
          <w:sz w:val="24"/>
          <w:szCs w:val="18"/>
        </w:rPr>
        <w:t>数据库图形界面管理器；</w:t>
      </w:r>
    </w:p>
    <w:p w:rsidR="00712D7F" w:rsidRDefault="008C53F9" w:rsidP="00C56504">
      <w:pPr>
        <w:numPr>
          <w:ilvl w:val="0"/>
          <w:numId w:val="34"/>
        </w:numPr>
        <w:tabs>
          <w:tab w:val="left" w:pos="1140"/>
        </w:tabs>
        <w:adjustRightInd w:val="0"/>
        <w:snapToGrid w:val="0"/>
        <w:spacing w:line="360" w:lineRule="auto"/>
        <w:ind w:left="420"/>
        <w:rPr>
          <w:sz w:val="24"/>
          <w:szCs w:val="18"/>
        </w:rPr>
      </w:pPr>
      <w:r>
        <w:rPr>
          <w:rFonts w:hint="eastAsia"/>
          <w:sz w:val="24"/>
          <w:szCs w:val="18"/>
        </w:rPr>
        <w:t>熟练掌握</w:t>
      </w:r>
      <w:r>
        <w:rPr>
          <w:rFonts w:hint="eastAsia"/>
          <w:sz w:val="24"/>
          <w:szCs w:val="18"/>
        </w:rPr>
        <w:t>SQL*Plus</w:t>
      </w:r>
      <w:r>
        <w:rPr>
          <w:rFonts w:hint="eastAsia"/>
          <w:sz w:val="24"/>
          <w:szCs w:val="18"/>
        </w:rPr>
        <w:t>。</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4.</w:t>
      </w:r>
      <w:r>
        <w:rPr>
          <w:sz w:val="24"/>
          <w:szCs w:val="18"/>
        </w:rPr>
        <w:t>Oracle</w:t>
      </w:r>
      <w:r>
        <w:rPr>
          <w:rFonts w:hint="eastAsia"/>
          <w:sz w:val="24"/>
          <w:szCs w:val="18"/>
        </w:rPr>
        <w:t>数据库物理结构</w:t>
      </w:r>
      <w:r>
        <w:rPr>
          <w:rFonts w:ascii="宋体" w:hAnsi="宋体" w:cs="宋体" w:hint="eastAsia"/>
          <w:sz w:val="24"/>
          <w:szCs w:val="24"/>
        </w:rPr>
        <w:t>（4学时）</w:t>
      </w:r>
    </w:p>
    <w:p w:rsidR="00712D7F" w:rsidRDefault="008C53F9" w:rsidP="00C56504">
      <w:pPr>
        <w:numPr>
          <w:ilvl w:val="0"/>
          <w:numId w:val="35"/>
        </w:numPr>
        <w:tabs>
          <w:tab w:val="left" w:pos="1140"/>
        </w:tabs>
        <w:adjustRightInd w:val="0"/>
        <w:snapToGrid w:val="0"/>
        <w:spacing w:line="360" w:lineRule="auto"/>
        <w:ind w:left="420"/>
        <w:rPr>
          <w:sz w:val="24"/>
          <w:szCs w:val="18"/>
        </w:rPr>
      </w:pPr>
      <w:r>
        <w:rPr>
          <w:rFonts w:hint="eastAsia"/>
          <w:sz w:val="24"/>
          <w:szCs w:val="18"/>
        </w:rPr>
        <w:t>掌握物理结构概述；</w:t>
      </w:r>
    </w:p>
    <w:p w:rsidR="00712D7F" w:rsidRDefault="008C53F9" w:rsidP="00C56504">
      <w:pPr>
        <w:numPr>
          <w:ilvl w:val="0"/>
          <w:numId w:val="35"/>
        </w:numPr>
        <w:tabs>
          <w:tab w:val="left" w:pos="1140"/>
        </w:tabs>
        <w:adjustRightInd w:val="0"/>
        <w:snapToGrid w:val="0"/>
        <w:spacing w:line="360" w:lineRule="auto"/>
        <w:ind w:left="420"/>
        <w:rPr>
          <w:sz w:val="24"/>
          <w:szCs w:val="18"/>
        </w:rPr>
      </w:pPr>
      <w:r>
        <w:rPr>
          <w:rFonts w:hint="eastAsia"/>
          <w:sz w:val="24"/>
          <w:szCs w:val="18"/>
        </w:rPr>
        <w:t>熟练掌握数据文件及其管理；</w:t>
      </w:r>
    </w:p>
    <w:p w:rsidR="00712D7F" w:rsidRDefault="008C53F9" w:rsidP="00C56504">
      <w:pPr>
        <w:numPr>
          <w:ilvl w:val="0"/>
          <w:numId w:val="35"/>
        </w:numPr>
        <w:tabs>
          <w:tab w:val="left" w:pos="1140"/>
        </w:tabs>
        <w:adjustRightInd w:val="0"/>
        <w:snapToGrid w:val="0"/>
        <w:spacing w:line="360" w:lineRule="auto"/>
        <w:ind w:left="420"/>
        <w:rPr>
          <w:sz w:val="24"/>
          <w:szCs w:val="18"/>
        </w:rPr>
      </w:pPr>
      <w:r>
        <w:rPr>
          <w:rFonts w:hint="eastAsia"/>
          <w:sz w:val="24"/>
          <w:szCs w:val="18"/>
        </w:rPr>
        <w:t>熟练掌握控件文件及其管理；</w:t>
      </w:r>
    </w:p>
    <w:p w:rsidR="00712D7F" w:rsidRDefault="008C53F9" w:rsidP="00C56504">
      <w:pPr>
        <w:numPr>
          <w:ilvl w:val="0"/>
          <w:numId w:val="35"/>
        </w:numPr>
        <w:tabs>
          <w:tab w:val="left" w:pos="1140"/>
        </w:tabs>
        <w:adjustRightInd w:val="0"/>
        <w:snapToGrid w:val="0"/>
        <w:spacing w:line="360" w:lineRule="auto"/>
        <w:ind w:left="420"/>
        <w:rPr>
          <w:sz w:val="24"/>
          <w:szCs w:val="18"/>
        </w:rPr>
      </w:pPr>
      <w:r>
        <w:rPr>
          <w:rFonts w:hint="eastAsia"/>
          <w:sz w:val="24"/>
          <w:szCs w:val="18"/>
        </w:rPr>
        <w:t>掌握重做日志文件管理；</w:t>
      </w:r>
    </w:p>
    <w:p w:rsidR="00712D7F" w:rsidRDefault="008C53F9" w:rsidP="00C56504">
      <w:pPr>
        <w:numPr>
          <w:ilvl w:val="0"/>
          <w:numId w:val="35"/>
        </w:numPr>
        <w:tabs>
          <w:tab w:val="left" w:pos="1140"/>
        </w:tabs>
        <w:adjustRightInd w:val="0"/>
        <w:snapToGrid w:val="0"/>
        <w:spacing w:line="360" w:lineRule="auto"/>
        <w:ind w:left="420"/>
        <w:rPr>
          <w:sz w:val="24"/>
          <w:szCs w:val="18"/>
        </w:rPr>
      </w:pPr>
      <w:r>
        <w:rPr>
          <w:rFonts w:hint="eastAsia"/>
          <w:sz w:val="24"/>
          <w:szCs w:val="18"/>
        </w:rPr>
        <w:t>掌握归档重做日志文件管理。</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5.</w:t>
      </w:r>
      <w:r>
        <w:rPr>
          <w:sz w:val="24"/>
          <w:szCs w:val="18"/>
        </w:rPr>
        <w:t>Oracle</w:t>
      </w:r>
      <w:r>
        <w:rPr>
          <w:rFonts w:hint="eastAsia"/>
          <w:sz w:val="24"/>
          <w:szCs w:val="18"/>
        </w:rPr>
        <w:t>数据库逻辑结构</w:t>
      </w:r>
      <w:r>
        <w:rPr>
          <w:rFonts w:ascii="宋体" w:hAnsi="宋体" w:cs="宋体" w:hint="eastAsia"/>
          <w:sz w:val="24"/>
          <w:szCs w:val="24"/>
        </w:rPr>
        <w:t>（4学时）</w:t>
      </w:r>
    </w:p>
    <w:p w:rsidR="00712D7F" w:rsidRDefault="008C53F9" w:rsidP="00C56504">
      <w:pPr>
        <w:numPr>
          <w:ilvl w:val="0"/>
          <w:numId w:val="36"/>
        </w:numPr>
        <w:tabs>
          <w:tab w:val="left" w:pos="1140"/>
        </w:tabs>
        <w:adjustRightInd w:val="0"/>
        <w:snapToGrid w:val="0"/>
        <w:spacing w:line="360" w:lineRule="auto"/>
        <w:ind w:left="420"/>
        <w:rPr>
          <w:sz w:val="24"/>
          <w:szCs w:val="24"/>
        </w:rPr>
      </w:pPr>
      <w:r>
        <w:rPr>
          <w:rFonts w:hint="eastAsia"/>
          <w:sz w:val="24"/>
          <w:szCs w:val="18"/>
        </w:rPr>
        <w:t>理解逻辑存储结构概述；</w:t>
      </w:r>
    </w:p>
    <w:p w:rsidR="00712D7F" w:rsidRDefault="008C53F9" w:rsidP="00C56504">
      <w:pPr>
        <w:numPr>
          <w:ilvl w:val="0"/>
          <w:numId w:val="36"/>
        </w:numPr>
        <w:tabs>
          <w:tab w:val="left" w:pos="1140"/>
        </w:tabs>
        <w:adjustRightInd w:val="0"/>
        <w:snapToGrid w:val="0"/>
        <w:spacing w:line="360" w:lineRule="auto"/>
        <w:ind w:left="420"/>
        <w:rPr>
          <w:sz w:val="24"/>
          <w:szCs w:val="24"/>
        </w:rPr>
      </w:pPr>
      <w:r>
        <w:rPr>
          <w:rFonts w:hint="eastAsia"/>
          <w:sz w:val="24"/>
          <w:szCs w:val="18"/>
        </w:rPr>
        <w:t>熟练掌握表空间管理；（</w:t>
      </w:r>
      <w:r>
        <w:rPr>
          <w:rFonts w:hint="eastAsia"/>
          <w:sz w:val="24"/>
          <w:szCs w:val="18"/>
        </w:rPr>
        <w:t>*</w:t>
      </w:r>
      <w:r>
        <w:rPr>
          <w:rFonts w:hint="eastAsia"/>
          <w:sz w:val="24"/>
          <w:szCs w:val="18"/>
        </w:rPr>
        <w:t>）</w:t>
      </w:r>
    </w:p>
    <w:p w:rsidR="00712D7F" w:rsidRDefault="008C53F9" w:rsidP="00C56504">
      <w:pPr>
        <w:numPr>
          <w:ilvl w:val="0"/>
          <w:numId w:val="36"/>
        </w:numPr>
        <w:tabs>
          <w:tab w:val="left" w:pos="1140"/>
        </w:tabs>
        <w:adjustRightInd w:val="0"/>
        <w:snapToGrid w:val="0"/>
        <w:spacing w:line="360" w:lineRule="auto"/>
        <w:ind w:left="420"/>
        <w:rPr>
          <w:sz w:val="24"/>
          <w:szCs w:val="24"/>
        </w:rPr>
      </w:pPr>
      <w:r>
        <w:rPr>
          <w:rFonts w:hint="eastAsia"/>
          <w:sz w:val="24"/>
          <w:szCs w:val="18"/>
        </w:rPr>
        <w:t>掌握数据块管理；</w:t>
      </w:r>
    </w:p>
    <w:p w:rsidR="00712D7F" w:rsidRDefault="008C53F9" w:rsidP="00C56504">
      <w:pPr>
        <w:numPr>
          <w:ilvl w:val="0"/>
          <w:numId w:val="36"/>
        </w:numPr>
        <w:tabs>
          <w:tab w:val="left" w:pos="1140"/>
        </w:tabs>
        <w:adjustRightInd w:val="0"/>
        <w:snapToGrid w:val="0"/>
        <w:spacing w:line="360" w:lineRule="auto"/>
        <w:ind w:left="420"/>
        <w:rPr>
          <w:sz w:val="24"/>
          <w:szCs w:val="24"/>
        </w:rPr>
      </w:pPr>
      <w:r>
        <w:rPr>
          <w:rFonts w:hint="eastAsia"/>
          <w:sz w:val="24"/>
          <w:szCs w:val="18"/>
        </w:rPr>
        <w:t>掌握区管理；</w:t>
      </w:r>
    </w:p>
    <w:p w:rsidR="00712D7F" w:rsidRDefault="008C53F9" w:rsidP="00C56504">
      <w:pPr>
        <w:numPr>
          <w:ilvl w:val="0"/>
          <w:numId w:val="36"/>
        </w:numPr>
        <w:tabs>
          <w:tab w:val="left" w:pos="1140"/>
        </w:tabs>
        <w:adjustRightInd w:val="0"/>
        <w:snapToGrid w:val="0"/>
        <w:spacing w:line="360" w:lineRule="auto"/>
        <w:ind w:left="420"/>
        <w:rPr>
          <w:sz w:val="24"/>
          <w:szCs w:val="18"/>
        </w:rPr>
      </w:pPr>
      <w:r>
        <w:rPr>
          <w:rFonts w:hint="eastAsia"/>
          <w:sz w:val="24"/>
          <w:szCs w:val="18"/>
        </w:rPr>
        <w:t>掌握段管理。</w:t>
      </w:r>
    </w:p>
    <w:p w:rsidR="00712D7F" w:rsidRDefault="008C53F9" w:rsidP="00C56504">
      <w:pPr>
        <w:spacing w:line="360" w:lineRule="auto"/>
        <w:ind w:firstLine="480"/>
        <w:rPr>
          <w:sz w:val="24"/>
          <w:szCs w:val="18"/>
        </w:rPr>
      </w:pPr>
      <w:r>
        <w:rPr>
          <w:rFonts w:hint="eastAsia"/>
          <w:sz w:val="24"/>
          <w:szCs w:val="18"/>
        </w:rPr>
        <w:t>6</w:t>
      </w:r>
      <w:r>
        <w:rPr>
          <w:rFonts w:hint="eastAsia"/>
          <w:sz w:val="24"/>
          <w:szCs w:val="18"/>
        </w:rPr>
        <w:t>．数据库实例与操作模式（</w:t>
      </w:r>
      <w:r>
        <w:rPr>
          <w:rFonts w:hint="eastAsia"/>
          <w:sz w:val="24"/>
          <w:szCs w:val="18"/>
        </w:rPr>
        <w:t>4</w:t>
      </w:r>
      <w:r>
        <w:rPr>
          <w:rFonts w:hint="eastAsia"/>
          <w:sz w:val="24"/>
          <w:szCs w:val="18"/>
        </w:rPr>
        <w:t>学时）</w:t>
      </w:r>
    </w:p>
    <w:p w:rsidR="00712D7F" w:rsidRDefault="008C53F9" w:rsidP="00C56504">
      <w:pPr>
        <w:numPr>
          <w:ilvl w:val="0"/>
          <w:numId w:val="37"/>
        </w:numPr>
        <w:tabs>
          <w:tab w:val="left" w:pos="1140"/>
        </w:tabs>
        <w:adjustRightInd w:val="0"/>
        <w:snapToGrid w:val="0"/>
        <w:spacing w:line="360" w:lineRule="auto"/>
        <w:ind w:left="420"/>
        <w:rPr>
          <w:sz w:val="24"/>
          <w:szCs w:val="18"/>
        </w:rPr>
      </w:pPr>
      <w:r>
        <w:rPr>
          <w:rFonts w:hint="eastAsia"/>
          <w:sz w:val="24"/>
          <w:szCs w:val="18"/>
        </w:rPr>
        <w:t>理解实例概述；</w:t>
      </w:r>
    </w:p>
    <w:p w:rsidR="00712D7F" w:rsidRDefault="008C53F9" w:rsidP="00C56504">
      <w:pPr>
        <w:numPr>
          <w:ilvl w:val="0"/>
          <w:numId w:val="37"/>
        </w:numPr>
        <w:tabs>
          <w:tab w:val="left" w:pos="1140"/>
        </w:tabs>
        <w:adjustRightInd w:val="0"/>
        <w:snapToGrid w:val="0"/>
        <w:spacing w:line="360" w:lineRule="auto"/>
        <w:ind w:left="420"/>
        <w:rPr>
          <w:sz w:val="24"/>
          <w:szCs w:val="18"/>
        </w:rPr>
      </w:pPr>
      <w:r>
        <w:rPr>
          <w:rFonts w:hint="eastAsia"/>
          <w:sz w:val="24"/>
          <w:szCs w:val="18"/>
        </w:rPr>
        <w:t>掌握</w:t>
      </w:r>
      <w:r>
        <w:rPr>
          <w:rFonts w:hint="eastAsia"/>
          <w:sz w:val="24"/>
          <w:szCs w:val="18"/>
        </w:rPr>
        <w:t>Oracle</w:t>
      </w:r>
      <w:r>
        <w:rPr>
          <w:rFonts w:hint="eastAsia"/>
          <w:sz w:val="24"/>
          <w:szCs w:val="18"/>
        </w:rPr>
        <w:t>内存结构；</w:t>
      </w:r>
    </w:p>
    <w:p w:rsidR="00712D7F" w:rsidRDefault="008C53F9" w:rsidP="00C56504">
      <w:pPr>
        <w:numPr>
          <w:ilvl w:val="0"/>
          <w:numId w:val="37"/>
        </w:numPr>
        <w:tabs>
          <w:tab w:val="left" w:pos="1140"/>
        </w:tabs>
        <w:adjustRightInd w:val="0"/>
        <w:snapToGrid w:val="0"/>
        <w:spacing w:line="360" w:lineRule="auto"/>
        <w:ind w:left="420"/>
        <w:rPr>
          <w:sz w:val="24"/>
          <w:szCs w:val="18"/>
        </w:rPr>
      </w:pPr>
      <w:r>
        <w:rPr>
          <w:rFonts w:hint="eastAsia"/>
          <w:sz w:val="24"/>
          <w:szCs w:val="18"/>
        </w:rPr>
        <w:t>掌握</w:t>
      </w:r>
      <w:r>
        <w:rPr>
          <w:rFonts w:hint="eastAsia"/>
          <w:sz w:val="24"/>
          <w:szCs w:val="18"/>
        </w:rPr>
        <w:t>Oracle</w:t>
      </w:r>
      <w:r>
        <w:rPr>
          <w:rFonts w:hint="eastAsia"/>
          <w:sz w:val="24"/>
          <w:szCs w:val="18"/>
        </w:rPr>
        <w:t>后台进程；</w:t>
      </w:r>
    </w:p>
    <w:p w:rsidR="00712D7F" w:rsidRDefault="008C53F9" w:rsidP="00C56504">
      <w:pPr>
        <w:numPr>
          <w:ilvl w:val="0"/>
          <w:numId w:val="37"/>
        </w:numPr>
        <w:tabs>
          <w:tab w:val="left" w:pos="1140"/>
        </w:tabs>
        <w:adjustRightInd w:val="0"/>
        <w:snapToGrid w:val="0"/>
        <w:spacing w:line="360" w:lineRule="auto"/>
        <w:ind w:left="420"/>
        <w:rPr>
          <w:sz w:val="24"/>
          <w:szCs w:val="18"/>
        </w:rPr>
      </w:pPr>
      <w:r>
        <w:rPr>
          <w:rFonts w:hint="eastAsia"/>
          <w:sz w:val="24"/>
          <w:szCs w:val="18"/>
        </w:rPr>
        <w:t>掌握数据库操作模式。</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lastRenderedPageBreak/>
        <w:t>7.</w:t>
      </w:r>
      <w:r>
        <w:rPr>
          <w:rFonts w:hint="eastAsia"/>
          <w:sz w:val="24"/>
          <w:szCs w:val="18"/>
        </w:rPr>
        <w:t>Oracle</w:t>
      </w:r>
      <w:r>
        <w:rPr>
          <w:rFonts w:hint="eastAsia"/>
          <w:sz w:val="24"/>
          <w:szCs w:val="18"/>
        </w:rPr>
        <w:t>数据库管理</w:t>
      </w:r>
      <w:r>
        <w:rPr>
          <w:rFonts w:ascii="宋体" w:hAnsi="宋体" w:cs="宋体" w:hint="eastAsia"/>
          <w:sz w:val="24"/>
          <w:szCs w:val="24"/>
        </w:rPr>
        <w:t>（14学时）</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熟练掌握数据库的启动与关闭操作；</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理解模式管理概述；</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熟练掌握模式管理—表管理；</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掌握模型管理—索引管理；</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掌握模式管理—其他模式对象管理；</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掌握安全管理—用户管理管理；</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熟练掌握安全管理—权限管理；</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熟练掌握安全管理—角色管理；</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掌握安全管理—概要文件管理；</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理解备份与恢复概述；</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熟练掌握备份与恢复概述—物理备份；</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熟练掌握备份与恢复概述—逻辑备份；</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熟练掌握网络管理—服务器端网络配置；</w:t>
      </w:r>
    </w:p>
    <w:p w:rsidR="00712D7F" w:rsidRDefault="008C53F9" w:rsidP="00C56504">
      <w:pPr>
        <w:numPr>
          <w:ilvl w:val="0"/>
          <w:numId w:val="38"/>
        </w:numPr>
        <w:tabs>
          <w:tab w:val="left" w:pos="1140"/>
        </w:tabs>
        <w:adjustRightInd w:val="0"/>
        <w:snapToGrid w:val="0"/>
        <w:spacing w:line="360" w:lineRule="auto"/>
        <w:ind w:left="420"/>
        <w:rPr>
          <w:sz w:val="24"/>
          <w:szCs w:val="18"/>
        </w:rPr>
      </w:pPr>
      <w:r>
        <w:rPr>
          <w:rFonts w:hint="eastAsia"/>
          <w:sz w:val="24"/>
          <w:szCs w:val="18"/>
        </w:rPr>
        <w:t>熟练掌握网络管理—客户端网络配置；</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8.</w:t>
      </w:r>
      <w:r>
        <w:rPr>
          <w:rFonts w:hint="eastAsia"/>
          <w:sz w:val="24"/>
          <w:szCs w:val="18"/>
        </w:rPr>
        <w:t>PL/SQL</w:t>
      </w:r>
      <w:r>
        <w:rPr>
          <w:rFonts w:hint="eastAsia"/>
          <w:sz w:val="24"/>
          <w:szCs w:val="18"/>
        </w:rPr>
        <w:t>程序设计</w:t>
      </w:r>
      <w:r>
        <w:rPr>
          <w:rFonts w:ascii="宋体" w:hAnsi="宋体" w:cs="宋体" w:hint="eastAsia"/>
          <w:sz w:val="24"/>
          <w:szCs w:val="24"/>
        </w:rPr>
        <w:t>（12学时）</w:t>
      </w:r>
    </w:p>
    <w:p w:rsidR="00712D7F" w:rsidRDefault="008C53F9" w:rsidP="00C56504">
      <w:pPr>
        <w:numPr>
          <w:ilvl w:val="0"/>
          <w:numId w:val="39"/>
        </w:numPr>
        <w:tabs>
          <w:tab w:val="left" w:pos="1140"/>
        </w:tabs>
        <w:adjustRightInd w:val="0"/>
        <w:snapToGrid w:val="0"/>
        <w:spacing w:line="360" w:lineRule="auto"/>
        <w:ind w:left="420"/>
        <w:rPr>
          <w:sz w:val="24"/>
          <w:szCs w:val="18"/>
        </w:rPr>
      </w:pPr>
      <w:r>
        <w:rPr>
          <w:rFonts w:hint="eastAsia"/>
          <w:sz w:val="24"/>
          <w:szCs w:val="18"/>
        </w:rPr>
        <w:t>了解</w:t>
      </w:r>
      <w:r>
        <w:rPr>
          <w:rFonts w:hint="eastAsia"/>
          <w:sz w:val="24"/>
          <w:szCs w:val="18"/>
        </w:rPr>
        <w:t>PL/SQL</w:t>
      </w:r>
      <w:r>
        <w:rPr>
          <w:rFonts w:hint="eastAsia"/>
          <w:sz w:val="24"/>
          <w:szCs w:val="18"/>
        </w:rPr>
        <w:t>概述；</w:t>
      </w:r>
    </w:p>
    <w:p w:rsidR="00712D7F" w:rsidRDefault="008C53F9" w:rsidP="00C56504">
      <w:pPr>
        <w:numPr>
          <w:ilvl w:val="0"/>
          <w:numId w:val="39"/>
        </w:numPr>
        <w:tabs>
          <w:tab w:val="left" w:pos="1140"/>
        </w:tabs>
        <w:adjustRightInd w:val="0"/>
        <w:snapToGrid w:val="0"/>
        <w:spacing w:line="360" w:lineRule="auto"/>
        <w:ind w:left="420"/>
        <w:rPr>
          <w:sz w:val="24"/>
          <w:szCs w:val="18"/>
        </w:rPr>
      </w:pPr>
      <w:r>
        <w:rPr>
          <w:rFonts w:hint="eastAsia"/>
          <w:sz w:val="24"/>
          <w:szCs w:val="18"/>
        </w:rPr>
        <w:t>熟练掌握</w:t>
      </w:r>
      <w:r>
        <w:rPr>
          <w:rFonts w:hint="eastAsia"/>
          <w:sz w:val="24"/>
          <w:szCs w:val="18"/>
        </w:rPr>
        <w:t>PL/SQL</w:t>
      </w:r>
      <w:r>
        <w:rPr>
          <w:rFonts w:hint="eastAsia"/>
          <w:sz w:val="24"/>
          <w:szCs w:val="18"/>
        </w:rPr>
        <w:t>基础；</w:t>
      </w:r>
    </w:p>
    <w:p w:rsidR="00712D7F" w:rsidRDefault="008C53F9" w:rsidP="00C56504">
      <w:pPr>
        <w:numPr>
          <w:ilvl w:val="0"/>
          <w:numId w:val="39"/>
        </w:numPr>
        <w:tabs>
          <w:tab w:val="left" w:pos="1140"/>
        </w:tabs>
        <w:adjustRightInd w:val="0"/>
        <w:snapToGrid w:val="0"/>
        <w:spacing w:line="360" w:lineRule="auto"/>
        <w:ind w:left="420"/>
        <w:rPr>
          <w:sz w:val="24"/>
          <w:szCs w:val="18"/>
        </w:rPr>
      </w:pPr>
      <w:r>
        <w:rPr>
          <w:rFonts w:hint="eastAsia"/>
          <w:sz w:val="24"/>
          <w:szCs w:val="18"/>
        </w:rPr>
        <w:t>熟练掌握控制结构；</w:t>
      </w:r>
      <w:r>
        <w:rPr>
          <w:rFonts w:hint="eastAsia"/>
          <w:sz w:val="24"/>
          <w:szCs w:val="18"/>
        </w:rPr>
        <w:t xml:space="preserve"> </w:t>
      </w:r>
    </w:p>
    <w:p w:rsidR="00712D7F" w:rsidRDefault="008C53F9" w:rsidP="00C56504">
      <w:pPr>
        <w:numPr>
          <w:ilvl w:val="0"/>
          <w:numId w:val="39"/>
        </w:numPr>
        <w:tabs>
          <w:tab w:val="left" w:pos="1140"/>
        </w:tabs>
        <w:adjustRightInd w:val="0"/>
        <w:snapToGrid w:val="0"/>
        <w:spacing w:line="360" w:lineRule="auto"/>
        <w:ind w:left="420"/>
        <w:rPr>
          <w:sz w:val="24"/>
          <w:szCs w:val="18"/>
        </w:rPr>
      </w:pPr>
      <w:r>
        <w:rPr>
          <w:rFonts w:hint="eastAsia"/>
          <w:sz w:val="24"/>
          <w:szCs w:val="18"/>
        </w:rPr>
        <w:t>熟练掌握游标；</w:t>
      </w:r>
    </w:p>
    <w:p w:rsidR="00712D7F" w:rsidRDefault="008C53F9" w:rsidP="00C56504">
      <w:pPr>
        <w:numPr>
          <w:ilvl w:val="0"/>
          <w:numId w:val="39"/>
        </w:numPr>
        <w:tabs>
          <w:tab w:val="left" w:pos="1140"/>
        </w:tabs>
        <w:adjustRightInd w:val="0"/>
        <w:snapToGrid w:val="0"/>
        <w:spacing w:line="360" w:lineRule="auto"/>
        <w:ind w:left="420"/>
        <w:rPr>
          <w:sz w:val="24"/>
          <w:szCs w:val="18"/>
        </w:rPr>
      </w:pPr>
      <w:r>
        <w:rPr>
          <w:rFonts w:hint="eastAsia"/>
          <w:sz w:val="24"/>
          <w:szCs w:val="18"/>
        </w:rPr>
        <w:t>掌握异常处理；</w:t>
      </w:r>
      <w:r>
        <w:rPr>
          <w:rFonts w:hint="eastAsia"/>
          <w:sz w:val="24"/>
          <w:szCs w:val="18"/>
        </w:rPr>
        <w:t xml:space="preserve"> </w:t>
      </w:r>
    </w:p>
    <w:p w:rsidR="00712D7F" w:rsidRDefault="008C53F9" w:rsidP="00C56504">
      <w:pPr>
        <w:numPr>
          <w:ilvl w:val="0"/>
          <w:numId w:val="39"/>
        </w:numPr>
        <w:tabs>
          <w:tab w:val="left" w:pos="1140"/>
        </w:tabs>
        <w:adjustRightInd w:val="0"/>
        <w:snapToGrid w:val="0"/>
        <w:spacing w:line="360" w:lineRule="auto"/>
        <w:ind w:left="420"/>
        <w:rPr>
          <w:sz w:val="24"/>
          <w:szCs w:val="18"/>
        </w:rPr>
      </w:pPr>
      <w:r>
        <w:rPr>
          <w:rFonts w:hint="eastAsia"/>
          <w:sz w:val="24"/>
          <w:szCs w:val="18"/>
        </w:rPr>
        <w:t>熟练掌握存储子程序；</w:t>
      </w:r>
    </w:p>
    <w:p w:rsidR="00712D7F" w:rsidRDefault="008C53F9" w:rsidP="00C56504">
      <w:pPr>
        <w:numPr>
          <w:ilvl w:val="0"/>
          <w:numId w:val="39"/>
        </w:numPr>
        <w:tabs>
          <w:tab w:val="left" w:pos="1140"/>
        </w:tabs>
        <w:adjustRightInd w:val="0"/>
        <w:snapToGrid w:val="0"/>
        <w:spacing w:line="360" w:lineRule="auto"/>
        <w:ind w:left="420"/>
        <w:rPr>
          <w:sz w:val="24"/>
          <w:szCs w:val="18"/>
        </w:rPr>
      </w:pPr>
      <w:r>
        <w:rPr>
          <w:rFonts w:hint="eastAsia"/>
          <w:sz w:val="24"/>
          <w:szCs w:val="18"/>
        </w:rPr>
        <w:t>掌握包；</w:t>
      </w:r>
      <w:r>
        <w:rPr>
          <w:rFonts w:hint="eastAsia"/>
          <w:sz w:val="24"/>
          <w:szCs w:val="18"/>
        </w:rPr>
        <w:t xml:space="preserve"> </w:t>
      </w:r>
    </w:p>
    <w:p w:rsidR="00712D7F" w:rsidRDefault="008C53F9" w:rsidP="00C56504">
      <w:pPr>
        <w:numPr>
          <w:ilvl w:val="0"/>
          <w:numId w:val="39"/>
        </w:numPr>
        <w:tabs>
          <w:tab w:val="left" w:pos="1140"/>
        </w:tabs>
        <w:adjustRightInd w:val="0"/>
        <w:snapToGrid w:val="0"/>
        <w:spacing w:line="360" w:lineRule="auto"/>
        <w:ind w:left="420"/>
        <w:rPr>
          <w:sz w:val="24"/>
          <w:szCs w:val="18"/>
        </w:rPr>
      </w:pPr>
      <w:r>
        <w:rPr>
          <w:rFonts w:hint="eastAsia"/>
          <w:sz w:val="24"/>
          <w:szCs w:val="18"/>
        </w:rPr>
        <w:t>掌握触发器。</w:t>
      </w:r>
      <w:r>
        <w:rPr>
          <w:rFonts w:hint="eastAsia"/>
          <w:sz w:val="24"/>
          <w:szCs w:val="18"/>
        </w:rPr>
        <w:t xml:space="preserve"> </w:t>
      </w:r>
    </w:p>
    <w:p w:rsidR="00712D7F" w:rsidRDefault="008C53F9" w:rsidP="00C56504">
      <w:pPr>
        <w:spacing w:line="360" w:lineRule="auto"/>
        <w:ind w:firstLineChars="200" w:firstLine="480"/>
        <w:rPr>
          <w:sz w:val="24"/>
          <w:szCs w:val="18"/>
        </w:rPr>
      </w:pPr>
      <w:r>
        <w:rPr>
          <w:rFonts w:hint="eastAsia"/>
          <w:sz w:val="24"/>
          <w:szCs w:val="18"/>
        </w:rPr>
        <w:lastRenderedPageBreak/>
        <w:t>9</w:t>
      </w:r>
      <w:r>
        <w:rPr>
          <w:rFonts w:ascii="宋体" w:hAnsi="宋体" w:cs="宋体" w:hint="eastAsia"/>
          <w:sz w:val="24"/>
          <w:szCs w:val="24"/>
        </w:rPr>
        <w:t>.</w:t>
      </w:r>
      <w:r>
        <w:rPr>
          <w:sz w:val="24"/>
          <w:szCs w:val="18"/>
        </w:rPr>
        <w:t>Oracle</w:t>
      </w:r>
      <w:r>
        <w:rPr>
          <w:sz w:val="24"/>
          <w:szCs w:val="18"/>
        </w:rPr>
        <w:t>数据库开发实例</w:t>
      </w:r>
      <w:r>
        <w:rPr>
          <w:rFonts w:ascii="宋体" w:hAnsi="宋体" w:cs="宋体" w:hint="eastAsia"/>
          <w:sz w:val="24"/>
          <w:szCs w:val="24"/>
        </w:rPr>
        <w:t>（2学时）</w:t>
      </w:r>
    </w:p>
    <w:p w:rsidR="00712D7F" w:rsidRDefault="008C53F9" w:rsidP="00C56504">
      <w:pPr>
        <w:numPr>
          <w:ilvl w:val="0"/>
          <w:numId w:val="40"/>
        </w:numPr>
        <w:tabs>
          <w:tab w:val="left" w:pos="1140"/>
        </w:tabs>
        <w:adjustRightInd w:val="0"/>
        <w:snapToGrid w:val="0"/>
        <w:spacing w:line="360" w:lineRule="auto"/>
        <w:ind w:left="420"/>
        <w:rPr>
          <w:sz w:val="24"/>
          <w:szCs w:val="18"/>
        </w:rPr>
      </w:pPr>
      <w:r>
        <w:rPr>
          <w:rFonts w:hint="eastAsia"/>
          <w:sz w:val="24"/>
          <w:szCs w:val="18"/>
        </w:rPr>
        <w:t>了解系统分析；</w:t>
      </w:r>
    </w:p>
    <w:p w:rsidR="00712D7F" w:rsidRDefault="008C53F9" w:rsidP="00C56504">
      <w:pPr>
        <w:numPr>
          <w:ilvl w:val="0"/>
          <w:numId w:val="40"/>
        </w:numPr>
        <w:tabs>
          <w:tab w:val="left" w:pos="1140"/>
        </w:tabs>
        <w:adjustRightInd w:val="0"/>
        <w:snapToGrid w:val="0"/>
        <w:spacing w:line="360" w:lineRule="auto"/>
        <w:ind w:left="420"/>
        <w:rPr>
          <w:sz w:val="24"/>
          <w:szCs w:val="18"/>
        </w:rPr>
      </w:pPr>
      <w:r>
        <w:rPr>
          <w:rFonts w:hint="eastAsia"/>
          <w:sz w:val="24"/>
          <w:szCs w:val="18"/>
        </w:rPr>
        <w:t>了解数据库设计；</w:t>
      </w:r>
    </w:p>
    <w:p w:rsidR="00712D7F" w:rsidRDefault="008C53F9" w:rsidP="00C56504">
      <w:pPr>
        <w:numPr>
          <w:ilvl w:val="0"/>
          <w:numId w:val="40"/>
        </w:numPr>
        <w:tabs>
          <w:tab w:val="left" w:pos="1140"/>
        </w:tabs>
        <w:adjustRightInd w:val="0"/>
        <w:snapToGrid w:val="0"/>
        <w:spacing w:line="360" w:lineRule="auto"/>
        <w:ind w:left="420"/>
        <w:rPr>
          <w:sz w:val="24"/>
          <w:szCs w:val="18"/>
        </w:rPr>
      </w:pPr>
      <w:r>
        <w:rPr>
          <w:rFonts w:hint="eastAsia"/>
          <w:sz w:val="24"/>
          <w:szCs w:val="18"/>
        </w:rPr>
        <w:t>了解应用程序对数据库的操作实现。</w:t>
      </w:r>
    </w:p>
    <w:p w:rsidR="00712D7F" w:rsidRDefault="008C53F9" w:rsidP="00C56504">
      <w:pPr>
        <w:adjustRightInd w:val="0"/>
        <w:snapToGrid w:val="0"/>
        <w:spacing w:before="120" w:line="360" w:lineRule="auto"/>
        <w:rPr>
          <w:b/>
          <w:sz w:val="24"/>
          <w:szCs w:val="24"/>
        </w:rPr>
      </w:pPr>
      <w:r>
        <w:rPr>
          <w:rFonts w:hint="eastAsia"/>
          <w:b/>
          <w:sz w:val="24"/>
          <w:szCs w:val="24"/>
        </w:rPr>
        <w:t>三、教材及主要参考书</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[1] 孙凤栋</w:t>
      </w:r>
      <w:r>
        <w:rPr>
          <w:rFonts w:hint="eastAsia"/>
          <w:sz w:val="24"/>
        </w:rPr>
        <w:t>．</w:t>
      </w:r>
      <w:r>
        <w:rPr>
          <w:rFonts w:ascii="宋体" w:hAnsi="宋体"/>
          <w:sz w:val="24"/>
          <w:szCs w:val="18"/>
        </w:rPr>
        <w:t>Oracle</w:t>
      </w:r>
      <w:r>
        <w:rPr>
          <w:rFonts w:ascii="宋体" w:hAnsi="宋体" w:hint="eastAsia"/>
          <w:sz w:val="24"/>
          <w:szCs w:val="18"/>
        </w:rPr>
        <w:t>10g数据库基础教程</w:t>
      </w:r>
      <w:r>
        <w:rPr>
          <w:rFonts w:hint="eastAsia"/>
          <w:sz w:val="24"/>
        </w:rPr>
        <w:t>．</w:t>
      </w:r>
      <w:r>
        <w:rPr>
          <w:rFonts w:ascii="宋体" w:hAnsi="宋体" w:hint="eastAsia"/>
          <w:sz w:val="24"/>
          <w:szCs w:val="24"/>
        </w:rPr>
        <w:t>电子工业出版社，2010</w:t>
      </w:r>
    </w:p>
    <w:p w:rsidR="00712D7F" w:rsidRDefault="008C53F9" w:rsidP="00C56504">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[2] 赵振平</w:t>
      </w:r>
      <w:r>
        <w:rPr>
          <w:rFonts w:hint="eastAsia"/>
          <w:sz w:val="24"/>
        </w:rPr>
        <w:t>．成功之路：</w:t>
      </w:r>
      <w:r>
        <w:rPr>
          <w:rFonts w:ascii="宋体" w:hAnsi="宋体"/>
          <w:sz w:val="24"/>
          <w:szCs w:val="18"/>
        </w:rPr>
        <w:t>Oracle</w:t>
      </w:r>
      <w:r>
        <w:rPr>
          <w:rFonts w:ascii="宋体" w:hAnsi="宋体" w:hint="eastAsia"/>
          <w:sz w:val="24"/>
          <w:szCs w:val="18"/>
        </w:rPr>
        <w:t>11g学习笔记</w:t>
      </w:r>
      <w:r>
        <w:rPr>
          <w:rFonts w:hint="eastAsia"/>
          <w:sz w:val="24"/>
        </w:rPr>
        <w:t>．电子工业出版社</w:t>
      </w:r>
      <w:r>
        <w:rPr>
          <w:rFonts w:ascii="宋体" w:hAnsi="宋体" w:hint="eastAsia"/>
          <w:color w:val="000000"/>
          <w:sz w:val="24"/>
          <w:szCs w:val="24"/>
        </w:rPr>
        <w:t>，2010</w:t>
      </w:r>
    </w:p>
    <w:p w:rsidR="00712D7F" w:rsidRDefault="008C53F9" w:rsidP="00C56504">
      <w:pPr>
        <w:adjustRightInd w:val="0"/>
        <w:snapToGrid w:val="0"/>
        <w:spacing w:line="360" w:lineRule="auto"/>
        <w:ind w:firstLineChars="200" w:firstLine="480"/>
        <w:rPr>
          <w:rFonts w:ascii="宋体" w:hAnsi="宋体"/>
          <w:color w:val="000000"/>
          <w:sz w:val="24"/>
          <w:szCs w:val="24"/>
        </w:rPr>
      </w:pPr>
      <w:r>
        <w:rPr>
          <w:rFonts w:ascii="宋体" w:hAnsi="宋体" w:hint="eastAsia"/>
          <w:color w:val="000000"/>
          <w:sz w:val="24"/>
          <w:szCs w:val="24"/>
        </w:rPr>
        <w:t>[3] [美]Rajshekhar,Sunderraman著，王彬等译.Oracle 10g编程基础.清华大学出版社，2008</w:t>
      </w:r>
    </w:p>
    <w:p w:rsidR="00712D7F" w:rsidRDefault="008C53F9" w:rsidP="00C56504">
      <w:pPr>
        <w:adjustRightInd w:val="0"/>
        <w:snapToGrid w:val="0"/>
        <w:spacing w:line="360" w:lineRule="auto"/>
        <w:ind w:firstLineChars="200" w:firstLine="480"/>
        <w:rPr>
          <w:sz w:val="24"/>
          <w:szCs w:val="24"/>
        </w:rPr>
      </w:pPr>
      <w:r>
        <w:rPr>
          <w:rFonts w:ascii="宋体" w:hAnsi="宋体" w:hint="eastAsia"/>
          <w:color w:val="000000"/>
          <w:sz w:val="24"/>
          <w:szCs w:val="24"/>
        </w:rPr>
        <w:t xml:space="preserve">[4] [美] </w:t>
      </w:r>
      <w:hyperlink r:id="rId13" w:history="1">
        <w:r>
          <w:rPr>
            <w:rFonts w:ascii="宋体" w:hAnsi="宋体"/>
            <w:color w:val="000000"/>
            <w:sz w:val="24"/>
            <w:szCs w:val="24"/>
          </w:rPr>
          <w:t>Bill Pribyl</w:t>
        </w:r>
      </w:hyperlink>
      <w:r>
        <w:rPr>
          <w:rFonts w:ascii="宋体" w:hAnsi="宋体"/>
          <w:color w:val="000000"/>
          <w:sz w:val="24"/>
          <w:szCs w:val="24"/>
        </w:rPr>
        <w:t>,</w:t>
      </w:r>
      <w:hyperlink r:id="rId14" w:history="1">
        <w:r>
          <w:rPr>
            <w:rFonts w:ascii="宋体" w:hAnsi="宋体"/>
            <w:color w:val="000000"/>
            <w:sz w:val="24"/>
            <w:szCs w:val="24"/>
          </w:rPr>
          <w:t>Steven Feuerstein</w:t>
        </w:r>
      </w:hyperlink>
      <w:r>
        <w:rPr>
          <w:rFonts w:ascii="宋体" w:hAnsi="宋体"/>
          <w:color w:val="000000"/>
          <w:sz w:val="24"/>
          <w:szCs w:val="24"/>
        </w:rPr>
        <w:t xml:space="preserve"> 著</w:t>
      </w:r>
      <w:r>
        <w:rPr>
          <w:rFonts w:ascii="宋体" w:hAnsi="宋体" w:hint="eastAsia"/>
          <w:color w:val="000000"/>
          <w:sz w:val="24"/>
          <w:szCs w:val="24"/>
        </w:rPr>
        <w:t>，</w:t>
      </w:r>
      <w:r>
        <w:rPr>
          <w:rFonts w:ascii="宋体" w:hAnsi="宋体"/>
          <w:color w:val="000000"/>
          <w:sz w:val="24"/>
          <w:szCs w:val="24"/>
        </w:rPr>
        <w:t>段紫辉译</w:t>
      </w:r>
      <w:r>
        <w:rPr>
          <w:rFonts w:ascii="宋体" w:hAnsi="宋体" w:hint="eastAsia"/>
          <w:color w:val="000000"/>
          <w:sz w:val="24"/>
          <w:szCs w:val="24"/>
        </w:rPr>
        <w:t>.</w:t>
      </w:r>
      <w:r>
        <w:rPr>
          <w:sz w:val="24"/>
          <w:szCs w:val="24"/>
        </w:rPr>
        <w:t xml:space="preserve"> </w:t>
      </w:r>
      <w:r>
        <w:rPr>
          <w:rFonts w:ascii="宋体" w:hAnsi="宋体"/>
          <w:sz w:val="24"/>
          <w:szCs w:val="18"/>
        </w:rPr>
        <w:t>Oracle PL/SQL入门</w:t>
      </w:r>
      <w:r>
        <w:rPr>
          <w:rFonts w:ascii="宋体" w:hAnsi="宋体" w:hint="eastAsia"/>
          <w:sz w:val="24"/>
          <w:szCs w:val="18"/>
        </w:rPr>
        <w:t>.中国电力出版社，2002</w:t>
      </w:r>
      <w:r>
        <w:rPr>
          <w:rFonts w:hint="eastAsia"/>
          <w:sz w:val="24"/>
          <w:szCs w:val="24"/>
        </w:rPr>
        <w:t xml:space="preserve">    </w:t>
      </w:r>
    </w:p>
    <w:p w:rsidR="00712D7F" w:rsidRDefault="008C53F9" w:rsidP="00C56504">
      <w:pPr>
        <w:spacing w:line="360" w:lineRule="auto"/>
        <w:ind w:right="480" w:firstLineChars="2870" w:firstLine="6915"/>
        <w:rPr>
          <w:b/>
          <w:sz w:val="24"/>
        </w:rPr>
      </w:pPr>
      <w:r>
        <w:rPr>
          <w:rFonts w:hint="eastAsia"/>
          <w:b/>
          <w:sz w:val="24"/>
        </w:rPr>
        <w:t>执笔人：安云哲</w:t>
      </w:r>
      <w:r>
        <w:rPr>
          <w:rFonts w:hint="eastAsia"/>
          <w:b/>
          <w:sz w:val="24"/>
        </w:rPr>
        <w:t xml:space="preserve"> </w:t>
      </w:r>
    </w:p>
    <w:p w:rsidR="00712D7F" w:rsidRDefault="008C53F9" w:rsidP="00C56504">
      <w:pPr>
        <w:spacing w:line="360" w:lineRule="auto"/>
        <w:ind w:right="360" w:firstLine="5190"/>
        <w:jc w:val="right"/>
        <w:rPr>
          <w:b/>
          <w:sz w:val="24"/>
        </w:rPr>
      </w:pPr>
      <w:r>
        <w:rPr>
          <w:rFonts w:hint="eastAsia"/>
          <w:b/>
          <w:sz w:val="24"/>
        </w:rPr>
        <w:t xml:space="preserve">           </w:t>
      </w:r>
      <w:r>
        <w:rPr>
          <w:rFonts w:hint="eastAsia"/>
          <w:b/>
          <w:sz w:val="24"/>
        </w:rPr>
        <w:t>审定人：丛丽辉</w:t>
      </w:r>
      <w:r>
        <w:rPr>
          <w:rFonts w:hint="eastAsia"/>
          <w:b/>
          <w:sz w:val="24"/>
        </w:rPr>
        <w:t xml:space="preserve">       </w:t>
      </w:r>
    </w:p>
    <w:p w:rsidR="00712D7F" w:rsidRDefault="008C53F9" w:rsidP="00C56504">
      <w:pPr>
        <w:spacing w:line="360" w:lineRule="auto"/>
        <w:ind w:right="360" w:firstLine="5190"/>
        <w:jc w:val="right"/>
        <w:rPr>
          <w:b/>
          <w:sz w:val="24"/>
        </w:rPr>
      </w:pPr>
      <w:r>
        <w:rPr>
          <w:rFonts w:hint="eastAsia"/>
          <w:b/>
          <w:sz w:val="24"/>
        </w:rPr>
        <w:t>批准人：张翼飞</w:t>
      </w:r>
      <w:r>
        <w:rPr>
          <w:rFonts w:hint="eastAsia"/>
          <w:b/>
          <w:sz w:val="24"/>
        </w:rPr>
        <w:t xml:space="preserve">       </w:t>
      </w:r>
    </w:p>
    <w:p w:rsidR="00712D7F" w:rsidRDefault="008C53F9" w:rsidP="00C56504">
      <w:pPr>
        <w:spacing w:line="360" w:lineRule="auto"/>
        <w:ind w:right="360" w:firstLine="5190"/>
        <w:jc w:val="center"/>
        <w:rPr>
          <w:b/>
          <w:bCs/>
          <w:sz w:val="24"/>
          <w:szCs w:val="24"/>
        </w:rPr>
      </w:pPr>
      <w:r>
        <w:rPr>
          <w:rFonts w:hint="eastAsia"/>
          <w:b/>
          <w:bCs/>
          <w:sz w:val="24"/>
          <w:szCs w:val="24"/>
        </w:rPr>
        <w:t xml:space="preserve">    2015 </w:t>
      </w:r>
      <w:r>
        <w:rPr>
          <w:rFonts w:hint="eastAsia"/>
          <w:b/>
          <w:bCs/>
          <w:sz w:val="24"/>
          <w:szCs w:val="24"/>
        </w:rPr>
        <w:t>年</w:t>
      </w:r>
      <w:r>
        <w:rPr>
          <w:rFonts w:hint="eastAsia"/>
          <w:b/>
          <w:bCs/>
          <w:sz w:val="24"/>
          <w:szCs w:val="24"/>
        </w:rPr>
        <w:t>7</w:t>
      </w:r>
      <w:r>
        <w:rPr>
          <w:rFonts w:hint="eastAsia"/>
          <w:b/>
          <w:bCs/>
          <w:sz w:val="24"/>
          <w:szCs w:val="24"/>
        </w:rPr>
        <w:t>月</w:t>
      </w:r>
    </w:p>
    <w:p w:rsidR="00712D7F" w:rsidRDefault="008C53F9" w:rsidP="00C56504">
      <w:pPr>
        <w:keepNext/>
        <w:spacing w:before="120" w:after="240" w:line="300" w:lineRule="auto"/>
        <w:jc w:val="center"/>
        <w:outlineLvl w:val="1"/>
        <w:rPr>
          <w:b/>
          <w:bCs/>
          <w:sz w:val="32"/>
          <w:szCs w:val="32"/>
        </w:rPr>
      </w:pPr>
      <w:bookmarkStart w:id="19" w:name="_Toc32726"/>
      <w:r>
        <w:rPr>
          <w:rFonts w:hint="eastAsia"/>
          <w:b/>
          <w:bCs/>
          <w:sz w:val="32"/>
          <w:szCs w:val="32"/>
        </w:rPr>
        <w:t>《程序设计竞赛基础》课程教学大纲</w:t>
      </w:r>
      <w:bookmarkEnd w:id="19"/>
    </w:p>
    <w:p w:rsidR="00712D7F" w:rsidRDefault="008C53F9" w:rsidP="00E9278B">
      <w:pPr>
        <w:spacing w:beforeLines="50" w:line="360" w:lineRule="auto"/>
        <w:rPr>
          <w:bCs/>
          <w:sz w:val="24"/>
          <w:szCs w:val="24"/>
        </w:rPr>
      </w:pPr>
      <w:r>
        <w:rPr>
          <w:rFonts w:hint="eastAsia"/>
          <w:b/>
          <w:bCs/>
          <w:sz w:val="24"/>
          <w:szCs w:val="24"/>
        </w:rPr>
        <w:t>【课程编号】</w:t>
      </w:r>
      <w:r>
        <w:rPr>
          <w:rFonts w:ascii="宋体" w:hAnsi="宋体" w:cs="宋体"/>
          <w:sz w:val="24"/>
          <w:szCs w:val="24"/>
        </w:rPr>
        <w:t>1010001212</w:t>
      </w:r>
    </w:p>
    <w:p w:rsidR="00712D7F" w:rsidRDefault="008C53F9" w:rsidP="00C56504">
      <w:pPr>
        <w:spacing w:line="360" w:lineRule="auto"/>
        <w:rPr>
          <w:bCs/>
          <w:sz w:val="24"/>
          <w:szCs w:val="24"/>
        </w:rPr>
      </w:pPr>
      <w:r>
        <w:rPr>
          <w:rFonts w:hint="eastAsia"/>
          <w:b/>
          <w:bCs/>
          <w:sz w:val="24"/>
          <w:szCs w:val="24"/>
        </w:rPr>
        <w:t>【课程名称】</w:t>
      </w:r>
      <w:r>
        <w:rPr>
          <w:rFonts w:ascii="宋体" w:hAnsi="宋体" w:cs="宋体"/>
          <w:sz w:val="24"/>
          <w:szCs w:val="24"/>
        </w:rPr>
        <w:t>程序设计</w:t>
      </w:r>
      <w:r>
        <w:rPr>
          <w:rFonts w:ascii="宋体" w:hAnsi="宋体" w:cs="宋体" w:hint="eastAsia"/>
          <w:sz w:val="24"/>
          <w:szCs w:val="24"/>
        </w:rPr>
        <w:t>竞赛</w:t>
      </w:r>
      <w:r>
        <w:rPr>
          <w:rFonts w:ascii="宋体" w:hAnsi="宋体" w:cs="宋体"/>
          <w:sz w:val="24"/>
          <w:szCs w:val="24"/>
        </w:rPr>
        <w:t>基础</w:t>
      </w:r>
    </w:p>
    <w:p w:rsidR="00712D7F" w:rsidRDefault="008C53F9" w:rsidP="00C56504">
      <w:pPr>
        <w:adjustRightInd w:val="0"/>
        <w:spacing w:line="360" w:lineRule="auto"/>
        <w:ind w:firstLineChars="600" w:firstLine="1440"/>
        <w:textAlignment w:val="baseline"/>
        <w:rPr>
          <w:bCs/>
          <w:sz w:val="24"/>
          <w:szCs w:val="24"/>
        </w:rPr>
      </w:pPr>
      <w:r>
        <w:rPr>
          <w:bCs/>
          <w:sz w:val="24"/>
          <w:szCs w:val="24"/>
        </w:rPr>
        <w:t xml:space="preserve"> </w:t>
      </w:r>
      <w:r>
        <w:rPr>
          <w:rFonts w:hint="eastAsia"/>
          <w:bCs/>
          <w:sz w:val="24"/>
          <w:szCs w:val="24"/>
        </w:rPr>
        <w:t xml:space="preserve">Basis of </w:t>
      </w:r>
      <w:r>
        <w:rPr>
          <w:bCs/>
          <w:sz w:val="24"/>
          <w:szCs w:val="24"/>
        </w:rPr>
        <w:t>Programming Contest</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学时学分</w:t>
      </w:r>
      <w:r>
        <w:rPr>
          <w:rFonts w:hint="eastAsia"/>
          <w:b/>
          <w:bCs/>
          <w:sz w:val="24"/>
          <w:szCs w:val="24"/>
        </w:rPr>
        <w:t>】</w:t>
      </w:r>
      <w:r>
        <w:rPr>
          <w:sz w:val="24"/>
          <w:szCs w:val="24"/>
        </w:rPr>
        <w:t>48</w:t>
      </w:r>
      <w:r>
        <w:rPr>
          <w:rFonts w:hint="eastAsia"/>
          <w:sz w:val="24"/>
          <w:szCs w:val="24"/>
        </w:rPr>
        <w:t>学时；</w:t>
      </w:r>
      <w:r>
        <w:rPr>
          <w:rFonts w:hint="eastAsia"/>
          <w:sz w:val="24"/>
          <w:szCs w:val="24"/>
        </w:rPr>
        <w:t xml:space="preserve"> </w:t>
      </w:r>
      <w:r>
        <w:rPr>
          <w:sz w:val="24"/>
          <w:szCs w:val="24"/>
        </w:rPr>
        <w:t>3</w:t>
      </w:r>
      <w:r>
        <w:rPr>
          <w:rFonts w:hint="eastAsia"/>
          <w:sz w:val="24"/>
          <w:szCs w:val="24"/>
        </w:rPr>
        <w:t>学分</w:t>
      </w:r>
      <w:r>
        <w:rPr>
          <w:rFonts w:hint="eastAsia"/>
          <w:sz w:val="24"/>
          <w:szCs w:val="24"/>
        </w:rPr>
        <w:t xml:space="preserve">             </w:t>
      </w:r>
      <w:r>
        <w:rPr>
          <w:rFonts w:hint="eastAsia"/>
          <w:b/>
          <w:bCs/>
          <w:sz w:val="24"/>
          <w:szCs w:val="24"/>
        </w:rPr>
        <w:t>【</w:t>
      </w:r>
      <w:r>
        <w:rPr>
          <w:rFonts w:hint="eastAsia"/>
          <w:b/>
          <w:sz w:val="24"/>
          <w:szCs w:val="24"/>
        </w:rPr>
        <w:t>实验和上机学时</w:t>
      </w:r>
      <w:r>
        <w:rPr>
          <w:rFonts w:hint="eastAsia"/>
          <w:b/>
          <w:bCs/>
          <w:sz w:val="24"/>
          <w:szCs w:val="24"/>
        </w:rPr>
        <w:t>】</w:t>
      </w:r>
      <w:r>
        <w:rPr>
          <w:rFonts w:hint="eastAsia"/>
          <w:b/>
          <w:bCs/>
          <w:sz w:val="24"/>
          <w:szCs w:val="24"/>
        </w:rPr>
        <w:t>0</w:t>
      </w:r>
      <w:r>
        <w:rPr>
          <w:rFonts w:hint="eastAsia"/>
          <w:b/>
          <w:bCs/>
          <w:sz w:val="24"/>
          <w:szCs w:val="24"/>
        </w:rPr>
        <w:t>学时</w:t>
      </w:r>
    </w:p>
    <w:p w:rsidR="00712D7F" w:rsidRDefault="008C53F9" w:rsidP="00C56504">
      <w:pPr>
        <w:spacing w:line="360" w:lineRule="auto"/>
        <w:rPr>
          <w:sz w:val="24"/>
          <w:szCs w:val="24"/>
        </w:rPr>
      </w:pPr>
      <w:r>
        <w:rPr>
          <w:rFonts w:hint="eastAsia"/>
          <w:b/>
          <w:bCs/>
          <w:sz w:val="24"/>
          <w:szCs w:val="24"/>
        </w:rPr>
        <w:t>【</w:t>
      </w:r>
      <w:r>
        <w:rPr>
          <w:rFonts w:hint="eastAsia"/>
          <w:b/>
          <w:sz w:val="24"/>
          <w:szCs w:val="24"/>
        </w:rPr>
        <w:t>课程性质</w:t>
      </w:r>
      <w:r>
        <w:rPr>
          <w:rFonts w:hint="eastAsia"/>
          <w:b/>
          <w:bCs/>
          <w:sz w:val="24"/>
          <w:szCs w:val="24"/>
        </w:rPr>
        <w:t>】</w:t>
      </w:r>
      <w:r>
        <w:rPr>
          <w:rFonts w:hint="eastAsia"/>
          <w:bCs/>
          <w:sz w:val="24"/>
        </w:rPr>
        <w:t>院级选修</w:t>
      </w:r>
      <w:r>
        <w:rPr>
          <w:rFonts w:hint="eastAsia"/>
          <w:bCs/>
          <w:sz w:val="24"/>
          <w:szCs w:val="24"/>
        </w:rPr>
        <w:t>课</w:t>
      </w:r>
      <w:r>
        <w:rPr>
          <w:rFonts w:hint="eastAsia"/>
          <w:sz w:val="24"/>
          <w:szCs w:val="24"/>
        </w:rPr>
        <w:t xml:space="preserve">                  </w:t>
      </w:r>
      <w:r>
        <w:rPr>
          <w:rFonts w:hint="eastAsia"/>
          <w:b/>
          <w:bCs/>
          <w:sz w:val="24"/>
          <w:szCs w:val="24"/>
        </w:rPr>
        <w:t>【</w:t>
      </w:r>
      <w:r>
        <w:rPr>
          <w:rFonts w:hint="eastAsia"/>
          <w:b/>
          <w:sz w:val="24"/>
          <w:szCs w:val="24"/>
        </w:rPr>
        <w:t>开课模式</w:t>
      </w:r>
      <w:r>
        <w:rPr>
          <w:rFonts w:hint="eastAsia"/>
          <w:b/>
          <w:bCs/>
          <w:sz w:val="24"/>
          <w:szCs w:val="24"/>
        </w:rPr>
        <w:t>】</w:t>
      </w:r>
      <w:r>
        <w:rPr>
          <w:rFonts w:hint="eastAsia"/>
          <w:bCs/>
          <w:sz w:val="24"/>
        </w:rPr>
        <w:t>选</w:t>
      </w:r>
      <w:r>
        <w:rPr>
          <w:rFonts w:hint="eastAsia"/>
          <w:bCs/>
          <w:sz w:val="24"/>
          <w:szCs w:val="24"/>
        </w:rPr>
        <w:t>修</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先修课程</w:t>
      </w:r>
      <w:r>
        <w:rPr>
          <w:rFonts w:hint="eastAsia"/>
          <w:b/>
          <w:bCs/>
          <w:sz w:val="24"/>
          <w:szCs w:val="24"/>
        </w:rPr>
        <w:t>】</w:t>
      </w:r>
      <w:r>
        <w:rPr>
          <w:rFonts w:hint="eastAsia"/>
          <w:bCs/>
          <w:sz w:val="24"/>
        </w:rPr>
        <w:t>程序设计基础、</w:t>
      </w:r>
      <w:r>
        <w:rPr>
          <w:rFonts w:hint="eastAsia"/>
          <w:sz w:val="24"/>
        </w:rPr>
        <w:t>高级程序设计、数据结构与算法</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开课单位</w:t>
      </w:r>
      <w:r>
        <w:rPr>
          <w:rFonts w:hint="eastAsia"/>
          <w:b/>
          <w:bCs/>
          <w:sz w:val="24"/>
          <w:szCs w:val="24"/>
        </w:rPr>
        <w:t>】</w:t>
      </w:r>
      <w:r>
        <w:rPr>
          <w:rFonts w:cs="宋体" w:hint="eastAsia"/>
          <w:bCs/>
          <w:sz w:val="24"/>
          <w:szCs w:val="24"/>
          <w:lang w:val="zh-CN"/>
        </w:rPr>
        <w:t>计算机</w:t>
      </w:r>
      <w:r>
        <w:rPr>
          <w:rFonts w:cs="宋体" w:hint="eastAsia"/>
          <w:sz w:val="24"/>
          <w:szCs w:val="24"/>
        </w:rPr>
        <w:t>科学与技术系</w:t>
      </w:r>
      <w:r>
        <w:rPr>
          <w:rFonts w:cs="宋体" w:hint="eastAsia"/>
          <w:sz w:val="24"/>
          <w:szCs w:val="24"/>
        </w:rPr>
        <w:t xml:space="preserve">  </w:t>
      </w:r>
      <w:r>
        <w:rPr>
          <w:rFonts w:hint="eastAsia"/>
          <w:b/>
          <w:bCs/>
          <w:sz w:val="24"/>
          <w:szCs w:val="24"/>
        </w:rPr>
        <w:t xml:space="preserve">        </w:t>
      </w:r>
      <w:r>
        <w:rPr>
          <w:rFonts w:hint="eastAsia"/>
          <w:b/>
          <w:bCs/>
          <w:sz w:val="24"/>
          <w:szCs w:val="24"/>
        </w:rPr>
        <w:t>【</w:t>
      </w:r>
      <w:r>
        <w:rPr>
          <w:rFonts w:hint="eastAsia"/>
          <w:b/>
          <w:sz w:val="24"/>
          <w:szCs w:val="24"/>
        </w:rPr>
        <w:t>开课学期</w:t>
      </w:r>
      <w:r>
        <w:rPr>
          <w:rFonts w:hint="eastAsia"/>
          <w:b/>
          <w:bCs/>
          <w:sz w:val="24"/>
          <w:szCs w:val="24"/>
        </w:rPr>
        <w:t>】</w:t>
      </w:r>
      <w:r>
        <w:rPr>
          <w:bCs/>
          <w:sz w:val="24"/>
          <w:szCs w:val="24"/>
        </w:rPr>
        <w:t>4</w:t>
      </w:r>
    </w:p>
    <w:p w:rsidR="00712D7F" w:rsidRDefault="008C53F9" w:rsidP="00C56504">
      <w:pPr>
        <w:spacing w:line="360" w:lineRule="auto"/>
        <w:rPr>
          <w:rFonts w:cs="宋体"/>
          <w:sz w:val="24"/>
          <w:szCs w:val="24"/>
          <w:lang w:val="zh-CN"/>
        </w:rPr>
      </w:pPr>
      <w:r>
        <w:rPr>
          <w:rFonts w:hint="eastAsia"/>
          <w:b/>
          <w:bCs/>
          <w:sz w:val="24"/>
          <w:szCs w:val="24"/>
        </w:rPr>
        <w:t>【</w:t>
      </w:r>
      <w:r>
        <w:rPr>
          <w:rFonts w:hint="eastAsia"/>
          <w:b/>
          <w:sz w:val="24"/>
          <w:szCs w:val="24"/>
        </w:rPr>
        <w:t>授课对象</w:t>
      </w:r>
      <w:r>
        <w:rPr>
          <w:rFonts w:hint="eastAsia"/>
          <w:b/>
          <w:bCs/>
          <w:sz w:val="24"/>
          <w:szCs w:val="24"/>
        </w:rPr>
        <w:t>】</w:t>
      </w:r>
      <w:r>
        <w:rPr>
          <w:rFonts w:hint="eastAsia"/>
          <w:sz w:val="24"/>
          <w:szCs w:val="24"/>
        </w:rPr>
        <w:t>计算机科学与技术、软件工程、网络工程、物联网工程</w:t>
      </w:r>
    </w:p>
    <w:p w:rsidR="00712D7F" w:rsidRDefault="008C53F9" w:rsidP="00C56504">
      <w:pPr>
        <w:spacing w:line="360" w:lineRule="auto"/>
        <w:rPr>
          <w:bCs/>
          <w:sz w:val="24"/>
          <w:szCs w:val="24"/>
        </w:rPr>
      </w:pPr>
      <w:r>
        <w:rPr>
          <w:rFonts w:hint="eastAsia"/>
          <w:b/>
          <w:bCs/>
          <w:sz w:val="24"/>
          <w:szCs w:val="24"/>
        </w:rPr>
        <w:lastRenderedPageBreak/>
        <w:t>【</w:t>
      </w:r>
      <w:r>
        <w:rPr>
          <w:rFonts w:hint="eastAsia"/>
          <w:b/>
          <w:sz w:val="24"/>
          <w:szCs w:val="24"/>
        </w:rPr>
        <w:t>考核方式</w:t>
      </w:r>
      <w:r>
        <w:rPr>
          <w:rFonts w:hint="eastAsia"/>
          <w:b/>
          <w:bCs/>
          <w:sz w:val="24"/>
          <w:szCs w:val="24"/>
        </w:rPr>
        <w:t>】</w:t>
      </w:r>
      <w:r>
        <w:rPr>
          <w:rFonts w:hint="eastAsia"/>
          <w:sz w:val="24"/>
          <w:szCs w:val="24"/>
        </w:rPr>
        <w:t>考查</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一、本课程的性质、目的与任务</w:t>
      </w:r>
    </w:p>
    <w:p w:rsidR="00712D7F" w:rsidRDefault="008C53F9" w:rsidP="00C56504">
      <w:pPr>
        <w:spacing w:line="360" w:lineRule="auto"/>
        <w:ind w:firstLine="480"/>
        <w:rPr>
          <w:sz w:val="24"/>
          <w:szCs w:val="24"/>
        </w:rPr>
      </w:pPr>
      <w:r>
        <w:rPr>
          <w:rFonts w:hint="eastAsia"/>
          <w:sz w:val="24"/>
          <w:szCs w:val="24"/>
        </w:rPr>
        <w:t>“程序设计竞赛基础”</w:t>
      </w:r>
      <w:r>
        <w:rPr>
          <w:sz w:val="24"/>
          <w:szCs w:val="24"/>
        </w:rPr>
        <w:t>是</w:t>
      </w:r>
      <w:r>
        <w:rPr>
          <w:rFonts w:hint="eastAsia"/>
          <w:sz w:val="24"/>
          <w:szCs w:val="24"/>
        </w:rPr>
        <w:t>面向计算机学院全体学生开设的一门的专业选修课</w:t>
      </w:r>
      <w:r>
        <w:rPr>
          <w:sz w:val="24"/>
          <w:szCs w:val="24"/>
        </w:rPr>
        <w:t>。</w:t>
      </w:r>
      <w:r>
        <w:rPr>
          <w:rFonts w:hint="eastAsia"/>
          <w:sz w:val="24"/>
          <w:szCs w:val="24"/>
        </w:rPr>
        <w:t>程序设计竞赛基础首先介绍</w:t>
      </w:r>
      <w:r>
        <w:rPr>
          <w:rFonts w:hint="eastAsia"/>
          <w:sz w:val="24"/>
          <w:szCs w:val="24"/>
        </w:rPr>
        <w:t>ACM/ICPC</w:t>
      </w:r>
      <w:r>
        <w:rPr>
          <w:rFonts w:hint="eastAsia"/>
          <w:sz w:val="24"/>
          <w:szCs w:val="24"/>
        </w:rPr>
        <w:t>赛事的组织方式，评判规则。其次主要讲述程序设计</w:t>
      </w:r>
      <w:r>
        <w:rPr>
          <w:sz w:val="24"/>
          <w:szCs w:val="24"/>
        </w:rPr>
        <w:t>基础知识、典型题目分析和</w:t>
      </w:r>
      <w:hyperlink r:id="rId15" w:tgtFrame="_blank" w:history="1">
        <w:r>
          <w:rPr>
            <w:sz w:val="24"/>
            <w:szCs w:val="24"/>
          </w:rPr>
          <w:t>算法</w:t>
        </w:r>
      </w:hyperlink>
      <w:r>
        <w:rPr>
          <w:sz w:val="24"/>
          <w:szCs w:val="24"/>
        </w:rPr>
        <w:t>设计，内容涵盖了基础算法、数据结构、字符串、</w:t>
      </w:r>
      <w:hyperlink r:id="rId16" w:tgtFrame="_blank" w:history="1">
        <w:r>
          <w:rPr>
            <w:sz w:val="24"/>
            <w:szCs w:val="24"/>
          </w:rPr>
          <w:t>搜索</w:t>
        </w:r>
      </w:hyperlink>
      <w:r>
        <w:rPr>
          <w:sz w:val="24"/>
          <w:szCs w:val="24"/>
        </w:rPr>
        <w:t>、图论、动态规划、组合数学和</w:t>
      </w:r>
      <w:hyperlink r:id="rId17" w:tgtFrame="_blank" w:history="1">
        <w:r>
          <w:rPr>
            <w:sz w:val="24"/>
            <w:szCs w:val="24"/>
          </w:rPr>
          <w:t>初等数论</w:t>
        </w:r>
      </w:hyperlink>
      <w:r>
        <w:rPr>
          <w:sz w:val="24"/>
          <w:szCs w:val="24"/>
        </w:rPr>
        <w:t>等。不仅为大学生们提供了竞赛入门的指导，而且对参赛学生拓展解题思路和提高训练水平也有很大的帮助。</w:t>
      </w:r>
      <w:r>
        <w:rPr>
          <w:rFonts w:hint="eastAsia"/>
          <w:sz w:val="24"/>
          <w:szCs w:val="24"/>
        </w:rPr>
        <w:t>。</w:t>
      </w:r>
    </w:p>
    <w:p w:rsidR="00712D7F" w:rsidRDefault="008C53F9" w:rsidP="00C56504">
      <w:pPr>
        <w:autoSpaceDE w:val="0"/>
        <w:autoSpaceDN w:val="0"/>
        <w:adjustRightInd w:val="0"/>
        <w:spacing w:line="360" w:lineRule="auto"/>
        <w:ind w:firstLine="480"/>
        <w:rPr>
          <w:rFonts w:cs="宋体"/>
          <w:sz w:val="24"/>
          <w:szCs w:val="24"/>
        </w:rPr>
      </w:pPr>
      <w:r>
        <w:rPr>
          <w:rFonts w:cs="宋体" w:hint="eastAsia"/>
          <w:sz w:val="24"/>
          <w:szCs w:val="24"/>
        </w:rPr>
        <w:t>本课程与毕业生培养业务规格要求对应关系如表</w:t>
      </w:r>
      <w:r>
        <w:rPr>
          <w:rFonts w:cs="宋体" w:hint="eastAsia"/>
          <w:sz w:val="24"/>
          <w:szCs w:val="24"/>
        </w:rPr>
        <w:t>1</w:t>
      </w:r>
      <w:r>
        <w:rPr>
          <w:rFonts w:cs="宋体" w:hint="eastAsia"/>
          <w:sz w:val="24"/>
          <w:szCs w:val="24"/>
        </w:rPr>
        <w:t>所示。</w:t>
      </w:r>
    </w:p>
    <w:p w:rsidR="00712D7F" w:rsidRDefault="008C53F9" w:rsidP="00E9278B">
      <w:pPr>
        <w:autoSpaceDE w:val="0"/>
        <w:autoSpaceDN w:val="0"/>
        <w:adjustRightInd w:val="0"/>
        <w:snapToGrid w:val="0"/>
        <w:spacing w:beforeLines="50" w:afterLines="50" w:line="300" w:lineRule="auto"/>
        <w:jc w:val="center"/>
        <w:rPr>
          <w:rFonts w:ascii="黑体" w:eastAsia="黑体" w:hAnsi="黑体" w:cs="黑体"/>
        </w:rPr>
      </w:pPr>
      <w:r>
        <w:rPr>
          <w:rFonts w:ascii="黑体" w:eastAsia="黑体" w:hAnsi="黑体" w:cs="黑体" w:hint="eastAsia"/>
        </w:rPr>
        <w:t>表1课程与毕业生培养业务规格要求对应关系表</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70"/>
        <w:gridCol w:w="4387"/>
      </w:tblGrid>
      <w:tr w:rsidR="00712D7F">
        <w:trPr>
          <w:jc w:val="center"/>
        </w:trPr>
        <w:tc>
          <w:tcPr>
            <w:tcW w:w="5070" w:type="dxa"/>
          </w:tcPr>
          <w:p w:rsidR="00712D7F" w:rsidRDefault="008C53F9" w:rsidP="00C56504">
            <w:pPr>
              <w:spacing w:line="300" w:lineRule="auto"/>
              <w:jc w:val="center"/>
              <w:rPr>
                <w:rFonts w:cs="宋体"/>
                <w:b/>
              </w:rPr>
            </w:pPr>
            <w:r>
              <w:rPr>
                <w:rFonts w:cs="宋体" w:hint="eastAsia"/>
                <w:b/>
              </w:rPr>
              <w:t>业务规格要求</w:t>
            </w:r>
          </w:p>
        </w:tc>
        <w:tc>
          <w:tcPr>
            <w:tcW w:w="4387" w:type="dxa"/>
          </w:tcPr>
          <w:p w:rsidR="00712D7F" w:rsidRDefault="008C53F9" w:rsidP="00C56504">
            <w:pPr>
              <w:spacing w:line="300" w:lineRule="auto"/>
              <w:jc w:val="center"/>
              <w:rPr>
                <w:rFonts w:cs="宋体"/>
                <w:b/>
              </w:rPr>
            </w:pPr>
            <w:r>
              <w:rPr>
                <w:rFonts w:cs="宋体" w:hint="eastAsia"/>
                <w:b/>
              </w:rPr>
              <w:t>课程支撑依据</w:t>
            </w:r>
          </w:p>
        </w:tc>
      </w:tr>
      <w:tr w:rsidR="00712D7F">
        <w:trPr>
          <w:jc w:val="center"/>
        </w:trPr>
        <w:tc>
          <w:tcPr>
            <w:tcW w:w="5070" w:type="dxa"/>
          </w:tcPr>
          <w:p w:rsidR="00712D7F" w:rsidRDefault="008C53F9" w:rsidP="00C56504">
            <w:pPr>
              <w:autoSpaceDE w:val="0"/>
              <w:autoSpaceDN w:val="0"/>
              <w:adjustRightInd w:val="0"/>
              <w:spacing w:line="300" w:lineRule="auto"/>
              <w:rPr>
                <w:rFonts w:cs="宋体"/>
              </w:rPr>
            </w:pPr>
            <w:r>
              <w:rPr>
                <w:rFonts w:cs="宋体" w:hint="eastAsia"/>
              </w:rPr>
              <w:t>1</w:t>
            </w:r>
            <w:r>
              <w:rPr>
                <w:rFonts w:cs="宋体" w:hint="eastAsia"/>
              </w:rPr>
              <w:t>）</w:t>
            </w:r>
            <w:r>
              <w:rPr>
                <w:rFonts w:hint="eastAsia"/>
              </w:rPr>
              <w:t>具有未来从事通用计算机系统或嵌入式计算机系统设计、开发、维护、技术服务和技术管理工作的坚实的理论、方法和技术基础，为适应未来计算机技术的发展具备计算机学科核心的专业知识基础</w:t>
            </w:r>
            <w:r>
              <w:rPr>
                <w:rFonts w:cs="宋体" w:hint="eastAsia"/>
              </w:rPr>
              <w:t>。</w:t>
            </w:r>
          </w:p>
          <w:p w:rsidR="00712D7F" w:rsidRDefault="008C53F9" w:rsidP="00C56504">
            <w:pPr>
              <w:autoSpaceDE w:val="0"/>
              <w:autoSpaceDN w:val="0"/>
              <w:adjustRightInd w:val="0"/>
              <w:spacing w:line="300" w:lineRule="auto"/>
              <w:rPr>
                <w:rFonts w:cs="宋体"/>
              </w:rPr>
            </w:pPr>
            <w:r>
              <w:rPr>
                <w:rFonts w:cs="宋体" w:hint="eastAsia"/>
              </w:rPr>
              <w:t>2</w:t>
            </w:r>
            <w:r>
              <w:rPr>
                <w:rFonts w:cs="宋体" w:hint="eastAsia"/>
              </w:rPr>
              <w:t>）理论联系实际，具有运用所学基础理论和专业知识分析、解决专业技术问题的能力。</w:t>
            </w:r>
          </w:p>
        </w:tc>
        <w:tc>
          <w:tcPr>
            <w:tcW w:w="4387" w:type="dxa"/>
          </w:tcPr>
          <w:p w:rsidR="00712D7F" w:rsidRDefault="008C53F9" w:rsidP="00C56504">
            <w:pPr>
              <w:autoSpaceDE w:val="0"/>
              <w:autoSpaceDN w:val="0"/>
              <w:adjustRightInd w:val="0"/>
              <w:spacing w:line="300" w:lineRule="auto"/>
              <w:rPr>
                <w:rFonts w:cs="宋体"/>
                <w:lang w:val="zh-CN"/>
              </w:rPr>
            </w:pPr>
            <w:r>
              <w:rPr>
                <w:rFonts w:cs="宋体" w:hint="eastAsia"/>
              </w:rPr>
              <w:t>1</w:t>
            </w:r>
            <w:r>
              <w:rPr>
                <w:rFonts w:cs="宋体" w:hint="eastAsia"/>
              </w:rPr>
              <w:t>）</w:t>
            </w:r>
            <w:r>
              <w:rPr>
                <w:rFonts w:cs="宋体" w:hint="eastAsia"/>
                <w:lang w:val="zh-CN"/>
              </w:rPr>
              <w:t>学习和掌握</w:t>
            </w:r>
            <w:r>
              <w:rPr>
                <w:rFonts w:ascii="宋体" w:hAnsi="宋体" w:cs="宋体"/>
              </w:rPr>
              <w:t>基础算法、数据结构、字符串、</w:t>
            </w:r>
            <w:hyperlink r:id="rId18" w:tgtFrame="_blank" w:history="1">
              <w:r>
                <w:rPr>
                  <w:rFonts w:ascii="宋体" w:hAnsi="宋体" w:cs="宋体"/>
                </w:rPr>
                <w:t>搜索</w:t>
              </w:r>
            </w:hyperlink>
            <w:r>
              <w:rPr>
                <w:rFonts w:ascii="宋体" w:hAnsi="宋体" w:cs="宋体"/>
              </w:rPr>
              <w:t>、图论、动态规划、组合数学和</w:t>
            </w:r>
            <w:hyperlink r:id="rId19" w:tgtFrame="_blank" w:history="1">
              <w:r>
                <w:rPr>
                  <w:rFonts w:ascii="宋体" w:hAnsi="宋体" w:cs="宋体"/>
                </w:rPr>
                <w:t>初等数论</w:t>
              </w:r>
            </w:hyperlink>
            <w:r>
              <w:rPr>
                <w:rFonts w:cs="宋体" w:hint="eastAsia"/>
                <w:lang w:val="zh-CN"/>
              </w:rPr>
              <w:t>。了解算法的设计思想和</w:t>
            </w:r>
            <w:r>
              <w:rPr>
                <w:rFonts w:cs="宋体"/>
                <w:lang w:val="zh-CN"/>
              </w:rPr>
              <w:t>方法</w:t>
            </w:r>
            <w:r>
              <w:rPr>
                <w:rFonts w:cs="宋体" w:hint="eastAsia"/>
                <w:lang w:val="zh-CN"/>
              </w:rPr>
              <w:t>。</w:t>
            </w:r>
          </w:p>
          <w:p w:rsidR="00712D7F" w:rsidRDefault="008C53F9" w:rsidP="00C56504">
            <w:pPr>
              <w:autoSpaceDE w:val="0"/>
              <w:autoSpaceDN w:val="0"/>
              <w:adjustRightInd w:val="0"/>
              <w:spacing w:line="300" w:lineRule="auto"/>
              <w:rPr>
                <w:rFonts w:cs="宋体"/>
              </w:rPr>
            </w:pPr>
            <w:r>
              <w:rPr>
                <w:rFonts w:cs="宋体" w:hint="eastAsia"/>
              </w:rPr>
              <w:t>2</w:t>
            </w:r>
            <w:r>
              <w:rPr>
                <w:rFonts w:cs="宋体" w:hint="eastAsia"/>
              </w:rPr>
              <w:t>）强化</w:t>
            </w:r>
            <w:r>
              <w:rPr>
                <w:rFonts w:ascii="宋体" w:hAnsi="宋体" w:cs="宋体" w:hint="eastAsia"/>
              </w:rPr>
              <w:t>算法设计和解题技巧，参加校外</w:t>
            </w:r>
            <w:r>
              <w:rPr>
                <w:rFonts w:ascii="宋体" w:hAnsi="宋体" w:cs="宋体"/>
              </w:rPr>
              <w:t>OJ系统训练和</w:t>
            </w:r>
            <w:r>
              <w:rPr>
                <w:rFonts w:ascii="宋体" w:hAnsi="宋体" w:cs="宋体" w:hint="eastAsia"/>
              </w:rPr>
              <w:t>各级ACM竞赛，</w:t>
            </w:r>
            <w:r>
              <w:rPr>
                <w:rFonts w:ascii="宋体" w:hAnsi="宋体" w:cs="宋体"/>
              </w:rPr>
              <w:t>对学生拓展解题思路和提高训练水平</w:t>
            </w:r>
            <w:r>
              <w:rPr>
                <w:rFonts w:cs="宋体" w:hint="eastAsia"/>
                <w:lang w:val="zh-CN"/>
              </w:rPr>
              <w:t>。</w:t>
            </w:r>
          </w:p>
        </w:tc>
      </w:tr>
    </w:tbl>
    <w:p w:rsidR="00712D7F" w:rsidRDefault="00712D7F" w:rsidP="00C56504">
      <w:pPr>
        <w:spacing w:line="300" w:lineRule="auto"/>
        <w:ind w:firstLine="480"/>
        <w:rPr>
          <w:sz w:val="24"/>
          <w:szCs w:val="24"/>
        </w:rPr>
      </w:pP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二、课程教学内容和基本要求</w:t>
      </w:r>
    </w:p>
    <w:p w:rsidR="00712D7F" w:rsidRDefault="008C53F9" w:rsidP="00C56504">
      <w:pPr>
        <w:spacing w:line="360" w:lineRule="auto"/>
        <w:ind w:firstLineChars="200" w:firstLine="480"/>
        <w:rPr>
          <w:sz w:val="24"/>
          <w:szCs w:val="24"/>
        </w:rPr>
      </w:pPr>
      <w:r>
        <w:rPr>
          <w:sz w:val="24"/>
          <w:szCs w:val="24"/>
        </w:rPr>
        <w:t>1</w:t>
      </w:r>
      <w:r>
        <w:rPr>
          <w:sz w:val="24"/>
          <w:szCs w:val="24"/>
        </w:rPr>
        <w:t>．</w:t>
      </w:r>
      <w:r>
        <w:rPr>
          <w:rFonts w:hint="eastAsia"/>
          <w:sz w:val="24"/>
          <w:szCs w:val="24"/>
        </w:rPr>
        <w:t>ACM</w:t>
      </w:r>
      <w:r>
        <w:rPr>
          <w:rFonts w:hint="eastAsia"/>
          <w:sz w:val="24"/>
          <w:szCs w:val="24"/>
        </w:rPr>
        <w:t>竞赛</w:t>
      </w:r>
      <w:r>
        <w:rPr>
          <w:sz w:val="24"/>
          <w:szCs w:val="24"/>
        </w:rPr>
        <w:t>概述</w:t>
      </w:r>
      <w:r>
        <w:rPr>
          <w:sz w:val="24"/>
          <w:szCs w:val="24"/>
        </w:rPr>
        <w:t>(2</w:t>
      </w:r>
      <w:r>
        <w:rPr>
          <w:sz w:val="24"/>
          <w:szCs w:val="24"/>
        </w:rPr>
        <w:t>学时</w:t>
      </w:r>
      <w:r>
        <w:rPr>
          <w:sz w:val="24"/>
          <w:szCs w:val="24"/>
        </w:rPr>
        <w:t>)</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sz w:val="24"/>
          <w:szCs w:val="24"/>
        </w:rPr>
        <w:t>①</w:t>
      </w:r>
      <w:r>
        <w:rPr>
          <w:rFonts w:ascii="宋体" w:hAnsi="宋体" w:hint="eastAsia"/>
          <w:sz w:val="24"/>
          <w:szCs w:val="24"/>
        </w:rPr>
        <w:t>ACM赛事简介</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sz w:val="24"/>
          <w:szCs w:val="24"/>
        </w:rPr>
        <w:t>②</w:t>
      </w:r>
      <w:r>
        <w:rPr>
          <w:rFonts w:ascii="宋体" w:hAnsi="宋体" w:hint="eastAsia"/>
          <w:sz w:val="24"/>
          <w:szCs w:val="24"/>
        </w:rPr>
        <w:t>学生参赛方式</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sz w:val="24"/>
          <w:szCs w:val="24"/>
        </w:rPr>
        <w:t>③</w:t>
      </w:r>
      <w:r>
        <w:rPr>
          <w:rFonts w:ascii="宋体" w:hAnsi="宋体" w:hint="eastAsia"/>
          <w:sz w:val="24"/>
          <w:szCs w:val="24"/>
        </w:rPr>
        <w:t>学生训练方法</w:t>
      </w:r>
    </w:p>
    <w:p w:rsidR="00712D7F" w:rsidRDefault="008C53F9" w:rsidP="00C56504">
      <w:pPr>
        <w:spacing w:line="360" w:lineRule="auto"/>
        <w:ind w:firstLineChars="200" w:firstLine="480"/>
        <w:rPr>
          <w:sz w:val="24"/>
          <w:szCs w:val="24"/>
        </w:rPr>
      </w:pPr>
      <w:r>
        <w:rPr>
          <w:rFonts w:hint="eastAsia"/>
          <w:sz w:val="24"/>
          <w:szCs w:val="24"/>
        </w:rPr>
        <w:t>基本要求</w:t>
      </w:r>
      <w:r>
        <w:rPr>
          <w:sz w:val="24"/>
          <w:szCs w:val="24"/>
        </w:rPr>
        <w:t>：了解</w:t>
      </w:r>
      <w:r>
        <w:rPr>
          <w:rFonts w:hint="eastAsia"/>
          <w:sz w:val="24"/>
          <w:szCs w:val="24"/>
        </w:rPr>
        <w:t>ACM</w:t>
      </w:r>
      <w:r>
        <w:rPr>
          <w:rFonts w:hint="eastAsia"/>
          <w:sz w:val="24"/>
          <w:szCs w:val="24"/>
        </w:rPr>
        <w:t>赛事和学生参赛方式，学生组成参赛队伍。</w:t>
      </w:r>
    </w:p>
    <w:p w:rsidR="00712D7F" w:rsidRDefault="008C53F9" w:rsidP="00C56504">
      <w:pPr>
        <w:spacing w:line="360" w:lineRule="auto"/>
        <w:ind w:firstLineChars="200" w:firstLine="480"/>
        <w:rPr>
          <w:bCs/>
          <w:sz w:val="24"/>
          <w:szCs w:val="24"/>
        </w:rPr>
      </w:pPr>
      <w:r>
        <w:rPr>
          <w:rFonts w:hint="eastAsia"/>
          <w:sz w:val="24"/>
          <w:szCs w:val="24"/>
        </w:rPr>
        <w:t>2</w:t>
      </w:r>
      <w:r>
        <w:rPr>
          <w:rFonts w:hAnsi="宋体"/>
          <w:sz w:val="24"/>
          <w:szCs w:val="24"/>
        </w:rPr>
        <w:t>．</w:t>
      </w:r>
      <w:r>
        <w:rPr>
          <w:rFonts w:hint="eastAsia"/>
          <w:sz w:val="24"/>
          <w:szCs w:val="24"/>
        </w:rPr>
        <w:t>基本输入输出</w:t>
      </w:r>
      <w:r>
        <w:rPr>
          <w:rFonts w:hint="eastAsia"/>
          <w:bCs/>
          <w:sz w:val="24"/>
          <w:szCs w:val="24"/>
        </w:rPr>
        <w:t>(6</w:t>
      </w:r>
      <w:r>
        <w:rPr>
          <w:rFonts w:hint="eastAsia"/>
          <w:bCs/>
          <w:sz w:val="24"/>
          <w:szCs w:val="24"/>
        </w:rPr>
        <w:t>学时</w:t>
      </w:r>
      <w:r>
        <w:rPr>
          <w:rFonts w:hint="eastAsia"/>
          <w:bCs/>
          <w:sz w:val="24"/>
          <w:szCs w:val="24"/>
        </w:rPr>
        <w:t>)</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①输入类型</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 xml:space="preserve">②输出类型 </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lastRenderedPageBreak/>
        <w:t xml:space="preserve">③样例分析 </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④各种输入输出题目</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基本要求</w:t>
      </w:r>
      <w:r>
        <w:rPr>
          <w:rFonts w:ascii="宋体" w:hAnsi="宋体"/>
          <w:sz w:val="24"/>
          <w:szCs w:val="24"/>
        </w:rPr>
        <w:t>：了解</w:t>
      </w:r>
      <w:r>
        <w:rPr>
          <w:rFonts w:ascii="宋体" w:hAnsi="宋体" w:hint="eastAsia"/>
          <w:sz w:val="24"/>
          <w:szCs w:val="24"/>
        </w:rPr>
        <w:t>ACM中各种输入输出格式控制方式，掌握对应的算法设计，熟练编写和调试C或者C++语言代码。</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基础算法(6学时)</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①分治</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②递归</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③枚举</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④贪心</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基本要求</w:t>
      </w:r>
      <w:r>
        <w:rPr>
          <w:rFonts w:ascii="宋体" w:hAnsi="宋体"/>
          <w:sz w:val="24"/>
          <w:szCs w:val="24"/>
        </w:rPr>
        <w:t>：</w:t>
      </w:r>
      <w:r>
        <w:rPr>
          <w:rFonts w:ascii="宋体" w:hAnsi="宋体" w:hint="eastAsia"/>
          <w:sz w:val="24"/>
          <w:szCs w:val="24"/>
        </w:rPr>
        <w:t>熟悉并掌握常用的基础算法。</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4</w:t>
      </w:r>
      <w:r>
        <w:rPr>
          <w:rFonts w:ascii="宋体" w:hAnsi="宋体"/>
          <w:sz w:val="24"/>
          <w:szCs w:val="24"/>
        </w:rPr>
        <w:t>．</w:t>
      </w:r>
      <w:r>
        <w:rPr>
          <w:rFonts w:ascii="宋体" w:hAnsi="宋体" w:hint="eastAsia"/>
          <w:sz w:val="24"/>
          <w:szCs w:val="24"/>
        </w:rPr>
        <w:t>字符串(4学时)</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①匹配</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②检索</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③KMP算法</w:t>
      </w:r>
    </w:p>
    <w:p w:rsidR="00712D7F" w:rsidRDefault="008C53F9" w:rsidP="00C56504">
      <w:pPr>
        <w:spacing w:line="360" w:lineRule="auto"/>
        <w:rPr>
          <w:sz w:val="24"/>
          <w:szCs w:val="24"/>
        </w:rPr>
      </w:pPr>
      <w:r>
        <w:rPr>
          <w:rFonts w:hint="eastAsia"/>
          <w:sz w:val="24"/>
          <w:szCs w:val="24"/>
        </w:rPr>
        <w:t>基本要求</w:t>
      </w:r>
      <w:r>
        <w:rPr>
          <w:sz w:val="24"/>
          <w:szCs w:val="24"/>
        </w:rPr>
        <w:t>：</w:t>
      </w:r>
      <w:r>
        <w:rPr>
          <w:rFonts w:hint="eastAsia"/>
          <w:sz w:val="24"/>
          <w:szCs w:val="24"/>
        </w:rPr>
        <w:t>掌握字符串的输入和输出控制方式，熟练运用字符串的匹配和检索算法。</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排序搜索(8学时)</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①各种排序算法设计思想</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②各种排序算法效率对比</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③基本搜索算法</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④搜索算法优化</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基本要求</w:t>
      </w:r>
      <w:r>
        <w:rPr>
          <w:rFonts w:ascii="宋体" w:hAnsi="宋体"/>
          <w:sz w:val="24"/>
          <w:szCs w:val="24"/>
        </w:rPr>
        <w:t>：</w:t>
      </w:r>
      <w:r>
        <w:rPr>
          <w:rFonts w:ascii="宋体" w:hAnsi="宋体" w:hint="eastAsia"/>
          <w:sz w:val="24"/>
          <w:szCs w:val="24"/>
        </w:rPr>
        <w:t>掌握各种排序算法设计思想，分析算法的运行效率，掌握基本搜索算法和算法的优化策略。</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6</w:t>
      </w:r>
      <w:r>
        <w:rPr>
          <w:rFonts w:ascii="宋体" w:hAnsi="宋体"/>
          <w:sz w:val="24"/>
          <w:szCs w:val="24"/>
        </w:rPr>
        <w:t>．</w:t>
      </w:r>
      <w:r>
        <w:rPr>
          <w:rFonts w:ascii="宋体" w:hAnsi="宋体" w:hint="eastAsia"/>
          <w:sz w:val="24"/>
          <w:szCs w:val="24"/>
        </w:rPr>
        <w:t>图论(6学时)</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①最短路径</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lastRenderedPageBreak/>
        <w:t>②最小生成树</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③割点</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sz w:val="24"/>
          <w:szCs w:val="24"/>
        </w:rPr>
        <w:t>④</w:t>
      </w:r>
      <w:r>
        <w:rPr>
          <w:rFonts w:ascii="宋体" w:hAnsi="宋体" w:hint="eastAsia"/>
          <w:sz w:val="24"/>
          <w:szCs w:val="24"/>
        </w:rPr>
        <w:t>割边</w:t>
      </w:r>
    </w:p>
    <w:p w:rsidR="00712D7F" w:rsidRDefault="008C53F9" w:rsidP="00C56504">
      <w:pPr>
        <w:adjustRightInd w:val="0"/>
        <w:snapToGrid w:val="0"/>
        <w:spacing w:line="360" w:lineRule="auto"/>
        <w:ind w:firstLineChars="200" w:firstLine="480"/>
        <w:rPr>
          <w:sz w:val="24"/>
          <w:szCs w:val="24"/>
        </w:rPr>
      </w:pPr>
      <w:r>
        <w:rPr>
          <w:rFonts w:ascii="宋体" w:hAnsi="宋体" w:hint="eastAsia"/>
          <w:sz w:val="24"/>
          <w:szCs w:val="24"/>
        </w:rPr>
        <w:t>基本要求</w:t>
      </w:r>
      <w:r>
        <w:rPr>
          <w:rFonts w:ascii="宋体" w:hAnsi="宋体"/>
          <w:sz w:val="24"/>
          <w:szCs w:val="24"/>
        </w:rPr>
        <w:t>：</w:t>
      </w:r>
      <w:r>
        <w:rPr>
          <w:rFonts w:ascii="宋体" w:hAnsi="宋体" w:hint="eastAsia"/>
          <w:sz w:val="24"/>
          <w:szCs w:val="24"/>
        </w:rPr>
        <w:t>了解和</w:t>
      </w:r>
      <w:r>
        <w:rPr>
          <w:rFonts w:hint="eastAsia"/>
          <w:sz w:val="24"/>
          <w:szCs w:val="24"/>
        </w:rPr>
        <w:t>掌握图论基本方法，掌握最短路径、最小生成树等经典算法。</w:t>
      </w:r>
    </w:p>
    <w:p w:rsidR="00712D7F" w:rsidRDefault="008C53F9" w:rsidP="00C56504">
      <w:pPr>
        <w:adjustRightInd w:val="0"/>
        <w:snapToGrid w:val="0"/>
        <w:spacing w:line="360" w:lineRule="auto"/>
        <w:ind w:firstLineChars="200" w:firstLine="480"/>
        <w:rPr>
          <w:rFonts w:ascii="宋体" w:hAnsi="宋体"/>
          <w:sz w:val="24"/>
          <w:szCs w:val="24"/>
        </w:rPr>
      </w:pPr>
      <w:r>
        <w:rPr>
          <w:rFonts w:hint="eastAsia"/>
          <w:sz w:val="24"/>
          <w:szCs w:val="24"/>
        </w:rPr>
        <w:t>7</w:t>
      </w:r>
      <w:r>
        <w:rPr>
          <w:rFonts w:ascii="宋体" w:hAnsi="宋体"/>
          <w:sz w:val="24"/>
          <w:szCs w:val="24"/>
        </w:rPr>
        <w:t>．</w:t>
      </w:r>
      <w:r>
        <w:rPr>
          <w:rFonts w:ascii="宋体" w:hAnsi="宋体" w:hint="eastAsia"/>
          <w:sz w:val="24"/>
          <w:szCs w:val="24"/>
        </w:rPr>
        <w:t xml:space="preserve"> 动态规划(4学时)</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①动态规范概念</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②动态规划方法</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③最优化方法</w:t>
      </w:r>
    </w:p>
    <w:p w:rsidR="00712D7F" w:rsidRDefault="008C53F9" w:rsidP="00C56504">
      <w:pPr>
        <w:adjustRightInd w:val="0"/>
        <w:snapToGrid w:val="0"/>
        <w:spacing w:line="360" w:lineRule="auto"/>
        <w:ind w:firstLineChars="200" w:firstLine="480"/>
        <w:rPr>
          <w:sz w:val="24"/>
          <w:szCs w:val="24"/>
        </w:rPr>
      </w:pPr>
      <w:r>
        <w:rPr>
          <w:rFonts w:ascii="宋体" w:hAnsi="宋体" w:hint="eastAsia"/>
          <w:sz w:val="24"/>
          <w:szCs w:val="24"/>
        </w:rPr>
        <w:t>基本要求</w:t>
      </w:r>
      <w:r>
        <w:rPr>
          <w:rFonts w:ascii="宋体" w:hAnsi="宋体"/>
          <w:sz w:val="24"/>
          <w:szCs w:val="24"/>
        </w:rPr>
        <w:t>：</w:t>
      </w:r>
      <w:r>
        <w:rPr>
          <w:rFonts w:ascii="宋体" w:hAnsi="宋体" w:hint="eastAsia"/>
          <w:sz w:val="24"/>
          <w:szCs w:val="24"/>
        </w:rPr>
        <w:t>了解动态规范的</w:t>
      </w:r>
      <w:r>
        <w:rPr>
          <w:rFonts w:hint="eastAsia"/>
          <w:sz w:val="24"/>
          <w:szCs w:val="24"/>
        </w:rPr>
        <w:t>概念和基本方法，掌握最优化方法的运用。</w:t>
      </w:r>
    </w:p>
    <w:p w:rsidR="00712D7F" w:rsidRDefault="008C53F9" w:rsidP="00C56504">
      <w:pPr>
        <w:adjustRightInd w:val="0"/>
        <w:snapToGrid w:val="0"/>
        <w:spacing w:line="360" w:lineRule="auto"/>
        <w:ind w:firstLineChars="200" w:firstLine="480"/>
        <w:rPr>
          <w:rFonts w:ascii="宋体" w:hAnsi="宋体"/>
          <w:sz w:val="24"/>
          <w:szCs w:val="24"/>
        </w:rPr>
      </w:pPr>
      <w:r>
        <w:rPr>
          <w:rFonts w:hint="eastAsia"/>
          <w:sz w:val="24"/>
          <w:szCs w:val="24"/>
        </w:rPr>
        <w:t>8</w:t>
      </w:r>
      <w:r>
        <w:rPr>
          <w:rFonts w:hAnsi="宋体"/>
          <w:sz w:val="24"/>
          <w:szCs w:val="24"/>
        </w:rPr>
        <w:t>．</w:t>
      </w:r>
      <w:r>
        <w:rPr>
          <w:rFonts w:hint="eastAsia"/>
          <w:szCs w:val="24"/>
        </w:rPr>
        <w:t xml:space="preserve"> </w:t>
      </w:r>
      <w:r>
        <w:rPr>
          <w:rFonts w:ascii="宋体" w:hAnsi="宋体" w:hint="eastAsia"/>
          <w:sz w:val="24"/>
          <w:szCs w:val="24"/>
        </w:rPr>
        <w:t>计算几何(8学时)</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①矢量运算</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②包含运算</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③凸包</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基本要求</w:t>
      </w:r>
      <w:r>
        <w:rPr>
          <w:rFonts w:ascii="宋体" w:hAnsi="宋体"/>
          <w:sz w:val="24"/>
          <w:szCs w:val="24"/>
        </w:rPr>
        <w:t>：</w:t>
      </w:r>
      <w:r>
        <w:rPr>
          <w:rFonts w:ascii="宋体" w:hAnsi="宋体" w:hint="eastAsia"/>
          <w:sz w:val="24"/>
          <w:szCs w:val="24"/>
        </w:rPr>
        <w:t>掌握矢量和包含运算的算法设计思想。</w:t>
      </w:r>
    </w:p>
    <w:p w:rsidR="00712D7F" w:rsidRDefault="008C53F9" w:rsidP="00C56504">
      <w:pPr>
        <w:adjustRightInd w:val="0"/>
        <w:snapToGrid w:val="0"/>
        <w:spacing w:line="360" w:lineRule="auto"/>
        <w:ind w:firstLineChars="200" w:firstLine="480"/>
        <w:rPr>
          <w:rFonts w:ascii="宋体" w:hAnsi="宋体"/>
          <w:sz w:val="24"/>
          <w:szCs w:val="24"/>
        </w:rPr>
      </w:pPr>
      <w:r>
        <w:rPr>
          <w:rFonts w:ascii="宋体" w:hAnsi="宋体" w:hint="eastAsia"/>
          <w:sz w:val="24"/>
          <w:szCs w:val="24"/>
        </w:rPr>
        <w:t>9</w:t>
      </w:r>
      <w:r>
        <w:rPr>
          <w:rFonts w:ascii="宋体" w:hAnsi="宋体"/>
          <w:sz w:val="24"/>
          <w:szCs w:val="24"/>
        </w:rPr>
        <w:t>．</w:t>
      </w:r>
      <w:r>
        <w:rPr>
          <w:rFonts w:ascii="宋体" w:hAnsi="宋体" w:hint="eastAsia"/>
          <w:sz w:val="24"/>
          <w:szCs w:val="24"/>
        </w:rPr>
        <w:t>数论(4学时)</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①快速乘方</w:t>
      </w:r>
    </w:p>
    <w:p w:rsidR="00712D7F" w:rsidRDefault="008C53F9" w:rsidP="00C56504">
      <w:pPr>
        <w:adjustRightInd w:val="0"/>
        <w:snapToGrid w:val="0"/>
        <w:spacing w:line="360" w:lineRule="auto"/>
        <w:ind w:leftChars="100" w:left="210" w:firstLineChars="200" w:firstLine="480"/>
        <w:rPr>
          <w:rFonts w:ascii="宋体" w:hAnsi="宋体"/>
          <w:sz w:val="24"/>
          <w:szCs w:val="24"/>
        </w:rPr>
      </w:pPr>
      <w:r>
        <w:rPr>
          <w:rFonts w:ascii="宋体" w:hAnsi="宋体" w:hint="eastAsia"/>
          <w:sz w:val="24"/>
          <w:szCs w:val="24"/>
        </w:rPr>
        <w:t>②素数筛选</w:t>
      </w:r>
    </w:p>
    <w:p w:rsidR="00712D7F" w:rsidRDefault="008C53F9" w:rsidP="00C56504">
      <w:pPr>
        <w:adjustRightInd w:val="0"/>
        <w:snapToGrid w:val="0"/>
        <w:spacing w:line="360" w:lineRule="auto"/>
        <w:ind w:firstLineChars="200" w:firstLine="480"/>
        <w:rPr>
          <w:sz w:val="24"/>
          <w:szCs w:val="24"/>
        </w:rPr>
      </w:pPr>
      <w:r>
        <w:rPr>
          <w:rFonts w:ascii="宋体" w:hAnsi="宋体" w:hint="eastAsia"/>
          <w:sz w:val="24"/>
          <w:szCs w:val="24"/>
        </w:rPr>
        <w:t>基本要求</w:t>
      </w:r>
      <w:r>
        <w:rPr>
          <w:rFonts w:ascii="宋体" w:hAnsi="宋体"/>
          <w:sz w:val="24"/>
          <w:szCs w:val="24"/>
        </w:rPr>
        <w:t>：</w:t>
      </w:r>
      <w:r>
        <w:rPr>
          <w:rFonts w:ascii="宋体" w:hAnsi="宋体" w:hint="eastAsia"/>
          <w:sz w:val="24"/>
          <w:szCs w:val="24"/>
        </w:rPr>
        <w:t>了解和</w:t>
      </w:r>
      <w:r>
        <w:rPr>
          <w:rFonts w:hint="eastAsia"/>
          <w:sz w:val="24"/>
          <w:szCs w:val="24"/>
        </w:rPr>
        <w:t>掌握数论中的快速乘方、最大公约数及素数筛选的不同算法。</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三、教材及主要参考书</w:t>
      </w:r>
    </w:p>
    <w:p w:rsidR="00712D7F" w:rsidRDefault="008C53F9" w:rsidP="00E9278B">
      <w:pPr>
        <w:spacing w:beforeLines="50" w:afterLines="50" w:line="360" w:lineRule="auto"/>
        <w:rPr>
          <w:b/>
          <w:sz w:val="24"/>
          <w:szCs w:val="24"/>
        </w:rPr>
      </w:pPr>
      <w:r>
        <w:rPr>
          <w:rFonts w:hint="eastAsia"/>
          <w:b/>
          <w:sz w:val="24"/>
          <w:szCs w:val="24"/>
        </w:rPr>
        <w:t>1.</w:t>
      </w:r>
      <w:r>
        <w:rPr>
          <w:rFonts w:hint="eastAsia"/>
          <w:b/>
          <w:sz w:val="24"/>
          <w:szCs w:val="24"/>
        </w:rPr>
        <w:t>教材</w:t>
      </w:r>
    </w:p>
    <w:p w:rsidR="00712D7F" w:rsidRDefault="008C53F9" w:rsidP="00C56504">
      <w:pPr>
        <w:tabs>
          <w:tab w:val="left" w:pos="360"/>
        </w:tabs>
        <w:autoSpaceDE w:val="0"/>
        <w:autoSpaceDN w:val="0"/>
        <w:adjustRightInd w:val="0"/>
        <w:spacing w:line="360" w:lineRule="auto"/>
        <w:ind w:firstLineChars="200" w:firstLine="480"/>
        <w:rPr>
          <w:sz w:val="24"/>
          <w:szCs w:val="24"/>
        </w:rPr>
      </w:pPr>
      <w:r>
        <w:rPr>
          <w:rFonts w:hint="eastAsia"/>
          <w:sz w:val="24"/>
          <w:szCs w:val="24"/>
        </w:rPr>
        <w:t xml:space="preserve">[1] </w:t>
      </w:r>
      <w:r>
        <w:rPr>
          <w:rFonts w:hint="eastAsia"/>
          <w:sz w:val="24"/>
          <w:szCs w:val="24"/>
        </w:rPr>
        <w:t>俞经善</w:t>
      </w:r>
      <w:r>
        <w:rPr>
          <w:rFonts w:hint="eastAsia"/>
          <w:sz w:val="24"/>
          <w:szCs w:val="24"/>
        </w:rPr>
        <w:t>.ACM</w:t>
      </w:r>
      <w:r>
        <w:rPr>
          <w:rFonts w:hint="eastAsia"/>
          <w:sz w:val="24"/>
          <w:szCs w:val="24"/>
        </w:rPr>
        <w:t>程序设计竞赛基础教程</w:t>
      </w:r>
      <w:r>
        <w:rPr>
          <w:rFonts w:hint="eastAsia"/>
          <w:sz w:val="24"/>
          <w:szCs w:val="24"/>
        </w:rPr>
        <w:t>.</w:t>
      </w:r>
      <w:r>
        <w:rPr>
          <w:rFonts w:hint="eastAsia"/>
          <w:szCs w:val="24"/>
        </w:rPr>
        <w:t xml:space="preserve"> </w:t>
      </w:r>
      <w:r>
        <w:rPr>
          <w:rFonts w:hint="eastAsia"/>
          <w:sz w:val="24"/>
          <w:szCs w:val="24"/>
        </w:rPr>
        <w:t>清华大学出版社</w:t>
      </w:r>
      <w:r>
        <w:rPr>
          <w:rFonts w:hint="eastAsia"/>
          <w:sz w:val="24"/>
          <w:szCs w:val="24"/>
        </w:rPr>
        <w:t>.</w:t>
      </w:r>
      <w:r>
        <w:rPr>
          <w:sz w:val="24"/>
          <w:szCs w:val="24"/>
        </w:rPr>
        <w:t>20</w:t>
      </w:r>
      <w:r>
        <w:rPr>
          <w:rFonts w:hint="eastAsia"/>
          <w:sz w:val="24"/>
          <w:szCs w:val="24"/>
        </w:rPr>
        <w:t>10</w:t>
      </w:r>
      <w:r>
        <w:rPr>
          <w:sz w:val="24"/>
          <w:szCs w:val="24"/>
        </w:rPr>
        <w:t>年</w:t>
      </w:r>
      <w:r>
        <w:rPr>
          <w:rFonts w:hint="eastAsia"/>
          <w:sz w:val="24"/>
          <w:szCs w:val="24"/>
        </w:rPr>
        <w:t>10</w:t>
      </w:r>
      <w:r>
        <w:rPr>
          <w:sz w:val="24"/>
          <w:szCs w:val="24"/>
        </w:rPr>
        <w:t>月</w:t>
      </w:r>
    </w:p>
    <w:p w:rsidR="00712D7F" w:rsidRDefault="008C53F9" w:rsidP="00C56504">
      <w:pPr>
        <w:spacing w:line="360" w:lineRule="auto"/>
        <w:ind w:rightChars="-14" w:right="-29"/>
        <w:rPr>
          <w:b/>
          <w:sz w:val="24"/>
          <w:szCs w:val="24"/>
        </w:rPr>
      </w:pPr>
      <w:r>
        <w:rPr>
          <w:b/>
          <w:sz w:val="24"/>
          <w:szCs w:val="24"/>
        </w:rPr>
        <w:t>2.</w:t>
      </w:r>
      <w:r>
        <w:rPr>
          <w:b/>
          <w:sz w:val="24"/>
          <w:szCs w:val="24"/>
        </w:rPr>
        <w:t>主要参考书</w:t>
      </w:r>
    </w:p>
    <w:p w:rsidR="00712D7F" w:rsidRDefault="008C53F9" w:rsidP="00C56504">
      <w:pPr>
        <w:tabs>
          <w:tab w:val="left" w:pos="360"/>
        </w:tabs>
        <w:autoSpaceDE w:val="0"/>
        <w:autoSpaceDN w:val="0"/>
        <w:adjustRightInd w:val="0"/>
        <w:spacing w:line="360" w:lineRule="auto"/>
        <w:ind w:firstLineChars="200" w:firstLine="480"/>
        <w:rPr>
          <w:sz w:val="24"/>
          <w:szCs w:val="24"/>
        </w:rPr>
      </w:pPr>
      <w:r>
        <w:rPr>
          <w:rFonts w:hint="eastAsia"/>
          <w:sz w:val="24"/>
          <w:szCs w:val="24"/>
        </w:rPr>
        <w:t xml:space="preserve">[1] </w:t>
      </w:r>
      <w:r>
        <w:rPr>
          <w:rFonts w:hint="eastAsia"/>
          <w:sz w:val="24"/>
          <w:szCs w:val="24"/>
        </w:rPr>
        <w:t>喻梅</w:t>
      </w:r>
      <w:r>
        <w:rPr>
          <w:rFonts w:hint="eastAsia"/>
          <w:sz w:val="24"/>
          <w:szCs w:val="24"/>
        </w:rPr>
        <w:t>.ACM/ICPC</w:t>
      </w:r>
      <w:r>
        <w:rPr>
          <w:rFonts w:hint="eastAsia"/>
          <w:sz w:val="24"/>
          <w:szCs w:val="24"/>
        </w:rPr>
        <w:t>算法基础训练教程</w:t>
      </w:r>
      <w:r>
        <w:rPr>
          <w:rFonts w:hint="eastAsia"/>
          <w:sz w:val="24"/>
          <w:szCs w:val="24"/>
        </w:rPr>
        <w:t xml:space="preserve">. </w:t>
      </w:r>
      <w:r>
        <w:rPr>
          <w:rFonts w:hint="eastAsia"/>
          <w:sz w:val="24"/>
          <w:szCs w:val="24"/>
        </w:rPr>
        <w:t>清华大学出版社</w:t>
      </w:r>
      <w:r>
        <w:rPr>
          <w:rFonts w:hint="eastAsia"/>
          <w:sz w:val="24"/>
          <w:szCs w:val="24"/>
        </w:rPr>
        <w:t>.2015</w:t>
      </w:r>
      <w:r>
        <w:rPr>
          <w:rFonts w:hint="eastAsia"/>
          <w:sz w:val="24"/>
          <w:szCs w:val="24"/>
        </w:rPr>
        <w:t>年</w:t>
      </w:r>
      <w:r>
        <w:rPr>
          <w:rFonts w:hint="eastAsia"/>
          <w:sz w:val="24"/>
          <w:szCs w:val="24"/>
        </w:rPr>
        <w:t>10</w:t>
      </w:r>
      <w:r>
        <w:rPr>
          <w:rFonts w:hint="eastAsia"/>
          <w:sz w:val="24"/>
          <w:szCs w:val="24"/>
        </w:rPr>
        <w:t>月</w:t>
      </w:r>
    </w:p>
    <w:p w:rsidR="00712D7F" w:rsidRDefault="008C53F9" w:rsidP="00C56504">
      <w:pPr>
        <w:tabs>
          <w:tab w:val="left" w:pos="360"/>
        </w:tabs>
        <w:autoSpaceDE w:val="0"/>
        <w:autoSpaceDN w:val="0"/>
        <w:adjustRightInd w:val="0"/>
        <w:spacing w:line="360" w:lineRule="auto"/>
        <w:ind w:firstLineChars="200" w:firstLine="480"/>
        <w:rPr>
          <w:sz w:val="24"/>
          <w:szCs w:val="24"/>
        </w:rPr>
      </w:pPr>
      <w:r>
        <w:rPr>
          <w:rFonts w:hint="eastAsia"/>
          <w:sz w:val="24"/>
          <w:szCs w:val="24"/>
        </w:rPr>
        <w:lastRenderedPageBreak/>
        <w:t xml:space="preserve">[2] </w:t>
      </w:r>
      <w:r>
        <w:rPr>
          <w:rFonts w:hint="eastAsia"/>
          <w:sz w:val="24"/>
          <w:szCs w:val="24"/>
        </w:rPr>
        <w:t>赵端阳等</w:t>
      </w:r>
      <w:r>
        <w:rPr>
          <w:rFonts w:hint="eastAsia"/>
          <w:sz w:val="24"/>
          <w:szCs w:val="24"/>
        </w:rPr>
        <w:t>.</w:t>
      </w:r>
      <w:r>
        <w:rPr>
          <w:rFonts w:hint="eastAsia"/>
          <w:sz w:val="24"/>
          <w:szCs w:val="24"/>
        </w:rPr>
        <w:t>算法设计与分析—以</w:t>
      </w:r>
      <w:r>
        <w:rPr>
          <w:rFonts w:hint="eastAsia"/>
          <w:sz w:val="24"/>
          <w:szCs w:val="24"/>
        </w:rPr>
        <w:t>ACM</w:t>
      </w:r>
      <w:r>
        <w:rPr>
          <w:rFonts w:hint="eastAsia"/>
          <w:sz w:val="24"/>
          <w:szCs w:val="24"/>
        </w:rPr>
        <w:t>大学生程序设计竞赛在线题库为例</w:t>
      </w:r>
      <w:r>
        <w:rPr>
          <w:rFonts w:hint="eastAsia"/>
          <w:sz w:val="24"/>
          <w:szCs w:val="24"/>
        </w:rPr>
        <w:t xml:space="preserve">. </w:t>
      </w:r>
      <w:r>
        <w:rPr>
          <w:rFonts w:hint="eastAsia"/>
          <w:sz w:val="24"/>
          <w:szCs w:val="24"/>
        </w:rPr>
        <w:t>清华大学出版社</w:t>
      </w:r>
      <w:r>
        <w:rPr>
          <w:rFonts w:hint="eastAsia"/>
          <w:sz w:val="24"/>
          <w:szCs w:val="24"/>
        </w:rPr>
        <w:t>.2015</w:t>
      </w:r>
      <w:r>
        <w:rPr>
          <w:rFonts w:hint="eastAsia"/>
          <w:sz w:val="24"/>
          <w:szCs w:val="24"/>
        </w:rPr>
        <w:t>年</w:t>
      </w:r>
      <w:r>
        <w:rPr>
          <w:rFonts w:hint="eastAsia"/>
          <w:sz w:val="24"/>
          <w:szCs w:val="24"/>
        </w:rPr>
        <w:t>7</w:t>
      </w:r>
      <w:r>
        <w:rPr>
          <w:rFonts w:hint="eastAsia"/>
          <w:sz w:val="24"/>
          <w:szCs w:val="24"/>
        </w:rPr>
        <w:t>月</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四、其它必要说明</w:t>
      </w:r>
    </w:p>
    <w:p w:rsidR="00712D7F" w:rsidRDefault="008C53F9" w:rsidP="00E9278B">
      <w:pPr>
        <w:spacing w:beforeLines="50" w:afterLines="50" w:line="360" w:lineRule="auto"/>
        <w:rPr>
          <w:b/>
          <w:sz w:val="24"/>
          <w:szCs w:val="24"/>
        </w:rPr>
      </w:pPr>
      <w:r>
        <w:rPr>
          <w:rFonts w:hint="eastAsia"/>
          <w:b/>
          <w:sz w:val="24"/>
          <w:szCs w:val="24"/>
        </w:rPr>
        <w:t>1</w:t>
      </w:r>
      <w:r>
        <w:rPr>
          <w:rFonts w:hint="eastAsia"/>
          <w:b/>
          <w:sz w:val="24"/>
          <w:szCs w:val="24"/>
        </w:rPr>
        <w:t>．作业要求</w:t>
      </w:r>
    </w:p>
    <w:p w:rsidR="00712D7F" w:rsidRDefault="008C53F9" w:rsidP="00C56504">
      <w:pPr>
        <w:spacing w:line="360" w:lineRule="auto"/>
        <w:ind w:firstLineChars="200" w:firstLine="480"/>
        <w:rPr>
          <w:sz w:val="24"/>
          <w:szCs w:val="24"/>
        </w:rPr>
      </w:pPr>
      <w:r>
        <w:rPr>
          <w:rFonts w:hint="eastAsia"/>
          <w:sz w:val="24"/>
          <w:szCs w:val="24"/>
        </w:rPr>
        <w:t>利用杭电</w:t>
      </w:r>
      <w:r>
        <w:rPr>
          <w:rFonts w:hint="eastAsia"/>
          <w:sz w:val="24"/>
          <w:szCs w:val="24"/>
        </w:rPr>
        <w:t>OJ</w:t>
      </w:r>
      <w:r>
        <w:rPr>
          <w:rFonts w:hint="eastAsia"/>
          <w:sz w:val="24"/>
          <w:szCs w:val="24"/>
        </w:rPr>
        <w:t>平台或者其它高校（哈工程、哈工大、浙大等）的</w:t>
      </w:r>
      <w:r>
        <w:rPr>
          <w:rFonts w:hint="eastAsia"/>
          <w:sz w:val="24"/>
          <w:szCs w:val="24"/>
        </w:rPr>
        <w:t>OJ</w:t>
      </w:r>
      <w:r>
        <w:rPr>
          <w:rFonts w:hint="eastAsia"/>
          <w:sz w:val="24"/>
          <w:szCs w:val="24"/>
        </w:rPr>
        <w:t>平台完成至少</w:t>
      </w:r>
      <w:r>
        <w:rPr>
          <w:rFonts w:hint="eastAsia"/>
          <w:sz w:val="24"/>
          <w:szCs w:val="24"/>
        </w:rPr>
        <w:t>30</w:t>
      </w:r>
      <w:r>
        <w:rPr>
          <w:rFonts w:hint="eastAsia"/>
          <w:sz w:val="24"/>
          <w:szCs w:val="24"/>
        </w:rPr>
        <w:t>道题目的提交。</w:t>
      </w:r>
    </w:p>
    <w:p w:rsidR="00712D7F" w:rsidRDefault="008C53F9" w:rsidP="00E9278B">
      <w:pPr>
        <w:spacing w:beforeLines="50" w:afterLines="50" w:line="360" w:lineRule="auto"/>
        <w:rPr>
          <w:b/>
          <w:sz w:val="24"/>
          <w:szCs w:val="24"/>
        </w:rPr>
      </w:pPr>
      <w:r>
        <w:rPr>
          <w:rFonts w:hint="eastAsia"/>
          <w:b/>
          <w:sz w:val="24"/>
          <w:szCs w:val="24"/>
        </w:rPr>
        <w:t>2</w:t>
      </w:r>
      <w:r>
        <w:rPr>
          <w:rFonts w:hint="eastAsia"/>
          <w:b/>
          <w:sz w:val="24"/>
          <w:szCs w:val="24"/>
        </w:rPr>
        <w:t>．考核方式</w:t>
      </w:r>
    </w:p>
    <w:p w:rsidR="00712D7F" w:rsidRDefault="008C53F9" w:rsidP="00C56504">
      <w:pPr>
        <w:spacing w:line="360" w:lineRule="auto"/>
        <w:ind w:firstLineChars="200" w:firstLine="480"/>
        <w:rPr>
          <w:sz w:val="24"/>
          <w:szCs w:val="24"/>
        </w:rPr>
      </w:pPr>
      <w:r>
        <w:rPr>
          <w:rFonts w:hint="eastAsia"/>
          <w:sz w:val="24"/>
          <w:szCs w:val="24"/>
        </w:rPr>
        <w:t>考核方式为考查，成绩为百分制。包含课外作业成绩、课内考核成绩和各级</w:t>
      </w:r>
      <w:r>
        <w:rPr>
          <w:rFonts w:hint="eastAsia"/>
          <w:sz w:val="24"/>
          <w:szCs w:val="24"/>
        </w:rPr>
        <w:t>ACM</w:t>
      </w:r>
      <w:r>
        <w:rPr>
          <w:rFonts w:hint="eastAsia"/>
          <w:sz w:val="24"/>
          <w:szCs w:val="24"/>
        </w:rPr>
        <w:t>竞赛成绩。</w:t>
      </w:r>
    </w:p>
    <w:p w:rsidR="00712D7F" w:rsidRDefault="008C53F9" w:rsidP="00C56504">
      <w:pPr>
        <w:numPr>
          <w:ilvl w:val="0"/>
          <w:numId w:val="41"/>
        </w:numPr>
        <w:autoSpaceDE w:val="0"/>
        <w:autoSpaceDN w:val="0"/>
        <w:adjustRightInd w:val="0"/>
        <w:spacing w:line="360" w:lineRule="auto"/>
        <w:rPr>
          <w:sz w:val="24"/>
          <w:szCs w:val="24"/>
        </w:rPr>
      </w:pPr>
      <w:r>
        <w:rPr>
          <w:rFonts w:ascii="宋体" w:hAnsi="宋体" w:hint="eastAsia"/>
          <w:sz w:val="24"/>
          <w:szCs w:val="24"/>
        </w:rPr>
        <w:t>课外作业成绩：</w:t>
      </w:r>
      <w:r>
        <w:rPr>
          <w:rFonts w:hint="eastAsia"/>
          <w:sz w:val="24"/>
          <w:szCs w:val="24"/>
        </w:rPr>
        <w:t>利用杭电</w:t>
      </w:r>
      <w:r>
        <w:rPr>
          <w:rFonts w:hint="eastAsia"/>
          <w:sz w:val="24"/>
          <w:szCs w:val="24"/>
        </w:rPr>
        <w:t>OJ</w:t>
      </w:r>
      <w:r>
        <w:rPr>
          <w:rFonts w:hint="eastAsia"/>
          <w:sz w:val="24"/>
          <w:szCs w:val="24"/>
        </w:rPr>
        <w:t>平台或者其它高校（哈工程、哈工大、浙大等）的</w:t>
      </w:r>
      <w:r>
        <w:rPr>
          <w:rFonts w:hint="eastAsia"/>
          <w:sz w:val="24"/>
          <w:szCs w:val="24"/>
        </w:rPr>
        <w:t>OJ</w:t>
      </w:r>
      <w:r>
        <w:rPr>
          <w:rFonts w:hint="eastAsia"/>
          <w:sz w:val="24"/>
          <w:szCs w:val="24"/>
        </w:rPr>
        <w:t>平台完成</w:t>
      </w:r>
      <w:r>
        <w:rPr>
          <w:rFonts w:hint="eastAsia"/>
          <w:sz w:val="24"/>
          <w:szCs w:val="24"/>
        </w:rPr>
        <w:t>30</w:t>
      </w:r>
      <w:r>
        <w:rPr>
          <w:rFonts w:hint="eastAsia"/>
          <w:sz w:val="24"/>
          <w:szCs w:val="24"/>
        </w:rPr>
        <w:t>道或以上题目，可以获得</w:t>
      </w:r>
      <w:r>
        <w:rPr>
          <w:rFonts w:hint="eastAsia"/>
          <w:sz w:val="24"/>
          <w:szCs w:val="24"/>
        </w:rPr>
        <w:t>50</w:t>
      </w:r>
      <w:r>
        <w:rPr>
          <w:rFonts w:hint="eastAsia"/>
          <w:sz w:val="24"/>
          <w:szCs w:val="24"/>
        </w:rPr>
        <w:t>分，低于</w:t>
      </w:r>
      <w:r>
        <w:rPr>
          <w:rFonts w:hint="eastAsia"/>
          <w:sz w:val="24"/>
          <w:szCs w:val="24"/>
        </w:rPr>
        <w:t>30</w:t>
      </w:r>
      <w:r>
        <w:rPr>
          <w:rFonts w:hint="eastAsia"/>
          <w:sz w:val="24"/>
          <w:szCs w:val="24"/>
        </w:rPr>
        <w:t>道题目按比例折算</w:t>
      </w:r>
      <w:r>
        <w:rPr>
          <w:rFonts w:ascii="宋体" w:hAnsi="宋体" w:hint="eastAsia"/>
          <w:sz w:val="24"/>
          <w:szCs w:val="24"/>
        </w:rPr>
        <w:t>。</w:t>
      </w:r>
    </w:p>
    <w:p w:rsidR="00712D7F" w:rsidRDefault="008C53F9" w:rsidP="00C56504">
      <w:pPr>
        <w:numPr>
          <w:ilvl w:val="0"/>
          <w:numId w:val="41"/>
        </w:numPr>
        <w:spacing w:line="360" w:lineRule="auto"/>
        <w:rPr>
          <w:sz w:val="24"/>
          <w:szCs w:val="24"/>
        </w:rPr>
      </w:pPr>
      <w:r>
        <w:rPr>
          <w:rFonts w:hint="eastAsia"/>
          <w:sz w:val="24"/>
          <w:szCs w:val="24"/>
        </w:rPr>
        <w:t>课内考核成绩：考核成绩为</w:t>
      </w:r>
      <w:r>
        <w:rPr>
          <w:rFonts w:hint="eastAsia"/>
          <w:sz w:val="24"/>
          <w:szCs w:val="24"/>
        </w:rPr>
        <w:t>100</w:t>
      </w:r>
      <w:r>
        <w:rPr>
          <w:rFonts w:hint="eastAsia"/>
          <w:sz w:val="24"/>
          <w:szCs w:val="24"/>
        </w:rPr>
        <w:t>分，占总成绩</w:t>
      </w:r>
      <w:r>
        <w:rPr>
          <w:rFonts w:hint="eastAsia"/>
          <w:sz w:val="24"/>
          <w:szCs w:val="24"/>
        </w:rPr>
        <w:t>30%</w:t>
      </w:r>
      <w:r>
        <w:rPr>
          <w:rFonts w:hint="eastAsia"/>
          <w:sz w:val="24"/>
          <w:szCs w:val="24"/>
        </w:rPr>
        <w:t>。</w:t>
      </w:r>
    </w:p>
    <w:p w:rsidR="00712D7F" w:rsidRDefault="008C53F9" w:rsidP="00C56504">
      <w:pPr>
        <w:spacing w:line="360" w:lineRule="auto"/>
        <w:ind w:firstLineChars="200" w:firstLine="480"/>
        <w:rPr>
          <w:sz w:val="24"/>
          <w:szCs w:val="24"/>
        </w:rPr>
      </w:pPr>
      <w:r>
        <w:rPr>
          <w:rFonts w:hint="eastAsia"/>
          <w:sz w:val="24"/>
          <w:szCs w:val="24"/>
        </w:rPr>
        <w:t>各级</w:t>
      </w:r>
      <w:r>
        <w:rPr>
          <w:rFonts w:hint="eastAsia"/>
          <w:sz w:val="24"/>
          <w:szCs w:val="24"/>
        </w:rPr>
        <w:t>ACM</w:t>
      </w:r>
      <w:r>
        <w:rPr>
          <w:rFonts w:hint="eastAsia"/>
          <w:sz w:val="24"/>
          <w:szCs w:val="24"/>
        </w:rPr>
        <w:t>竞赛成绩</w:t>
      </w:r>
      <w:r>
        <w:rPr>
          <w:rFonts w:ascii="宋体" w:hAnsi="宋体" w:hint="eastAsia"/>
          <w:sz w:val="24"/>
          <w:szCs w:val="24"/>
        </w:rPr>
        <w:t>：获得校级竞赛一等奖及以上可以直接得优秀，其它成绩按名次折算，占总成绩20%。</w:t>
      </w:r>
    </w:p>
    <w:p w:rsidR="00712D7F" w:rsidRDefault="008C53F9" w:rsidP="00C56504">
      <w:pPr>
        <w:spacing w:line="360" w:lineRule="auto"/>
        <w:ind w:right="360" w:firstLine="5188"/>
        <w:jc w:val="right"/>
        <w:rPr>
          <w:b/>
          <w:sz w:val="24"/>
          <w:szCs w:val="24"/>
        </w:rPr>
      </w:pPr>
      <w:r>
        <w:rPr>
          <w:rFonts w:hint="eastAsia"/>
          <w:b/>
          <w:sz w:val="24"/>
          <w:szCs w:val="24"/>
        </w:rPr>
        <w:t>执笔人：李胜宇</w:t>
      </w:r>
    </w:p>
    <w:p w:rsidR="00712D7F" w:rsidRDefault="008C53F9" w:rsidP="00C56504">
      <w:pPr>
        <w:spacing w:line="360" w:lineRule="auto"/>
        <w:ind w:right="360" w:firstLine="5188"/>
        <w:jc w:val="right"/>
        <w:rPr>
          <w:b/>
          <w:sz w:val="24"/>
          <w:szCs w:val="24"/>
        </w:rPr>
      </w:pPr>
      <w:r>
        <w:rPr>
          <w:rFonts w:hint="eastAsia"/>
          <w:b/>
          <w:sz w:val="24"/>
          <w:szCs w:val="24"/>
        </w:rPr>
        <w:t>审定人：丛丽晖</w:t>
      </w:r>
    </w:p>
    <w:p w:rsidR="00712D7F" w:rsidRDefault="008C53F9" w:rsidP="00C56504">
      <w:pPr>
        <w:spacing w:line="360" w:lineRule="auto"/>
        <w:ind w:right="330" w:firstLine="5188"/>
        <w:jc w:val="right"/>
        <w:rPr>
          <w:sz w:val="24"/>
          <w:szCs w:val="24"/>
        </w:rPr>
      </w:pPr>
      <w:r>
        <w:rPr>
          <w:rFonts w:hint="eastAsia"/>
          <w:b/>
          <w:sz w:val="24"/>
          <w:szCs w:val="24"/>
        </w:rPr>
        <w:t>批准人：张翼飞</w:t>
      </w:r>
    </w:p>
    <w:p w:rsidR="00712D7F" w:rsidRDefault="008C53F9" w:rsidP="00C56504">
      <w:pPr>
        <w:spacing w:line="360" w:lineRule="auto"/>
        <w:ind w:leftChars="3510" w:left="7371" w:right="310" w:firstLineChars="200" w:firstLine="482"/>
        <w:rPr>
          <w:szCs w:val="24"/>
        </w:rPr>
      </w:pPr>
      <w:r>
        <w:rPr>
          <w:rFonts w:hint="eastAsia"/>
          <w:b/>
          <w:sz w:val="24"/>
          <w:szCs w:val="24"/>
        </w:rPr>
        <w:t>2015</w:t>
      </w:r>
      <w:r>
        <w:rPr>
          <w:rFonts w:hint="eastAsia"/>
          <w:b/>
          <w:sz w:val="24"/>
          <w:szCs w:val="24"/>
        </w:rPr>
        <w:t>年</w:t>
      </w:r>
      <w:r>
        <w:rPr>
          <w:rFonts w:hint="eastAsia"/>
          <w:b/>
          <w:sz w:val="24"/>
          <w:szCs w:val="24"/>
        </w:rPr>
        <w:t>9</w:t>
      </w:r>
      <w:r>
        <w:rPr>
          <w:rFonts w:hint="eastAsia"/>
          <w:b/>
          <w:sz w:val="24"/>
          <w:szCs w:val="24"/>
        </w:rPr>
        <w:t>月</w:t>
      </w:r>
    </w:p>
    <w:p w:rsidR="00712D7F" w:rsidRDefault="00712D7F" w:rsidP="00C56504">
      <w:pPr>
        <w:spacing w:line="360" w:lineRule="auto"/>
        <w:sectPr w:rsidR="00712D7F">
          <w:pgSz w:w="11906" w:h="16838"/>
          <w:pgMar w:top="1440" w:right="1080" w:bottom="1440" w:left="1080" w:header="851" w:footer="992" w:gutter="0"/>
          <w:cols w:space="720"/>
          <w:docGrid w:type="lines" w:linePitch="312"/>
        </w:sectPr>
      </w:pPr>
    </w:p>
    <w:p w:rsidR="00712D7F" w:rsidRDefault="008C53F9" w:rsidP="00C56504">
      <w:pPr>
        <w:keepNext/>
        <w:spacing w:before="120" w:after="240" w:line="300" w:lineRule="auto"/>
        <w:jc w:val="center"/>
        <w:outlineLvl w:val="1"/>
        <w:rPr>
          <w:b/>
          <w:sz w:val="32"/>
          <w:szCs w:val="32"/>
        </w:rPr>
      </w:pPr>
      <w:bookmarkStart w:id="20" w:name="_Toc462123948"/>
      <w:bookmarkStart w:id="21" w:name="_Toc24287"/>
      <w:bookmarkStart w:id="22" w:name="_Toc465431152"/>
      <w:r>
        <w:rPr>
          <w:b/>
          <w:sz w:val="32"/>
          <w:szCs w:val="32"/>
        </w:rPr>
        <w:lastRenderedPageBreak/>
        <w:t>《计算机图形学》课程教学大纲</w:t>
      </w:r>
      <w:bookmarkEnd w:id="20"/>
      <w:bookmarkEnd w:id="21"/>
      <w:bookmarkEnd w:id="22"/>
    </w:p>
    <w:p w:rsidR="00712D7F" w:rsidRDefault="008C53F9" w:rsidP="00C56504">
      <w:pPr>
        <w:spacing w:line="360" w:lineRule="auto"/>
        <w:rPr>
          <w:bCs/>
          <w:sz w:val="24"/>
        </w:rPr>
      </w:pPr>
      <w:r>
        <w:rPr>
          <w:b/>
          <w:bCs/>
          <w:color w:val="000000"/>
          <w:sz w:val="24"/>
        </w:rPr>
        <w:t>【课程编号】</w:t>
      </w:r>
      <w:r>
        <w:rPr>
          <w:bCs/>
          <w:color w:val="000000"/>
          <w:sz w:val="24"/>
        </w:rPr>
        <w:t xml:space="preserve"> </w:t>
      </w:r>
      <w:r>
        <w:rPr>
          <w:bCs/>
          <w:sz w:val="24"/>
        </w:rPr>
        <w:t>1010005008</w:t>
      </w:r>
    </w:p>
    <w:p w:rsidR="00712D7F" w:rsidRDefault="008C53F9" w:rsidP="00C56504">
      <w:pPr>
        <w:spacing w:line="360" w:lineRule="auto"/>
        <w:rPr>
          <w:bCs/>
          <w:sz w:val="24"/>
        </w:rPr>
      </w:pPr>
      <w:r>
        <w:rPr>
          <w:b/>
          <w:bCs/>
          <w:sz w:val="24"/>
        </w:rPr>
        <w:t>【课程名称】</w:t>
      </w:r>
      <w:r>
        <w:rPr>
          <w:rFonts w:hint="eastAsia"/>
          <w:b/>
          <w:bCs/>
          <w:sz w:val="24"/>
        </w:rPr>
        <w:t xml:space="preserve"> </w:t>
      </w:r>
      <w:r>
        <w:rPr>
          <w:bCs/>
          <w:sz w:val="24"/>
        </w:rPr>
        <w:t>计算机图形学</w:t>
      </w:r>
    </w:p>
    <w:p w:rsidR="00712D7F" w:rsidRDefault="008C53F9" w:rsidP="00C56504">
      <w:pPr>
        <w:spacing w:line="360" w:lineRule="auto"/>
        <w:ind w:firstLineChars="650" w:firstLine="1560"/>
        <w:rPr>
          <w:b/>
          <w:bCs/>
          <w:sz w:val="24"/>
        </w:rPr>
      </w:pPr>
      <w:r>
        <w:rPr>
          <w:bCs/>
          <w:sz w:val="24"/>
        </w:rPr>
        <w:t>Computer Graphics</w:t>
      </w:r>
    </w:p>
    <w:p w:rsidR="00712D7F" w:rsidRDefault="008C53F9" w:rsidP="00C56504">
      <w:pPr>
        <w:spacing w:line="360" w:lineRule="auto"/>
        <w:rPr>
          <w:sz w:val="24"/>
        </w:rPr>
      </w:pPr>
      <w:r>
        <w:rPr>
          <w:b/>
          <w:bCs/>
          <w:sz w:val="24"/>
        </w:rPr>
        <w:t>【</w:t>
      </w:r>
      <w:r>
        <w:rPr>
          <w:b/>
          <w:sz w:val="24"/>
        </w:rPr>
        <w:t>学时学分</w:t>
      </w:r>
      <w:r>
        <w:rPr>
          <w:b/>
          <w:bCs/>
          <w:sz w:val="24"/>
        </w:rPr>
        <w:t>】</w:t>
      </w:r>
      <w:r>
        <w:rPr>
          <w:sz w:val="24"/>
        </w:rPr>
        <w:t xml:space="preserve"> 40 </w:t>
      </w:r>
      <w:r>
        <w:rPr>
          <w:sz w:val="24"/>
        </w:rPr>
        <w:t>学时；</w:t>
      </w:r>
      <w:r>
        <w:rPr>
          <w:sz w:val="24"/>
        </w:rPr>
        <w:t xml:space="preserve">2.5 </w:t>
      </w:r>
      <w:r>
        <w:rPr>
          <w:sz w:val="24"/>
        </w:rPr>
        <w:t>学分</w:t>
      </w:r>
      <w:r>
        <w:rPr>
          <w:sz w:val="24"/>
        </w:rPr>
        <w:t xml:space="preserve">            </w:t>
      </w:r>
      <w:r>
        <w:rPr>
          <w:rFonts w:hint="eastAsia"/>
          <w:sz w:val="24"/>
        </w:rPr>
        <w:t xml:space="preserve">  </w:t>
      </w:r>
      <w:r>
        <w:rPr>
          <w:sz w:val="24"/>
        </w:rPr>
        <w:t xml:space="preserve"> </w:t>
      </w:r>
      <w:r>
        <w:rPr>
          <w:b/>
          <w:bCs/>
          <w:sz w:val="24"/>
        </w:rPr>
        <w:t>【</w:t>
      </w:r>
      <w:r>
        <w:rPr>
          <w:b/>
          <w:sz w:val="24"/>
        </w:rPr>
        <w:t>实验和上机学时</w:t>
      </w:r>
      <w:r>
        <w:rPr>
          <w:b/>
          <w:bCs/>
          <w:sz w:val="24"/>
        </w:rPr>
        <w:t>】</w:t>
      </w:r>
      <w:r>
        <w:rPr>
          <w:sz w:val="24"/>
        </w:rPr>
        <w:t>8</w:t>
      </w:r>
    </w:p>
    <w:p w:rsidR="00712D7F" w:rsidRDefault="008C53F9" w:rsidP="00C56504">
      <w:pPr>
        <w:spacing w:line="360" w:lineRule="auto"/>
        <w:rPr>
          <w:sz w:val="24"/>
        </w:rPr>
      </w:pPr>
      <w:r>
        <w:rPr>
          <w:b/>
          <w:bCs/>
          <w:sz w:val="24"/>
        </w:rPr>
        <w:t>【</w:t>
      </w:r>
      <w:r>
        <w:rPr>
          <w:b/>
          <w:sz w:val="24"/>
        </w:rPr>
        <w:t>课程</w:t>
      </w:r>
      <w:r>
        <w:rPr>
          <w:rFonts w:hint="eastAsia"/>
          <w:b/>
          <w:sz w:val="24"/>
        </w:rPr>
        <w:t>性质</w:t>
      </w:r>
      <w:r>
        <w:rPr>
          <w:b/>
          <w:bCs/>
          <w:sz w:val="24"/>
        </w:rPr>
        <w:t>】</w:t>
      </w:r>
      <w:r>
        <w:rPr>
          <w:b/>
          <w:bCs/>
          <w:sz w:val="24"/>
        </w:rPr>
        <w:t xml:space="preserve"> </w:t>
      </w:r>
      <w:r>
        <w:rPr>
          <w:rFonts w:hint="eastAsia"/>
          <w:sz w:val="24"/>
        </w:rPr>
        <w:t>院级选修课</w:t>
      </w:r>
      <w:r>
        <w:rPr>
          <w:sz w:val="24"/>
        </w:rPr>
        <w:t xml:space="preserve">                      </w:t>
      </w:r>
      <w:r>
        <w:rPr>
          <w:b/>
          <w:bCs/>
          <w:sz w:val="24"/>
        </w:rPr>
        <w:t>【</w:t>
      </w:r>
      <w:r>
        <w:rPr>
          <w:b/>
          <w:sz w:val="24"/>
        </w:rPr>
        <w:t>开课模式</w:t>
      </w:r>
      <w:r>
        <w:rPr>
          <w:b/>
          <w:bCs/>
          <w:sz w:val="24"/>
        </w:rPr>
        <w:t>】</w:t>
      </w:r>
      <w:r>
        <w:rPr>
          <w:sz w:val="24"/>
        </w:rPr>
        <w:t>选修</w:t>
      </w:r>
    </w:p>
    <w:p w:rsidR="00712D7F" w:rsidRDefault="008C53F9" w:rsidP="00C56504">
      <w:pPr>
        <w:spacing w:line="360" w:lineRule="auto"/>
        <w:rPr>
          <w:b/>
          <w:bCs/>
          <w:sz w:val="24"/>
        </w:rPr>
      </w:pPr>
      <w:r>
        <w:rPr>
          <w:b/>
          <w:bCs/>
          <w:sz w:val="24"/>
        </w:rPr>
        <w:t>【先修课程】</w:t>
      </w:r>
      <w:r>
        <w:rPr>
          <w:b/>
          <w:bCs/>
          <w:sz w:val="24"/>
        </w:rPr>
        <w:t xml:space="preserve"> </w:t>
      </w:r>
      <w:r>
        <w:rPr>
          <w:sz w:val="24"/>
        </w:rPr>
        <w:t>高等数学、线性代数、高级程序设计、数据结构与算法</w:t>
      </w:r>
    </w:p>
    <w:p w:rsidR="00712D7F" w:rsidRDefault="008C53F9" w:rsidP="00C56504">
      <w:pPr>
        <w:spacing w:line="360" w:lineRule="auto"/>
        <w:rPr>
          <w:color w:val="000000"/>
          <w:sz w:val="24"/>
        </w:rPr>
      </w:pPr>
      <w:r>
        <w:rPr>
          <w:b/>
          <w:bCs/>
          <w:sz w:val="24"/>
        </w:rPr>
        <w:t>【</w:t>
      </w:r>
      <w:r>
        <w:rPr>
          <w:b/>
          <w:sz w:val="24"/>
        </w:rPr>
        <w:t>开课单位</w:t>
      </w:r>
      <w:r>
        <w:rPr>
          <w:b/>
          <w:bCs/>
          <w:sz w:val="24"/>
        </w:rPr>
        <w:t>】</w:t>
      </w:r>
      <w:r>
        <w:rPr>
          <w:sz w:val="24"/>
        </w:rPr>
        <w:t xml:space="preserve"> </w:t>
      </w:r>
      <w:r>
        <w:rPr>
          <w:sz w:val="24"/>
        </w:rPr>
        <w:t>网络工程系</w:t>
      </w:r>
      <w:r>
        <w:rPr>
          <w:sz w:val="24"/>
        </w:rPr>
        <w:t xml:space="preserve">      </w:t>
      </w:r>
      <w:r>
        <w:rPr>
          <w:b/>
          <w:bCs/>
          <w:sz w:val="24"/>
        </w:rPr>
        <w:t xml:space="preserve">    </w:t>
      </w:r>
      <w:r>
        <w:rPr>
          <w:b/>
          <w:bCs/>
          <w:color w:val="000000"/>
          <w:sz w:val="24"/>
        </w:rPr>
        <w:t xml:space="preserve">            </w:t>
      </w:r>
      <w:r>
        <w:rPr>
          <w:b/>
          <w:bCs/>
          <w:color w:val="000000"/>
          <w:sz w:val="24"/>
        </w:rPr>
        <w:t>【</w:t>
      </w:r>
      <w:r>
        <w:rPr>
          <w:b/>
          <w:color w:val="000000"/>
          <w:sz w:val="24"/>
        </w:rPr>
        <w:t>开课学期</w:t>
      </w:r>
      <w:r>
        <w:rPr>
          <w:b/>
          <w:bCs/>
          <w:color w:val="000000"/>
          <w:sz w:val="24"/>
        </w:rPr>
        <w:t>】</w:t>
      </w:r>
      <w:r>
        <w:rPr>
          <w:color w:val="000000"/>
          <w:sz w:val="24"/>
        </w:rPr>
        <w:t>第</w:t>
      </w:r>
      <w:r>
        <w:rPr>
          <w:color w:val="000000"/>
          <w:sz w:val="24"/>
        </w:rPr>
        <w:t xml:space="preserve"> 7 </w:t>
      </w:r>
      <w:r>
        <w:rPr>
          <w:color w:val="000000"/>
          <w:sz w:val="24"/>
        </w:rPr>
        <w:t>学期</w:t>
      </w:r>
    </w:p>
    <w:p w:rsidR="00712D7F" w:rsidRDefault="008C53F9" w:rsidP="00C56504">
      <w:pPr>
        <w:spacing w:line="360" w:lineRule="auto"/>
        <w:rPr>
          <w:b/>
          <w:bCs/>
          <w:color w:val="000000"/>
          <w:sz w:val="24"/>
        </w:rPr>
      </w:pPr>
      <w:r>
        <w:rPr>
          <w:b/>
          <w:bCs/>
          <w:color w:val="000000"/>
          <w:sz w:val="24"/>
        </w:rPr>
        <w:t>【</w:t>
      </w:r>
      <w:r>
        <w:rPr>
          <w:b/>
          <w:color w:val="000000"/>
          <w:sz w:val="24"/>
        </w:rPr>
        <w:t>授课对象</w:t>
      </w:r>
      <w:r>
        <w:rPr>
          <w:b/>
          <w:bCs/>
          <w:color w:val="000000"/>
          <w:sz w:val="24"/>
        </w:rPr>
        <w:t>】</w:t>
      </w:r>
      <w:r>
        <w:rPr>
          <w:b/>
          <w:bCs/>
          <w:color w:val="000000"/>
          <w:sz w:val="24"/>
        </w:rPr>
        <w:t xml:space="preserve"> </w:t>
      </w:r>
      <w:r>
        <w:rPr>
          <w:color w:val="000000"/>
          <w:sz w:val="24"/>
        </w:rPr>
        <w:t>计算机科学与技术专业、软件工程专业</w:t>
      </w:r>
      <w:r>
        <w:rPr>
          <w:b/>
          <w:bCs/>
          <w:color w:val="000000"/>
          <w:sz w:val="24"/>
        </w:rPr>
        <w:t xml:space="preserve">  </w:t>
      </w:r>
    </w:p>
    <w:p w:rsidR="00712D7F" w:rsidRDefault="008C53F9" w:rsidP="00C56504">
      <w:pPr>
        <w:spacing w:line="360" w:lineRule="auto"/>
        <w:rPr>
          <w:b/>
          <w:bCs/>
          <w:color w:val="000000"/>
          <w:sz w:val="24"/>
        </w:rPr>
      </w:pPr>
      <w:r>
        <w:rPr>
          <w:b/>
          <w:bCs/>
          <w:color w:val="000000"/>
          <w:sz w:val="24"/>
        </w:rPr>
        <w:t>【</w:t>
      </w:r>
      <w:r>
        <w:rPr>
          <w:b/>
          <w:color w:val="000000"/>
          <w:sz w:val="24"/>
        </w:rPr>
        <w:t>考核方式</w:t>
      </w:r>
      <w:r>
        <w:rPr>
          <w:b/>
          <w:bCs/>
          <w:color w:val="000000"/>
          <w:sz w:val="24"/>
        </w:rPr>
        <w:t>】</w:t>
      </w:r>
      <w:r>
        <w:rPr>
          <w:rFonts w:hint="eastAsia"/>
          <w:b/>
          <w:bCs/>
          <w:color w:val="000000"/>
          <w:sz w:val="24"/>
        </w:rPr>
        <w:t xml:space="preserve"> </w:t>
      </w:r>
      <w:r>
        <w:rPr>
          <w:color w:val="000000"/>
          <w:sz w:val="24"/>
        </w:rPr>
        <w:t>考查</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一、课程的性质、目的与任务</w:t>
      </w:r>
    </w:p>
    <w:p w:rsidR="00712D7F" w:rsidRDefault="008C53F9" w:rsidP="00C56504">
      <w:pPr>
        <w:spacing w:line="360" w:lineRule="auto"/>
        <w:ind w:firstLine="480"/>
        <w:rPr>
          <w:color w:val="000000"/>
          <w:sz w:val="24"/>
          <w:szCs w:val="24"/>
        </w:rPr>
      </w:pPr>
      <w:r>
        <w:rPr>
          <w:color w:val="000000"/>
          <w:sz w:val="24"/>
          <w:szCs w:val="24"/>
        </w:rPr>
        <w:t>计算机图形学是计算机科学与技术专业和软件工程专业的专业方向课、院级选修课。本课程的教学目标是使学生掌握计算机图形学的基础知识，切实把握计算机图形的生成、变换、存储和显示的基本原理和基本方法，了解计算机图形系统的构成及标准，了解计算机图形学的实际应用及开发技术，为今后的学习和工作准备好图形学方面的基础。通过相应的上机实验，使学生能够有效地利用开发工具</w:t>
      </w:r>
      <w:r>
        <w:rPr>
          <w:color w:val="000000"/>
          <w:sz w:val="24"/>
          <w:szCs w:val="24"/>
        </w:rPr>
        <w:t xml:space="preserve">, </w:t>
      </w:r>
      <w:r>
        <w:rPr>
          <w:color w:val="000000"/>
          <w:sz w:val="24"/>
          <w:szCs w:val="24"/>
        </w:rPr>
        <w:t>实现基础的计算机图形学相关算法，巩固理论学习成果，增强学生的实践操作能力。</w:t>
      </w:r>
      <w:r>
        <w:rPr>
          <w:color w:val="000000"/>
          <w:sz w:val="24"/>
          <w:szCs w:val="24"/>
        </w:rPr>
        <w:t xml:space="preserve"> </w:t>
      </w:r>
      <w:r>
        <w:rPr>
          <w:color w:val="000000"/>
          <w:sz w:val="24"/>
          <w:szCs w:val="24"/>
        </w:rPr>
        <w:t>课程考核方式为考查。</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二、课程的教学内容、基本要求和学时分配</w:t>
      </w:r>
      <w:r>
        <w:rPr>
          <w:rFonts w:cs="宋体" w:hint="eastAsia"/>
          <w:b/>
          <w:sz w:val="24"/>
          <w:szCs w:val="24"/>
        </w:rPr>
        <w:t xml:space="preserve"> </w:t>
      </w:r>
    </w:p>
    <w:p w:rsidR="00712D7F" w:rsidRDefault="008C53F9" w:rsidP="00C56504">
      <w:pPr>
        <w:adjustRightInd w:val="0"/>
        <w:snapToGrid w:val="0"/>
        <w:spacing w:line="360" w:lineRule="auto"/>
        <w:rPr>
          <w:b/>
          <w:color w:val="000000"/>
          <w:sz w:val="24"/>
          <w:szCs w:val="24"/>
        </w:rPr>
      </w:pPr>
      <w:r>
        <w:rPr>
          <w:b/>
          <w:color w:val="000000"/>
          <w:sz w:val="24"/>
          <w:szCs w:val="24"/>
        </w:rPr>
        <w:t xml:space="preserve">    1.</w:t>
      </w:r>
      <w:r>
        <w:rPr>
          <w:b/>
          <w:color w:val="000000"/>
          <w:sz w:val="24"/>
          <w:szCs w:val="24"/>
        </w:rPr>
        <w:t>计算机图形学的基本概念、图形系统的组成</w:t>
      </w:r>
      <w:r>
        <w:rPr>
          <w:rFonts w:hint="eastAsia"/>
          <w:b/>
          <w:color w:val="000000"/>
          <w:sz w:val="24"/>
          <w:szCs w:val="24"/>
        </w:rPr>
        <w:t>（</w:t>
      </w:r>
      <w:r>
        <w:rPr>
          <w:b/>
          <w:color w:val="000000"/>
          <w:sz w:val="24"/>
          <w:szCs w:val="24"/>
        </w:rPr>
        <w:t xml:space="preserve">2 </w:t>
      </w:r>
      <w:r>
        <w:rPr>
          <w:b/>
          <w:color w:val="000000"/>
          <w:sz w:val="24"/>
          <w:szCs w:val="24"/>
        </w:rPr>
        <w:t>学时</w:t>
      </w:r>
      <w:r>
        <w:rPr>
          <w:rFonts w:hint="eastAsia"/>
          <w:b/>
          <w:color w:val="000000"/>
          <w:sz w:val="24"/>
          <w:szCs w:val="24"/>
        </w:rPr>
        <w:t>）</w:t>
      </w:r>
    </w:p>
    <w:p w:rsidR="00712D7F" w:rsidRDefault="008C53F9" w:rsidP="00C56504">
      <w:pPr>
        <w:numPr>
          <w:ilvl w:val="0"/>
          <w:numId w:val="42"/>
        </w:numPr>
        <w:adjustRightInd w:val="0"/>
        <w:snapToGrid w:val="0"/>
        <w:spacing w:line="360" w:lineRule="auto"/>
        <w:ind w:left="420" w:firstLineChars="200" w:firstLine="480"/>
        <w:rPr>
          <w:color w:val="000000"/>
          <w:sz w:val="24"/>
          <w:szCs w:val="24"/>
        </w:rPr>
      </w:pPr>
      <w:r>
        <w:rPr>
          <w:color w:val="000000"/>
          <w:sz w:val="24"/>
          <w:szCs w:val="24"/>
        </w:rPr>
        <w:t>计算机图形学的基本概念</w:t>
      </w:r>
      <w:r>
        <w:rPr>
          <w:rFonts w:hint="eastAsia"/>
          <w:color w:val="000000"/>
          <w:sz w:val="24"/>
          <w:szCs w:val="24"/>
        </w:rPr>
        <w:t>；</w:t>
      </w:r>
    </w:p>
    <w:p w:rsidR="00712D7F" w:rsidRDefault="008C53F9" w:rsidP="00C56504">
      <w:pPr>
        <w:numPr>
          <w:ilvl w:val="0"/>
          <w:numId w:val="42"/>
        </w:numPr>
        <w:adjustRightInd w:val="0"/>
        <w:snapToGrid w:val="0"/>
        <w:spacing w:line="360" w:lineRule="auto"/>
        <w:ind w:left="420" w:firstLineChars="200" w:firstLine="480"/>
        <w:rPr>
          <w:color w:val="000000"/>
          <w:sz w:val="24"/>
          <w:szCs w:val="24"/>
        </w:rPr>
      </w:pPr>
      <w:r>
        <w:rPr>
          <w:color w:val="000000"/>
          <w:sz w:val="24"/>
          <w:szCs w:val="24"/>
        </w:rPr>
        <w:t>计算机图形学的发展及应用</w:t>
      </w:r>
      <w:r>
        <w:rPr>
          <w:rFonts w:hint="eastAsia"/>
          <w:color w:val="000000"/>
          <w:sz w:val="24"/>
          <w:szCs w:val="24"/>
        </w:rPr>
        <w:t>；</w:t>
      </w:r>
    </w:p>
    <w:p w:rsidR="00712D7F" w:rsidRDefault="008C53F9" w:rsidP="00C56504">
      <w:pPr>
        <w:numPr>
          <w:ilvl w:val="0"/>
          <w:numId w:val="42"/>
        </w:numPr>
        <w:adjustRightInd w:val="0"/>
        <w:snapToGrid w:val="0"/>
        <w:spacing w:line="360" w:lineRule="auto"/>
        <w:ind w:left="420" w:firstLineChars="200" w:firstLine="480"/>
        <w:rPr>
          <w:color w:val="000000"/>
          <w:sz w:val="24"/>
          <w:szCs w:val="24"/>
        </w:rPr>
      </w:pPr>
      <w:r>
        <w:rPr>
          <w:color w:val="000000"/>
          <w:sz w:val="24"/>
          <w:szCs w:val="24"/>
        </w:rPr>
        <w:t>图形硬件与软件系统。</w:t>
      </w:r>
    </w:p>
    <w:p w:rsidR="00712D7F" w:rsidRDefault="008C53F9" w:rsidP="00C56504">
      <w:pPr>
        <w:adjustRightInd w:val="0"/>
        <w:snapToGrid w:val="0"/>
        <w:spacing w:line="360" w:lineRule="auto"/>
        <w:rPr>
          <w:color w:val="000000"/>
          <w:sz w:val="24"/>
          <w:szCs w:val="24"/>
        </w:rPr>
      </w:pPr>
      <w:r>
        <w:rPr>
          <w:color w:val="000000"/>
          <w:sz w:val="24"/>
          <w:szCs w:val="24"/>
        </w:rPr>
        <w:t xml:space="preserve">    </w:t>
      </w:r>
      <w:r>
        <w:rPr>
          <w:color w:val="000000"/>
          <w:sz w:val="24"/>
          <w:szCs w:val="24"/>
        </w:rPr>
        <w:t>基本要求：掌握计算机图形学的基本概念，了解图形硬件与软件系统，了解计算机图形学的发展及应用。</w:t>
      </w:r>
      <w:r>
        <w:rPr>
          <w:color w:val="000000"/>
          <w:sz w:val="24"/>
          <w:szCs w:val="24"/>
        </w:rPr>
        <w:t xml:space="preserve"> </w:t>
      </w:r>
    </w:p>
    <w:p w:rsidR="00712D7F" w:rsidRDefault="008C53F9" w:rsidP="00C56504">
      <w:pPr>
        <w:adjustRightInd w:val="0"/>
        <w:snapToGrid w:val="0"/>
        <w:spacing w:line="360" w:lineRule="auto"/>
        <w:ind w:firstLineChars="200" w:firstLine="482"/>
        <w:rPr>
          <w:b/>
          <w:color w:val="000000"/>
          <w:sz w:val="24"/>
          <w:szCs w:val="24"/>
        </w:rPr>
      </w:pPr>
      <w:r>
        <w:rPr>
          <w:b/>
          <w:color w:val="000000"/>
          <w:sz w:val="24"/>
          <w:szCs w:val="24"/>
        </w:rPr>
        <w:lastRenderedPageBreak/>
        <w:t>2.OpenGL</w:t>
      </w:r>
      <w:r>
        <w:rPr>
          <w:b/>
          <w:color w:val="000000"/>
          <w:sz w:val="24"/>
          <w:szCs w:val="24"/>
        </w:rPr>
        <w:t>编程基础</w:t>
      </w:r>
      <w:r>
        <w:rPr>
          <w:rFonts w:hint="eastAsia"/>
          <w:b/>
          <w:color w:val="000000"/>
          <w:sz w:val="24"/>
          <w:szCs w:val="24"/>
        </w:rPr>
        <w:t>（</w:t>
      </w:r>
      <w:r>
        <w:rPr>
          <w:b/>
          <w:color w:val="000000"/>
          <w:sz w:val="24"/>
          <w:szCs w:val="24"/>
        </w:rPr>
        <w:t xml:space="preserve">4 </w:t>
      </w:r>
      <w:r>
        <w:rPr>
          <w:b/>
          <w:color w:val="000000"/>
          <w:sz w:val="24"/>
          <w:szCs w:val="24"/>
        </w:rPr>
        <w:t>学时</w:t>
      </w:r>
      <w:r>
        <w:rPr>
          <w:rFonts w:hint="eastAsia"/>
          <w:b/>
          <w:color w:val="000000"/>
          <w:sz w:val="24"/>
          <w:szCs w:val="24"/>
        </w:rPr>
        <w:t>）</w:t>
      </w:r>
    </w:p>
    <w:p w:rsidR="00712D7F" w:rsidRDefault="008C53F9" w:rsidP="00C56504">
      <w:pPr>
        <w:numPr>
          <w:ilvl w:val="0"/>
          <w:numId w:val="43"/>
        </w:numPr>
        <w:adjustRightInd w:val="0"/>
        <w:snapToGrid w:val="0"/>
        <w:spacing w:line="360" w:lineRule="auto"/>
        <w:ind w:left="420" w:firstLineChars="200" w:firstLine="480"/>
        <w:rPr>
          <w:color w:val="000000"/>
          <w:sz w:val="24"/>
          <w:szCs w:val="24"/>
        </w:rPr>
      </w:pPr>
      <w:r>
        <w:rPr>
          <w:color w:val="000000"/>
          <w:sz w:val="24"/>
          <w:szCs w:val="24"/>
        </w:rPr>
        <w:t>OpenGL</w:t>
      </w:r>
      <w:r>
        <w:rPr>
          <w:color w:val="000000"/>
          <w:sz w:val="24"/>
          <w:szCs w:val="24"/>
        </w:rPr>
        <w:t>程序结构；</w:t>
      </w:r>
      <w:r>
        <w:rPr>
          <w:color w:val="000000"/>
          <w:sz w:val="24"/>
          <w:szCs w:val="24"/>
        </w:rPr>
        <w:t>(*)</w:t>
      </w:r>
    </w:p>
    <w:p w:rsidR="00712D7F" w:rsidRDefault="008C53F9" w:rsidP="00C56504">
      <w:pPr>
        <w:numPr>
          <w:ilvl w:val="0"/>
          <w:numId w:val="43"/>
        </w:numPr>
        <w:adjustRightInd w:val="0"/>
        <w:snapToGrid w:val="0"/>
        <w:spacing w:line="360" w:lineRule="auto"/>
        <w:ind w:left="420" w:firstLineChars="200" w:firstLine="480"/>
        <w:rPr>
          <w:color w:val="000000"/>
          <w:sz w:val="24"/>
          <w:szCs w:val="24"/>
        </w:rPr>
      </w:pPr>
      <w:r>
        <w:rPr>
          <w:color w:val="000000"/>
          <w:sz w:val="24"/>
          <w:szCs w:val="24"/>
        </w:rPr>
        <w:t>OpenGL</w:t>
      </w:r>
      <w:r>
        <w:rPr>
          <w:color w:val="000000"/>
          <w:sz w:val="24"/>
          <w:szCs w:val="24"/>
        </w:rPr>
        <w:t>基本几何元素；</w:t>
      </w:r>
      <w:r>
        <w:rPr>
          <w:color w:val="000000"/>
          <w:sz w:val="24"/>
          <w:szCs w:val="24"/>
        </w:rPr>
        <w:t>(*)</w:t>
      </w:r>
    </w:p>
    <w:p w:rsidR="00712D7F" w:rsidRDefault="008C53F9" w:rsidP="00C56504">
      <w:pPr>
        <w:numPr>
          <w:ilvl w:val="0"/>
          <w:numId w:val="43"/>
        </w:numPr>
        <w:adjustRightInd w:val="0"/>
        <w:snapToGrid w:val="0"/>
        <w:spacing w:line="360" w:lineRule="auto"/>
        <w:ind w:left="420" w:firstLineChars="200" w:firstLine="480"/>
        <w:rPr>
          <w:color w:val="000000"/>
          <w:sz w:val="24"/>
          <w:szCs w:val="24"/>
        </w:rPr>
      </w:pPr>
      <w:r>
        <w:rPr>
          <w:color w:val="000000"/>
          <w:sz w:val="24"/>
          <w:szCs w:val="24"/>
        </w:rPr>
        <w:t>坐标变换。</w:t>
      </w:r>
      <w:r>
        <w:rPr>
          <w:color w:val="000000"/>
          <w:sz w:val="24"/>
          <w:szCs w:val="24"/>
        </w:rPr>
        <w:t xml:space="preserve">(*) </w:t>
      </w:r>
    </w:p>
    <w:p w:rsidR="00712D7F" w:rsidRDefault="008C53F9" w:rsidP="00C56504">
      <w:pPr>
        <w:adjustRightInd w:val="0"/>
        <w:snapToGrid w:val="0"/>
        <w:spacing w:line="360" w:lineRule="auto"/>
        <w:ind w:firstLineChars="200" w:firstLine="480"/>
        <w:rPr>
          <w:color w:val="000000"/>
          <w:sz w:val="24"/>
          <w:szCs w:val="24"/>
        </w:rPr>
      </w:pPr>
      <w:r>
        <w:rPr>
          <w:color w:val="000000"/>
          <w:sz w:val="24"/>
          <w:szCs w:val="24"/>
        </w:rPr>
        <w:t>基本要求：掌握</w:t>
      </w:r>
      <w:r>
        <w:rPr>
          <w:color w:val="000000"/>
          <w:sz w:val="24"/>
          <w:szCs w:val="24"/>
        </w:rPr>
        <w:t>OpenGL</w:t>
      </w:r>
      <w:r>
        <w:rPr>
          <w:color w:val="000000"/>
          <w:sz w:val="24"/>
          <w:szCs w:val="24"/>
        </w:rPr>
        <w:t>程序结构；掌握</w:t>
      </w:r>
      <w:r>
        <w:rPr>
          <w:color w:val="000000"/>
          <w:sz w:val="24"/>
          <w:szCs w:val="24"/>
        </w:rPr>
        <w:t>OpenGL</w:t>
      </w:r>
      <w:r>
        <w:rPr>
          <w:color w:val="000000"/>
          <w:sz w:val="24"/>
          <w:szCs w:val="24"/>
        </w:rPr>
        <w:t>基本几何元素、掌握坐标变换的基本原理和实现。</w:t>
      </w:r>
    </w:p>
    <w:p w:rsidR="00712D7F" w:rsidRDefault="008C53F9" w:rsidP="00C56504">
      <w:pPr>
        <w:adjustRightInd w:val="0"/>
        <w:snapToGrid w:val="0"/>
        <w:spacing w:line="360" w:lineRule="auto"/>
        <w:rPr>
          <w:b/>
          <w:color w:val="000000"/>
          <w:sz w:val="24"/>
          <w:szCs w:val="24"/>
        </w:rPr>
      </w:pPr>
      <w:r>
        <w:rPr>
          <w:b/>
          <w:color w:val="000000"/>
          <w:sz w:val="24"/>
          <w:szCs w:val="24"/>
        </w:rPr>
        <w:t xml:space="preserve">    3.</w:t>
      </w:r>
      <w:r>
        <w:rPr>
          <w:b/>
          <w:color w:val="000000"/>
          <w:sz w:val="24"/>
          <w:szCs w:val="24"/>
        </w:rPr>
        <w:t>基本图形生成算法</w:t>
      </w:r>
      <w:r>
        <w:rPr>
          <w:rFonts w:hint="eastAsia"/>
          <w:b/>
          <w:color w:val="000000"/>
          <w:sz w:val="24"/>
          <w:szCs w:val="24"/>
        </w:rPr>
        <w:t>（</w:t>
      </w:r>
      <w:r>
        <w:rPr>
          <w:b/>
          <w:color w:val="000000"/>
          <w:sz w:val="24"/>
          <w:szCs w:val="24"/>
        </w:rPr>
        <w:t xml:space="preserve">8 </w:t>
      </w:r>
      <w:r>
        <w:rPr>
          <w:b/>
          <w:color w:val="000000"/>
          <w:sz w:val="24"/>
          <w:szCs w:val="24"/>
        </w:rPr>
        <w:t>学时</w:t>
      </w:r>
      <w:r>
        <w:rPr>
          <w:rFonts w:hint="eastAsia"/>
          <w:b/>
          <w:color w:val="000000"/>
          <w:sz w:val="24"/>
          <w:szCs w:val="24"/>
        </w:rPr>
        <w:t>）</w:t>
      </w:r>
    </w:p>
    <w:p w:rsidR="00712D7F" w:rsidRDefault="008C53F9" w:rsidP="00C56504">
      <w:pPr>
        <w:numPr>
          <w:ilvl w:val="0"/>
          <w:numId w:val="44"/>
        </w:numPr>
        <w:adjustRightInd w:val="0"/>
        <w:snapToGrid w:val="0"/>
        <w:spacing w:line="360" w:lineRule="auto"/>
        <w:ind w:left="420" w:firstLineChars="200" w:firstLine="480"/>
        <w:rPr>
          <w:color w:val="000000"/>
          <w:sz w:val="24"/>
          <w:szCs w:val="24"/>
        </w:rPr>
      </w:pPr>
      <w:r>
        <w:rPr>
          <w:color w:val="000000"/>
          <w:sz w:val="24"/>
          <w:szCs w:val="24"/>
        </w:rPr>
        <w:t>直线、圆的扫描转换；</w:t>
      </w:r>
      <w:r>
        <w:rPr>
          <w:color w:val="000000"/>
          <w:sz w:val="24"/>
          <w:szCs w:val="24"/>
        </w:rPr>
        <w:t xml:space="preserve">(*) </w:t>
      </w:r>
    </w:p>
    <w:p w:rsidR="00712D7F" w:rsidRDefault="008C53F9" w:rsidP="00C56504">
      <w:pPr>
        <w:numPr>
          <w:ilvl w:val="0"/>
          <w:numId w:val="44"/>
        </w:numPr>
        <w:adjustRightInd w:val="0"/>
        <w:snapToGrid w:val="0"/>
        <w:spacing w:line="360" w:lineRule="auto"/>
        <w:ind w:left="420" w:firstLineChars="200" w:firstLine="480"/>
        <w:rPr>
          <w:color w:val="000000"/>
          <w:sz w:val="24"/>
          <w:szCs w:val="24"/>
        </w:rPr>
      </w:pPr>
      <w:r>
        <w:rPr>
          <w:color w:val="000000"/>
          <w:sz w:val="24"/>
          <w:szCs w:val="24"/>
        </w:rPr>
        <w:t>多边形扫描转换与区域填充；</w:t>
      </w:r>
      <w:r>
        <w:rPr>
          <w:color w:val="000000"/>
          <w:sz w:val="24"/>
          <w:szCs w:val="24"/>
        </w:rPr>
        <w:t xml:space="preserve">(*) </w:t>
      </w:r>
    </w:p>
    <w:p w:rsidR="00712D7F" w:rsidRDefault="008C53F9" w:rsidP="00C56504">
      <w:pPr>
        <w:numPr>
          <w:ilvl w:val="0"/>
          <w:numId w:val="44"/>
        </w:numPr>
        <w:adjustRightInd w:val="0"/>
        <w:snapToGrid w:val="0"/>
        <w:spacing w:line="360" w:lineRule="auto"/>
        <w:ind w:left="420" w:firstLineChars="200" w:firstLine="480"/>
        <w:rPr>
          <w:color w:val="000000"/>
          <w:sz w:val="24"/>
          <w:szCs w:val="24"/>
        </w:rPr>
      </w:pPr>
      <w:r>
        <w:rPr>
          <w:color w:val="000000"/>
          <w:sz w:val="24"/>
          <w:szCs w:val="24"/>
        </w:rPr>
        <w:t>线宽与线型的处理、字符、反走样。</w:t>
      </w:r>
      <w:r>
        <w:rPr>
          <w:color w:val="000000"/>
          <w:sz w:val="24"/>
          <w:szCs w:val="24"/>
        </w:rPr>
        <w:t xml:space="preserve"> </w:t>
      </w:r>
    </w:p>
    <w:p w:rsidR="00712D7F" w:rsidRDefault="008C53F9" w:rsidP="00C56504">
      <w:pPr>
        <w:adjustRightInd w:val="0"/>
        <w:snapToGrid w:val="0"/>
        <w:spacing w:line="360" w:lineRule="auto"/>
        <w:ind w:firstLineChars="200" w:firstLine="480"/>
        <w:rPr>
          <w:color w:val="000000"/>
          <w:sz w:val="24"/>
          <w:szCs w:val="24"/>
        </w:rPr>
      </w:pPr>
      <w:r>
        <w:rPr>
          <w:color w:val="000000"/>
          <w:sz w:val="24"/>
          <w:szCs w:val="24"/>
        </w:rPr>
        <w:t>基本要求：掌握直线和圆的扫描转换算法，掌握多边形扫描转换与区域填充</w:t>
      </w:r>
      <w:r>
        <w:rPr>
          <w:color w:val="000000"/>
          <w:sz w:val="24"/>
          <w:szCs w:val="24"/>
        </w:rPr>
        <w:t xml:space="preserve"> </w:t>
      </w:r>
      <w:r>
        <w:rPr>
          <w:color w:val="000000"/>
          <w:sz w:val="24"/>
          <w:szCs w:val="24"/>
        </w:rPr>
        <w:t>算法，了解线宽与线型的处理、字符、反走样技术。</w:t>
      </w:r>
    </w:p>
    <w:p w:rsidR="00712D7F" w:rsidRDefault="008C53F9" w:rsidP="00C56504">
      <w:pPr>
        <w:adjustRightInd w:val="0"/>
        <w:snapToGrid w:val="0"/>
        <w:spacing w:line="360" w:lineRule="auto"/>
        <w:rPr>
          <w:b/>
          <w:color w:val="000000"/>
          <w:sz w:val="24"/>
          <w:szCs w:val="24"/>
        </w:rPr>
      </w:pPr>
      <w:r>
        <w:rPr>
          <w:b/>
          <w:color w:val="000000"/>
          <w:sz w:val="24"/>
          <w:szCs w:val="24"/>
        </w:rPr>
        <w:t xml:space="preserve">    4.</w:t>
      </w:r>
      <w:r>
        <w:rPr>
          <w:b/>
          <w:color w:val="000000"/>
          <w:sz w:val="24"/>
          <w:szCs w:val="24"/>
        </w:rPr>
        <w:t>图形变换</w:t>
      </w:r>
      <w:r>
        <w:rPr>
          <w:rFonts w:hint="eastAsia"/>
          <w:b/>
          <w:color w:val="000000"/>
          <w:sz w:val="24"/>
          <w:szCs w:val="24"/>
        </w:rPr>
        <w:t>（</w:t>
      </w:r>
      <w:r>
        <w:rPr>
          <w:b/>
          <w:color w:val="000000"/>
          <w:sz w:val="24"/>
          <w:szCs w:val="24"/>
        </w:rPr>
        <w:t xml:space="preserve">10 </w:t>
      </w:r>
      <w:r>
        <w:rPr>
          <w:b/>
          <w:color w:val="000000"/>
          <w:sz w:val="24"/>
          <w:szCs w:val="24"/>
        </w:rPr>
        <w:t>学时</w:t>
      </w:r>
      <w:r>
        <w:rPr>
          <w:rFonts w:hint="eastAsia"/>
          <w:b/>
          <w:color w:val="000000"/>
          <w:sz w:val="24"/>
          <w:szCs w:val="24"/>
        </w:rPr>
        <w:t>）</w:t>
      </w:r>
      <w:r>
        <w:rPr>
          <w:b/>
          <w:color w:val="000000"/>
          <w:sz w:val="24"/>
          <w:szCs w:val="24"/>
        </w:rPr>
        <w:t xml:space="preserve"> </w:t>
      </w:r>
    </w:p>
    <w:p w:rsidR="00712D7F" w:rsidRDefault="008C53F9" w:rsidP="00C56504">
      <w:pPr>
        <w:numPr>
          <w:ilvl w:val="0"/>
          <w:numId w:val="45"/>
        </w:numPr>
        <w:adjustRightInd w:val="0"/>
        <w:snapToGrid w:val="0"/>
        <w:spacing w:line="360" w:lineRule="auto"/>
        <w:ind w:left="420" w:firstLineChars="200" w:firstLine="480"/>
        <w:rPr>
          <w:color w:val="000000"/>
          <w:sz w:val="24"/>
          <w:szCs w:val="24"/>
        </w:rPr>
      </w:pPr>
      <w:r>
        <w:rPr>
          <w:color w:val="000000"/>
          <w:sz w:val="24"/>
          <w:szCs w:val="24"/>
        </w:rPr>
        <w:t>图形变换的数学基础；</w:t>
      </w:r>
      <w:r>
        <w:rPr>
          <w:color w:val="000000"/>
          <w:sz w:val="24"/>
          <w:szCs w:val="24"/>
        </w:rPr>
        <w:t xml:space="preserve">(*) </w:t>
      </w:r>
    </w:p>
    <w:p w:rsidR="00712D7F" w:rsidRDefault="008C53F9" w:rsidP="00C56504">
      <w:pPr>
        <w:numPr>
          <w:ilvl w:val="0"/>
          <w:numId w:val="45"/>
        </w:numPr>
        <w:adjustRightInd w:val="0"/>
        <w:snapToGrid w:val="0"/>
        <w:spacing w:line="360" w:lineRule="auto"/>
        <w:ind w:left="420" w:firstLineChars="200" w:firstLine="480"/>
        <w:rPr>
          <w:color w:val="000000"/>
          <w:sz w:val="24"/>
          <w:szCs w:val="24"/>
        </w:rPr>
      </w:pPr>
      <w:r>
        <w:rPr>
          <w:color w:val="000000"/>
          <w:sz w:val="24"/>
          <w:szCs w:val="24"/>
        </w:rPr>
        <w:t>窗口视图变换；</w:t>
      </w:r>
    </w:p>
    <w:p w:rsidR="00712D7F" w:rsidRDefault="008C53F9" w:rsidP="00C56504">
      <w:pPr>
        <w:numPr>
          <w:ilvl w:val="0"/>
          <w:numId w:val="45"/>
        </w:numPr>
        <w:adjustRightInd w:val="0"/>
        <w:snapToGrid w:val="0"/>
        <w:spacing w:line="360" w:lineRule="auto"/>
        <w:ind w:left="420" w:firstLineChars="200" w:firstLine="480"/>
        <w:rPr>
          <w:color w:val="000000"/>
          <w:sz w:val="24"/>
          <w:szCs w:val="24"/>
        </w:rPr>
      </w:pPr>
      <w:r>
        <w:rPr>
          <w:color w:val="000000"/>
          <w:sz w:val="24"/>
          <w:szCs w:val="24"/>
        </w:rPr>
        <w:t>二维裁剪概述；</w:t>
      </w:r>
      <w:r>
        <w:rPr>
          <w:color w:val="000000"/>
          <w:sz w:val="24"/>
          <w:szCs w:val="24"/>
        </w:rPr>
        <w:t xml:space="preserve">(*) </w:t>
      </w:r>
    </w:p>
    <w:p w:rsidR="00712D7F" w:rsidRDefault="008C53F9" w:rsidP="00C56504">
      <w:pPr>
        <w:numPr>
          <w:ilvl w:val="0"/>
          <w:numId w:val="45"/>
        </w:numPr>
        <w:adjustRightInd w:val="0"/>
        <w:snapToGrid w:val="0"/>
        <w:spacing w:line="360" w:lineRule="auto"/>
        <w:ind w:left="420" w:firstLineChars="200" w:firstLine="480"/>
        <w:rPr>
          <w:color w:val="000000"/>
          <w:sz w:val="24"/>
          <w:szCs w:val="24"/>
        </w:rPr>
      </w:pPr>
      <w:r>
        <w:rPr>
          <w:color w:val="000000"/>
          <w:sz w:val="24"/>
          <w:szCs w:val="24"/>
        </w:rPr>
        <w:t>二维及三维几何变换；</w:t>
      </w:r>
      <w:r>
        <w:rPr>
          <w:color w:val="000000"/>
          <w:sz w:val="24"/>
          <w:szCs w:val="24"/>
        </w:rPr>
        <w:t>(*)</w:t>
      </w:r>
    </w:p>
    <w:p w:rsidR="00712D7F" w:rsidRDefault="008C53F9" w:rsidP="00C56504">
      <w:pPr>
        <w:numPr>
          <w:ilvl w:val="0"/>
          <w:numId w:val="45"/>
        </w:numPr>
        <w:adjustRightInd w:val="0"/>
        <w:snapToGrid w:val="0"/>
        <w:spacing w:line="360" w:lineRule="auto"/>
        <w:ind w:left="420" w:firstLineChars="200" w:firstLine="480"/>
        <w:rPr>
          <w:color w:val="000000"/>
          <w:sz w:val="24"/>
          <w:szCs w:val="24"/>
        </w:rPr>
      </w:pPr>
      <w:r>
        <w:rPr>
          <w:color w:val="000000"/>
          <w:sz w:val="24"/>
          <w:szCs w:val="24"/>
        </w:rPr>
        <w:t>投影变换概述。</w:t>
      </w:r>
      <w:r>
        <w:rPr>
          <w:color w:val="000000"/>
          <w:sz w:val="24"/>
          <w:szCs w:val="24"/>
        </w:rPr>
        <w:t xml:space="preserve"> </w:t>
      </w:r>
    </w:p>
    <w:p w:rsidR="00712D7F" w:rsidRDefault="008C53F9" w:rsidP="00C56504">
      <w:pPr>
        <w:adjustRightInd w:val="0"/>
        <w:snapToGrid w:val="0"/>
        <w:spacing w:line="360" w:lineRule="auto"/>
        <w:rPr>
          <w:color w:val="000000"/>
          <w:sz w:val="24"/>
          <w:szCs w:val="24"/>
        </w:rPr>
      </w:pPr>
      <w:r>
        <w:rPr>
          <w:color w:val="000000"/>
          <w:sz w:val="24"/>
          <w:szCs w:val="24"/>
        </w:rPr>
        <w:t xml:space="preserve">    </w:t>
      </w:r>
      <w:r>
        <w:rPr>
          <w:color w:val="000000"/>
          <w:sz w:val="24"/>
          <w:szCs w:val="24"/>
        </w:rPr>
        <w:t>基本要求：掌握图形变换的数学基础，掌握裁剪算法，掌握几何变换方法，</w:t>
      </w:r>
    </w:p>
    <w:p w:rsidR="00712D7F" w:rsidRDefault="008C53F9" w:rsidP="00C56504">
      <w:pPr>
        <w:adjustRightInd w:val="0"/>
        <w:snapToGrid w:val="0"/>
        <w:spacing w:line="360" w:lineRule="auto"/>
        <w:rPr>
          <w:color w:val="000000"/>
          <w:sz w:val="24"/>
          <w:szCs w:val="24"/>
        </w:rPr>
      </w:pPr>
      <w:r>
        <w:rPr>
          <w:color w:val="000000"/>
          <w:sz w:val="24"/>
          <w:szCs w:val="24"/>
        </w:rPr>
        <w:t>了解窗口视图变换，了解投影变换及其实现方法。</w:t>
      </w:r>
    </w:p>
    <w:p w:rsidR="00712D7F" w:rsidRDefault="008C53F9" w:rsidP="00C56504">
      <w:pPr>
        <w:adjustRightInd w:val="0"/>
        <w:snapToGrid w:val="0"/>
        <w:spacing w:line="360" w:lineRule="auto"/>
        <w:ind w:firstLine="480"/>
        <w:rPr>
          <w:b/>
          <w:color w:val="000000"/>
          <w:sz w:val="24"/>
          <w:szCs w:val="24"/>
        </w:rPr>
      </w:pPr>
      <w:r>
        <w:rPr>
          <w:b/>
          <w:color w:val="000000"/>
          <w:sz w:val="24"/>
          <w:szCs w:val="24"/>
        </w:rPr>
        <w:t>5.</w:t>
      </w:r>
      <w:r>
        <w:rPr>
          <w:b/>
          <w:color w:val="000000"/>
          <w:sz w:val="24"/>
          <w:szCs w:val="24"/>
        </w:rPr>
        <w:t>曲线、曲面及立体表示</w:t>
      </w:r>
      <w:r>
        <w:rPr>
          <w:rFonts w:hint="eastAsia"/>
          <w:b/>
          <w:color w:val="000000"/>
          <w:sz w:val="24"/>
          <w:szCs w:val="24"/>
        </w:rPr>
        <w:t>（</w:t>
      </w:r>
      <w:r>
        <w:rPr>
          <w:b/>
          <w:color w:val="000000"/>
          <w:sz w:val="24"/>
          <w:szCs w:val="24"/>
        </w:rPr>
        <w:t xml:space="preserve">8 </w:t>
      </w:r>
      <w:r>
        <w:rPr>
          <w:b/>
          <w:color w:val="000000"/>
          <w:sz w:val="24"/>
          <w:szCs w:val="24"/>
        </w:rPr>
        <w:t>学时</w:t>
      </w:r>
      <w:r>
        <w:rPr>
          <w:rFonts w:hint="eastAsia"/>
          <w:b/>
          <w:color w:val="000000"/>
          <w:sz w:val="24"/>
          <w:szCs w:val="24"/>
        </w:rPr>
        <w:t>）</w:t>
      </w:r>
    </w:p>
    <w:p w:rsidR="00712D7F" w:rsidRDefault="008C53F9" w:rsidP="00C56504">
      <w:pPr>
        <w:numPr>
          <w:ilvl w:val="0"/>
          <w:numId w:val="46"/>
        </w:numPr>
        <w:adjustRightInd w:val="0"/>
        <w:snapToGrid w:val="0"/>
        <w:spacing w:line="360" w:lineRule="auto"/>
        <w:ind w:left="420" w:firstLineChars="200" w:firstLine="480"/>
        <w:rPr>
          <w:color w:val="000000"/>
          <w:sz w:val="24"/>
          <w:szCs w:val="24"/>
        </w:rPr>
      </w:pPr>
      <w:r>
        <w:rPr>
          <w:color w:val="000000"/>
          <w:sz w:val="24"/>
          <w:szCs w:val="24"/>
        </w:rPr>
        <w:t>曲线曲面表示的数学基础及常用曲线曲面；（</w:t>
      </w:r>
      <w:r>
        <w:rPr>
          <w:color w:val="000000"/>
          <w:sz w:val="24"/>
          <w:szCs w:val="24"/>
        </w:rPr>
        <w:t>*</w:t>
      </w:r>
      <w:r>
        <w:rPr>
          <w:color w:val="000000"/>
          <w:sz w:val="24"/>
          <w:szCs w:val="24"/>
        </w:rPr>
        <w:t>）</w:t>
      </w:r>
    </w:p>
    <w:p w:rsidR="00712D7F" w:rsidRDefault="008C53F9" w:rsidP="00C56504">
      <w:pPr>
        <w:numPr>
          <w:ilvl w:val="0"/>
          <w:numId w:val="46"/>
        </w:numPr>
        <w:adjustRightInd w:val="0"/>
        <w:snapToGrid w:val="0"/>
        <w:spacing w:line="360" w:lineRule="auto"/>
        <w:ind w:left="420" w:firstLineChars="200" w:firstLine="480"/>
        <w:rPr>
          <w:color w:val="000000"/>
          <w:sz w:val="24"/>
          <w:szCs w:val="24"/>
        </w:rPr>
      </w:pPr>
      <w:r>
        <w:rPr>
          <w:color w:val="000000"/>
          <w:sz w:val="24"/>
          <w:szCs w:val="24"/>
        </w:rPr>
        <w:t>常用曲线、曲面绘制；</w:t>
      </w:r>
      <w:r>
        <w:rPr>
          <w:color w:val="000000"/>
          <w:sz w:val="24"/>
          <w:szCs w:val="24"/>
        </w:rPr>
        <w:t>(*)</w:t>
      </w:r>
      <w:r>
        <w:rPr>
          <w:rFonts w:ascii="MS Mincho" w:eastAsia="MS Mincho" w:hAnsi="MS Mincho" w:cs="MS Mincho" w:hint="eastAsia"/>
          <w:color w:val="000000"/>
          <w:sz w:val="24"/>
          <w:szCs w:val="24"/>
        </w:rPr>
        <w:t> </w:t>
      </w:r>
    </w:p>
    <w:p w:rsidR="00712D7F" w:rsidRDefault="008C53F9" w:rsidP="00C56504">
      <w:pPr>
        <w:numPr>
          <w:ilvl w:val="0"/>
          <w:numId w:val="46"/>
        </w:numPr>
        <w:adjustRightInd w:val="0"/>
        <w:snapToGrid w:val="0"/>
        <w:spacing w:line="360" w:lineRule="auto"/>
        <w:ind w:left="420" w:firstLineChars="200" w:firstLine="480"/>
        <w:rPr>
          <w:color w:val="000000"/>
          <w:sz w:val="24"/>
          <w:szCs w:val="24"/>
        </w:rPr>
      </w:pPr>
      <w:r>
        <w:rPr>
          <w:color w:val="000000"/>
          <w:sz w:val="24"/>
          <w:szCs w:val="24"/>
        </w:rPr>
        <w:t>立体绘制。</w:t>
      </w:r>
    </w:p>
    <w:p w:rsidR="00712D7F" w:rsidRDefault="008C53F9" w:rsidP="00C56504">
      <w:pPr>
        <w:adjustRightInd w:val="0"/>
        <w:snapToGrid w:val="0"/>
        <w:spacing w:line="360" w:lineRule="auto"/>
        <w:rPr>
          <w:color w:val="000000"/>
          <w:sz w:val="24"/>
          <w:szCs w:val="24"/>
        </w:rPr>
      </w:pPr>
      <w:r>
        <w:rPr>
          <w:color w:val="000000"/>
          <w:sz w:val="24"/>
          <w:szCs w:val="24"/>
        </w:rPr>
        <w:lastRenderedPageBreak/>
        <w:t xml:space="preserve">    </w:t>
      </w:r>
      <w:r>
        <w:rPr>
          <w:color w:val="000000"/>
          <w:sz w:val="24"/>
          <w:szCs w:val="24"/>
        </w:rPr>
        <w:t>基本要求</w:t>
      </w:r>
      <w:r>
        <w:rPr>
          <w:rFonts w:hint="eastAsia"/>
          <w:color w:val="000000"/>
          <w:sz w:val="24"/>
          <w:szCs w:val="24"/>
        </w:rPr>
        <w:t>：</w:t>
      </w:r>
      <w:r>
        <w:rPr>
          <w:color w:val="000000"/>
          <w:sz w:val="24"/>
          <w:szCs w:val="24"/>
        </w:rPr>
        <w:t>掌握常用曲线和曲面绘制的方法</w:t>
      </w:r>
      <w:r>
        <w:rPr>
          <w:rFonts w:hint="eastAsia"/>
          <w:color w:val="000000"/>
          <w:sz w:val="24"/>
          <w:szCs w:val="24"/>
        </w:rPr>
        <w:t>，</w:t>
      </w:r>
      <w:r>
        <w:rPr>
          <w:color w:val="000000"/>
          <w:sz w:val="24"/>
          <w:szCs w:val="24"/>
        </w:rPr>
        <w:t>掌握</w:t>
      </w:r>
      <w:r>
        <w:rPr>
          <w:color w:val="000000"/>
          <w:sz w:val="24"/>
          <w:szCs w:val="24"/>
        </w:rPr>
        <w:t>OpenGL</w:t>
      </w:r>
      <w:r>
        <w:rPr>
          <w:color w:val="000000"/>
          <w:sz w:val="24"/>
          <w:szCs w:val="24"/>
        </w:rPr>
        <w:t>中常用立体绘制方法，了解曲线曲面表示的数学基础及常用曲线曲面。</w:t>
      </w:r>
      <w:r>
        <w:rPr>
          <w:color w:val="000000"/>
          <w:sz w:val="24"/>
          <w:szCs w:val="24"/>
        </w:rPr>
        <w:t xml:space="preserve"> </w:t>
      </w:r>
    </w:p>
    <w:p w:rsidR="00712D7F" w:rsidRDefault="008C53F9" w:rsidP="00C56504">
      <w:pPr>
        <w:adjustRightInd w:val="0"/>
        <w:snapToGrid w:val="0"/>
        <w:spacing w:line="360" w:lineRule="auto"/>
        <w:rPr>
          <w:color w:val="000000"/>
          <w:sz w:val="24"/>
          <w:szCs w:val="24"/>
        </w:rPr>
      </w:pPr>
      <w:r>
        <w:rPr>
          <w:color w:val="000000"/>
          <w:sz w:val="24"/>
          <w:szCs w:val="24"/>
        </w:rPr>
        <w:t>注</w:t>
      </w:r>
      <w:r>
        <w:rPr>
          <w:rFonts w:hint="eastAsia"/>
          <w:color w:val="000000"/>
          <w:sz w:val="24"/>
          <w:szCs w:val="24"/>
        </w:rPr>
        <w:t>：</w:t>
      </w:r>
      <w:r>
        <w:rPr>
          <w:color w:val="000000"/>
          <w:sz w:val="24"/>
          <w:szCs w:val="24"/>
        </w:rPr>
        <w:t>有</w:t>
      </w:r>
      <w:r>
        <w:rPr>
          <w:rFonts w:hint="eastAsia"/>
          <w:color w:val="000000"/>
          <w:sz w:val="24"/>
          <w:szCs w:val="24"/>
        </w:rPr>
        <w:t>“</w:t>
      </w:r>
      <w:r>
        <w:rPr>
          <w:color w:val="000000"/>
          <w:sz w:val="24"/>
          <w:szCs w:val="24"/>
        </w:rPr>
        <w:t>(*)</w:t>
      </w:r>
      <w:r>
        <w:rPr>
          <w:rFonts w:hint="eastAsia"/>
          <w:color w:val="000000"/>
          <w:sz w:val="24"/>
          <w:szCs w:val="24"/>
        </w:rPr>
        <w:t>”</w:t>
      </w:r>
      <w:r>
        <w:rPr>
          <w:color w:val="000000"/>
          <w:sz w:val="24"/>
          <w:szCs w:val="24"/>
        </w:rPr>
        <w:t>标记的为要求重点掌握的内容。</w:t>
      </w:r>
      <w:r>
        <w:rPr>
          <w:color w:val="000000"/>
          <w:sz w:val="24"/>
          <w:szCs w:val="24"/>
        </w:rPr>
        <w:t xml:space="preserve"> </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三、实验内容、基本要求及学时分配</w:t>
      </w:r>
      <w:r>
        <w:rPr>
          <w:rFonts w:cs="宋体" w:hint="eastAsia"/>
          <w:b/>
          <w:sz w:val="24"/>
          <w:szCs w:val="24"/>
        </w:rPr>
        <w:t xml:space="preserve"> </w:t>
      </w:r>
    </w:p>
    <w:p w:rsidR="00712D7F" w:rsidRDefault="008C53F9" w:rsidP="00C56504">
      <w:pPr>
        <w:adjustRightInd w:val="0"/>
        <w:snapToGrid w:val="0"/>
        <w:spacing w:line="360" w:lineRule="auto"/>
        <w:rPr>
          <w:color w:val="000000"/>
          <w:sz w:val="24"/>
          <w:szCs w:val="24"/>
        </w:rPr>
      </w:pPr>
      <w:r>
        <w:rPr>
          <w:color w:val="000000"/>
          <w:sz w:val="24"/>
          <w:szCs w:val="24"/>
        </w:rPr>
        <w:t xml:space="preserve">    </w:t>
      </w:r>
      <w:r>
        <w:rPr>
          <w:color w:val="000000"/>
          <w:sz w:val="24"/>
          <w:szCs w:val="24"/>
        </w:rPr>
        <w:t>本课程共安排</w:t>
      </w:r>
      <w:r>
        <w:rPr>
          <w:color w:val="000000"/>
          <w:sz w:val="24"/>
          <w:szCs w:val="24"/>
        </w:rPr>
        <w:t>8</w:t>
      </w:r>
      <w:r>
        <w:rPr>
          <w:color w:val="000000"/>
          <w:sz w:val="24"/>
          <w:szCs w:val="24"/>
        </w:rPr>
        <w:t>学时的实验。要求学生编程实现课程中部分重点算法，使学生对图形学的理论知识有更好的理解，掌握基本的图形编程能力。实验在课程讲授过程中进行，要求学生每人一组，独立完成，在每次实验结束后撰写规范的实验报告</w:t>
      </w:r>
      <w:r>
        <w:rPr>
          <w:rFonts w:hint="eastAsia"/>
          <w:color w:val="000000"/>
          <w:sz w:val="24"/>
          <w:szCs w:val="24"/>
        </w:rPr>
        <w:t>，</w:t>
      </w:r>
      <w:r>
        <w:rPr>
          <w:color w:val="000000"/>
          <w:sz w:val="24"/>
          <w:szCs w:val="24"/>
        </w:rPr>
        <w:t>对实验的理论基础、算法、实现过程、调试过程等进行详细论述</w:t>
      </w:r>
      <w:r>
        <w:rPr>
          <w:rFonts w:hint="eastAsia"/>
          <w:color w:val="000000"/>
          <w:sz w:val="24"/>
          <w:szCs w:val="24"/>
        </w:rPr>
        <w:t>，</w:t>
      </w:r>
      <w:r>
        <w:rPr>
          <w:color w:val="000000"/>
          <w:sz w:val="24"/>
          <w:szCs w:val="24"/>
        </w:rPr>
        <w:t>并附主要程序代码。</w:t>
      </w:r>
      <w:r>
        <w:rPr>
          <w:color w:val="000000"/>
          <w:sz w:val="24"/>
          <w:szCs w:val="24"/>
        </w:rPr>
        <w:t xml:space="preserve"> </w:t>
      </w:r>
    </w:p>
    <w:p w:rsidR="00712D7F" w:rsidRDefault="008C53F9" w:rsidP="00C56504">
      <w:pPr>
        <w:adjustRightInd w:val="0"/>
        <w:snapToGrid w:val="0"/>
        <w:spacing w:line="360" w:lineRule="auto"/>
        <w:ind w:firstLine="480"/>
        <w:rPr>
          <w:color w:val="000000"/>
          <w:sz w:val="24"/>
          <w:szCs w:val="24"/>
        </w:rPr>
      </w:pPr>
      <w:r>
        <w:rPr>
          <w:b/>
          <w:color w:val="000000"/>
          <w:sz w:val="24"/>
          <w:szCs w:val="24"/>
        </w:rPr>
        <w:t>实验</w:t>
      </w:r>
      <w:r>
        <w:rPr>
          <w:b/>
          <w:color w:val="000000"/>
          <w:sz w:val="24"/>
          <w:szCs w:val="24"/>
        </w:rPr>
        <w:t xml:space="preserve"> 1</w:t>
      </w:r>
      <w:r>
        <w:rPr>
          <w:color w:val="000000"/>
          <w:sz w:val="24"/>
          <w:szCs w:val="24"/>
        </w:rPr>
        <w:t>：直线扫描转换算法及基于种子点的区域填充算法实现</w:t>
      </w:r>
      <w:r>
        <w:rPr>
          <w:rFonts w:hint="eastAsia"/>
          <w:color w:val="000000"/>
          <w:sz w:val="24"/>
          <w:szCs w:val="24"/>
        </w:rPr>
        <w:t>（</w:t>
      </w:r>
      <w:r>
        <w:rPr>
          <w:color w:val="000000"/>
          <w:sz w:val="24"/>
          <w:szCs w:val="24"/>
        </w:rPr>
        <w:t xml:space="preserve">2 </w:t>
      </w:r>
      <w:r>
        <w:rPr>
          <w:color w:val="000000"/>
          <w:sz w:val="24"/>
          <w:szCs w:val="24"/>
        </w:rPr>
        <w:t>学时</w:t>
      </w:r>
      <w:r>
        <w:rPr>
          <w:rFonts w:hint="eastAsia"/>
          <w:color w:val="000000"/>
          <w:sz w:val="24"/>
          <w:szCs w:val="24"/>
        </w:rPr>
        <w:t>）</w:t>
      </w:r>
    </w:p>
    <w:p w:rsidR="00712D7F" w:rsidRDefault="008C53F9" w:rsidP="00C56504">
      <w:pPr>
        <w:adjustRightInd w:val="0"/>
        <w:snapToGrid w:val="0"/>
        <w:spacing w:line="360" w:lineRule="auto"/>
        <w:ind w:firstLine="480"/>
        <w:rPr>
          <w:color w:val="000000"/>
          <w:sz w:val="24"/>
          <w:szCs w:val="24"/>
        </w:rPr>
      </w:pPr>
      <w:r>
        <w:rPr>
          <w:color w:val="000000"/>
          <w:sz w:val="24"/>
          <w:szCs w:val="24"/>
        </w:rPr>
        <w:t>在熟悉常用直线扫描转换算法原理的基础上，设计算法流程，编制直线扫描</w:t>
      </w:r>
      <w:r>
        <w:rPr>
          <w:color w:val="000000"/>
          <w:sz w:val="24"/>
          <w:szCs w:val="24"/>
        </w:rPr>
        <w:t xml:space="preserve"> </w:t>
      </w:r>
      <w:r>
        <w:rPr>
          <w:color w:val="000000"/>
          <w:sz w:val="24"/>
          <w:szCs w:val="24"/>
        </w:rPr>
        <w:t>转换函数，实现一种通用的直线扫描转换算法，并调用自己编制的直线函数绘制</w:t>
      </w:r>
      <w:r>
        <w:rPr>
          <w:color w:val="000000"/>
          <w:sz w:val="24"/>
          <w:szCs w:val="24"/>
        </w:rPr>
        <w:t xml:space="preserve"> </w:t>
      </w:r>
    </w:p>
    <w:p w:rsidR="00712D7F" w:rsidRDefault="008C53F9" w:rsidP="00C56504">
      <w:pPr>
        <w:adjustRightInd w:val="0"/>
        <w:snapToGrid w:val="0"/>
        <w:spacing w:line="360" w:lineRule="auto"/>
        <w:rPr>
          <w:color w:val="000000"/>
          <w:sz w:val="24"/>
          <w:szCs w:val="24"/>
        </w:rPr>
      </w:pPr>
      <w:r>
        <w:rPr>
          <w:color w:val="000000"/>
          <w:sz w:val="24"/>
          <w:szCs w:val="24"/>
        </w:rPr>
        <w:t>简单例图；给定种子点，实现所绘制例图的区域填充。</w:t>
      </w:r>
    </w:p>
    <w:p w:rsidR="00712D7F" w:rsidRDefault="008C53F9" w:rsidP="00C56504">
      <w:pPr>
        <w:adjustRightInd w:val="0"/>
        <w:snapToGrid w:val="0"/>
        <w:spacing w:line="360" w:lineRule="auto"/>
        <w:rPr>
          <w:color w:val="000000"/>
          <w:sz w:val="24"/>
          <w:szCs w:val="24"/>
        </w:rPr>
      </w:pPr>
      <w:r>
        <w:rPr>
          <w:color w:val="000000"/>
          <w:sz w:val="24"/>
          <w:szCs w:val="24"/>
        </w:rPr>
        <w:t xml:space="preserve">    </w:t>
      </w:r>
      <w:r>
        <w:rPr>
          <w:b/>
          <w:color w:val="000000"/>
          <w:sz w:val="24"/>
          <w:szCs w:val="24"/>
        </w:rPr>
        <w:t>实验</w:t>
      </w:r>
      <w:r>
        <w:rPr>
          <w:b/>
          <w:color w:val="000000"/>
          <w:sz w:val="24"/>
          <w:szCs w:val="24"/>
        </w:rPr>
        <w:t xml:space="preserve"> 2</w:t>
      </w:r>
      <w:r>
        <w:rPr>
          <w:color w:val="000000"/>
          <w:sz w:val="24"/>
          <w:szCs w:val="24"/>
        </w:rPr>
        <w:t>：三阶贝齐尔曲线和曲面的绘制</w:t>
      </w:r>
      <w:r>
        <w:rPr>
          <w:rFonts w:hint="eastAsia"/>
          <w:color w:val="000000"/>
          <w:sz w:val="24"/>
          <w:szCs w:val="24"/>
        </w:rPr>
        <w:t>（</w:t>
      </w:r>
      <w:r>
        <w:rPr>
          <w:color w:val="000000"/>
          <w:sz w:val="24"/>
          <w:szCs w:val="24"/>
        </w:rPr>
        <w:t xml:space="preserve">2 </w:t>
      </w:r>
      <w:r>
        <w:rPr>
          <w:color w:val="000000"/>
          <w:sz w:val="24"/>
          <w:szCs w:val="24"/>
        </w:rPr>
        <w:t>学时</w:t>
      </w:r>
      <w:r>
        <w:rPr>
          <w:rFonts w:hint="eastAsia"/>
          <w:color w:val="000000"/>
          <w:sz w:val="24"/>
          <w:szCs w:val="24"/>
        </w:rPr>
        <w:t>）</w:t>
      </w:r>
    </w:p>
    <w:p w:rsidR="00712D7F" w:rsidRDefault="008C53F9" w:rsidP="00C56504">
      <w:pPr>
        <w:adjustRightInd w:val="0"/>
        <w:snapToGrid w:val="0"/>
        <w:spacing w:line="360" w:lineRule="auto"/>
        <w:rPr>
          <w:color w:val="000000"/>
          <w:sz w:val="24"/>
          <w:szCs w:val="24"/>
        </w:rPr>
      </w:pPr>
      <w:r>
        <w:rPr>
          <w:color w:val="000000"/>
          <w:sz w:val="24"/>
          <w:szCs w:val="24"/>
        </w:rPr>
        <w:t xml:space="preserve">    </w:t>
      </w:r>
      <w:r>
        <w:rPr>
          <w:color w:val="000000"/>
          <w:sz w:val="24"/>
          <w:szCs w:val="24"/>
        </w:rPr>
        <w:t>熟悉贝齐尔曲线、曲面的基本特性、表达形式、图形结构特点等，编程实现三阶曲线、曲面的绘制。要求选择合适的投影角度，并尝试使用简单的消隐算法对结果图形进行消隐处理。</w:t>
      </w:r>
      <w:r>
        <w:rPr>
          <w:color w:val="000000"/>
          <w:sz w:val="24"/>
          <w:szCs w:val="24"/>
        </w:rPr>
        <w:t xml:space="preserve"> </w:t>
      </w:r>
    </w:p>
    <w:p w:rsidR="00712D7F" w:rsidRDefault="008C53F9" w:rsidP="00C56504">
      <w:pPr>
        <w:adjustRightInd w:val="0"/>
        <w:snapToGrid w:val="0"/>
        <w:spacing w:line="360" w:lineRule="auto"/>
        <w:ind w:firstLine="480"/>
        <w:rPr>
          <w:color w:val="000000"/>
          <w:sz w:val="24"/>
          <w:szCs w:val="24"/>
        </w:rPr>
      </w:pPr>
      <w:r>
        <w:rPr>
          <w:b/>
          <w:color w:val="000000"/>
          <w:sz w:val="24"/>
          <w:szCs w:val="24"/>
        </w:rPr>
        <w:t>实验</w:t>
      </w:r>
      <w:r>
        <w:rPr>
          <w:b/>
          <w:color w:val="000000"/>
          <w:sz w:val="24"/>
          <w:szCs w:val="24"/>
        </w:rPr>
        <w:t xml:space="preserve"> 3</w:t>
      </w:r>
      <w:r>
        <w:rPr>
          <w:color w:val="000000"/>
          <w:sz w:val="24"/>
          <w:szCs w:val="24"/>
        </w:rPr>
        <w:t>：综合实验</w:t>
      </w:r>
      <w:r>
        <w:rPr>
          <w:rFonts w:hint="eastAsia"/>
          <w:color w:val="000000"/>
          <w:sz w:val="24"/>
          <w:szCs w:val="24"/>
        </w:rPr>
        <w:t>（</w:t>
      </w:r>
      <w:r>
        <w:rPr>
          <w:color w:val="000000"/>
          <w:sz w:val="24"/>
          <w:szCs w:val="24"/>
        </w:rPr>
        <w:t xml:space="preserve">4 </w:t>
      </w:r>
      <w:r>
        <w:rPr>
          <w:color w:val="000000"/>
          <w:sz w:val="24"/>
          <w:szCs w:val="24"/>
        </w:rPr>
        <w:t>学时</w:t>
      </w:r>
      <w:r>
        <w:rPr>
          <w:rFonts w:hint="eastAsia"/>
          <w:color w:val="000000"/>
          <w:sz w:val="24"/>
          <w:szCs w:val="24"/>
        </w:rPr>
        <w:t>）</w:t>
      </w:r>
    </w:p>
    <w:p w:rsidR="00712D7F" w:rsidRDefault="008C53F9" w:rsidP="00C56504">
      <w:pPr>
        <w:adjustRightInd w:val="0"/>
        <w:snapToGrid w:val="0"/>
        <w:spacing w:line="360" w:lineRule="auto"/>
        <w:rPr>
          <w:color w:val="000000"/>
          <w:sz w:val="24"/>
          <w:szCs w:val="24"/>
        </w:rPr>
      </w:pPr>
      <w:r>
        <w:rPr>
          <w:color w:val="000000"/>
          <w:sz w:val="24"/>
          <w:szCs w:val="24"/>
        </w:rPr>
        <w:t xml:space="preserve">    </w:t>
      </w:r>
      <w:r>
        <w:rPr>
          <w:color w:val="000000"/>
          <w:sz w:val="24"/>
          <w:szCs w:val="24"/>
        </w:rPr>
        <w:t>按照难度和工作量要求，自主选择实验的实现内容，要求用到</w:t>
      </w:r>
      <w:r>
        <w:rPr>
          <w:color w:val="000000"/>
          <w:sz w:val="24"/>
          <w:szCs w:val="24"/>
        </w:rPr>
        <w:t>OpenGL</w:t>
      </w:r>
      <w:r>
        <w:rPr>
          <w:color w:val="000000"/>
          <w:sz w:val="24"/>
          <w:szCs w:val="24"/>
        </w:rPr>
        <w:t>中的鼠标键盘控制、立体绘制、光照、贴图等技术。</w:t>
      </w:r>
    </w:p>
    <w:p w:rsidR="00712D7F" w:rsidRDefault="008C53F9" w:rsidP="00C56504">
      <w:pPr>
        <w:spacing w:line="360" w:lineRule="auto"/>
        <w:ind w:firstLineChars="200" w:firstLine="482"/>
        <w:rPr>
          <w:b/>
          <w:color w:val="000000"/>
          <w:sz w:val="24"/>
          <w:szCs w:val="24"/>
        </w:rPr>
      </w:pPr>
      <w:r>
        <w:rPr>
          <w:b/>
          <w:color w:val="000000"/>
          <w:sz w:val="24"/>
          <w:szCs w:val="24"/>
        </w:rPr>
        <w:t>学时分配表：</w:t>
      </w:r>
    </w:p>
    <w:tbl>
      <w:tblPr>
        <w:tblW w:w="8599"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2761"/>
        <w:gridCol w:w="859"/>
        <w:gridCol w:w="853"/>
        <w:gridCol w:w="777"/>
        <w:gridCol w:w="777"/>
        <w:gridCol w:w="777"/>
        <w:gridCol w:w="735"/>
        <w:gridCol w:w="1060"/>
      </w:tblGrid>
      <w:tr w:rsidR="00712D7F">
        <w:trPr>
          <w:trHeight w:val="1047"/>
          <w:jc w:val="center"/>
        </w:trPr>
        <w:tc>
          <w:tcPr>
            <w:tcW w:w="2761" w:type="dxa"/>
            <w:tcBorders>
              <w:top w:val="single" w:sz="4" w:space="0" w:color="auto"/>
              <w:left w:val="single" w:sz="4" w:space="0" w:color="auto"/>
              <w:bottom w:val="single" w:sz="4" w:space="0" w:color="auto"/>
              <w:right w:val="single" w:sz="4" w:space="0" w:color="auto"/>
            </w:tcBorders>
            <w:tcMar>
              <w:left w:w="0" w:type="dxa"/>
            </w:tcMar>
          </w:tcPr>
          <w:p w:rsidR="00712D7F" w:rsidRDefault="00C73100" w:rsidP="00C56504">
            <w:pPr>
              <w:spacing w:line="280" w:lineRule="exact"/>
              <w:ind w:firstLineChars="745" w:firstLine="1564"/>
              <w:rPr>
                <w:b/>
                <w:color w:val="000000"/>
              </w:rPr>
            </w:pPr>
            <w:r w:rsidRPr="00C73100">
              <w:rPr>
                <w:color w:val="000000"/>
                <w:szCs w:val="24"/>
              </w:rPr>
              <w:pict>
                <v:shape id="任意多边形: 形状 2" o:spid="_x0000_s1063" style="position:absolute;left:0;text-align:left;margin-left:-.45pt;margin-top:-.4pt;width:64.2pt;height:53pt;z-index:251675648;mso-width-relative:page;mso-height-relative:page" coordsize="1635,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" path="m,l1635,799e">
                  <v:path arrowok="t" o:connecttype="custom" o:connectlocs="0,0;815340,673100" o:connectangles="0,0"/>
                </v:shape>
              </w:pict>
            </w:r>
            <w:r w:rsidRPr="00C73100">
              <w:rPr>
                <w:color w:val="000000"/>
                <w:szCs w:val="24"/>
              </w:rPr>
              <w:pict>
                <v:shape id="任意多边形: 形状 1" o:spid="_x0000_s1062" style="position:absolute;left:0;text-align:left;margin-left:-.25pt;margin-top:0;width:138.15pt;height:35pt;z-index:251674624;mso-wrap-style:none;mso-width-relative:page;mso-height-relative:page" coordsize="2745,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" path="m,l2745,364e">
                  <v:path arrowok="t" o:connecttype="custom" o:connectlocs="0,0;1121416319,542802885" o:connectangles="0,0"/>
                </v:shape>
              </w:pict>
            </w:r>
            <w:r w:rsidR="008C53F9">
              <w:rPr>
                <w:b/>
                <w:color w:val="000000"/>
              </w:rPr>
              <w:t>教学方式</w:t>
            </w:r>
          </w:p>
          <w:p w:rsidR="00712D7F" w:rsidRDefault="008C53F9" w:rsidP="00C56504">
            <w:pPr>
              <w:spacing w:line="280" w:lineRule="exact"/>
              <w:ind w:firstLineChars="745" w:firstLine="1571"/>
              <w:rPr>
                <w:b/>
                <w:color w:val="000000"/>
              </w:rPr>
            </w:pPr>
            <w:r>
              <w:rPr>
                <w:b/>
                <w:color w:val="000000"/>
              </w:rPr>
              <w:t xml:space="preserve">       </w:t>
            </w:r>
          </w:p>
          <w:p w:rsidR="00712D7F" w:rsidRDefault="008C53F9" w:rsidP="00C56504">
            <w:pPr>
              <w:spacing w:line="240" w:lineRule="exact"/>
              <w:rPr>
                <w:b/>
                <w:color w:val="000000"/>
              </w:rPr>
            </w:pPr>
            <w:r>
              <w:rPr>
                <w:b/>
                <w:color w:val="000000"/>
              </w:rPr>
              <w:t xml:space="preserve">        </w:t>
            </w:r>
            <w:r>
              <w:rPr>
                <w:b/>
                <w:color w:val="000000"/>
              </w:rPr>
              <w:t>教学时数</w:t>
            </w:r>
          </w:p>
          <w:p w:rsidR="00712D7F" w:rsidRDefault="008C53F9" w:rsidP="00C56504">
            <w:pPr>
              <w:spacing w:line="240" w:lineRule="exact"/>
              <w:rPr>
                <w:b/>
                <w:color w:val="000000"/>
              </w:rPr>
            </w:pPr>
            <w:r>
              <w:rPr>
                <w:b/>
                <w:color w:val="000000"/>
              </w:rPr>
              <w:t>课程内容</w:t>
            </w:r>
          </w:p>
        </w:tc>
        <w:tc>
          <w:tcPr>
            <w:tcW w:w="859"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b/>
                <w:color w:val="000000"/>
              </w:rPr>
            </w:pPr>
            <w:r>
              <w:rPr>
                <w:b/>
                <w:color w:val="000000"/>
              </w:rPr>
              <w:t>讲解</w:t>
            </w:r>
          </w:p>
        </w:tc>
        <w:tc>
          <w:tcPr>
            <w:tcW w:w="85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12D7F" w:rsidRDefault="008C53F9" w:rsidP="00C56504">
            <w:pPr>
              <w:spacing w:line="240" w:lineRule="exact"/>
              <w:jc w:val="center"/>
              <w:rPr>
                <w:b/>
                <w:color w:val="000000"/>
              </w:rPr>
            </w:pPr>
            <w:r>
              <w:rPr>
                <w:b/>
                <w:color w:val="000000"/>
              </w:rPr>
              <w:t>习题课</w:t>
            </w: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b/>
                <w:color w:val="000000"/>
              </w:rPr>
            </w:pPr>
            <w:r>
              <w:rPr>
                <w:b/>
                <w:color w:val="000000"/>
              </w:rPr>
              <w:t>实验</w:t>
            </w: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b/>
                <w:color w:val="000000"/>
              </w:rPr>
            </w:pPr>
            <w:r>
              <w:rPr>
                <w:b/>
                <w:color w:val="000000"/>
              </w:rPr>
              <w:t>上机</w:t>
            </w: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b/>
                <w:color w:val="000000"/>
              </w:rPr>
            </w:pPr>
            <w:r>
              <w:rPr>
                <w:b/>
                <w:color w:val="000000"/>
              </w:rPr>
              <w:t>其它</w:t>
            </w:r>
          </w:p>
        </w:tc>
        <w:tc>
          <w:tcPr>
            <w:tcW w:w="735"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b/>
                <w:color w:val="000000"/>
              </w:rPr>
            </w:pPr>
            <w:r>
              <w:rPr>
                <w:b/>
                <w:color w:val="000000"/>
              </w:rPr>
              <w:t>合计</w:t>
            </w:r>
          </w:p>
        </w:tc>
        <w:tc>
          <w:tcPr>
            <w:tcW w:w="1060"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40" w:lineRule="exact"/>
              <w:jc w:val="distribute"/>
              <w:rPr>
                <w:b/>
                <w:color w:val="000000"/>
              </w:rPr>
            </w:pPr>
            <w:r>
              <w:rPr>
                <w:b/>
                <w:color w:val="000000"/>
              </w:rPr>
              <w:t>课程</w:t>
            </w:r>
          </w:p>
          <w:p w:rsidR="00712D7F" w:rsidRDefault="008C53F9" w:rsidP="00C56504">
            <w:pPr>
              <w:spacing w:line="240" w:lineRule="exact"/>
              <w:jc w:val="distribute"/>
              <w:rPr>
                <w:b/>
                <w:color w:val="000000"/>
              </w:rPr>
            </w:pPr>
            <w:r>
              <w:rPr>
                <w:b/>
                <w:color w:val="000000"/>
              </w:rPr>
              <w:t>编号</w:t>
            </w: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color w:val="000000"/>
              </w:rPr>
            </w:pPr>
            <w:r>
              <w:rPr>
                <w:color w:val="000000"/>
              </w:rPr>
              <w:t>计算机图形学的基本概念、图形系统的组成</w:t>
            </w:r>
          </w:p>
        </w:tc>
        <w:tc>
          <w:tcPr>
            <w:tcW w:w="859"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35"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2</w:t>
            </w:r>
          </w:p>
        </w:tc>
        <w:tc>
          <w:tcPr>
            <w:tcW w:w="1060" w:type="dxa"/>
            <w:vMerge w:val="restart"/>
            <w:tcBorders>
              <w:top w:val="single" w:sz="4" w:space="0" w:color="auto"/>
              <w:left w:val="single" w:sz="4" w:space="0" w:color="auto"/>
              <w:right w:val="single" w:sz="4" w:space="0" w:color="auto"/>
            </w:tcBorders>
            <w:vAlign w:val="center"/>
          </w:tcPr>
          <w:p w:rsidR="00712D7F" w:rsidRDefault="008C53F9" w:rsidP="00C56504">
            <w:pPr>
              <w:spacing w:line="280" w:lineRule="exact"/>
              <w:jc w:val="center"/>
              <w:rPr>
                <w:color w:val="000000"/>
              </w:rPr>
            </w:pPr>
            <w:r>
              <w:rPr>
                <w:bCs/>
                <w:color w:val="000000"/>
                <w:sz w:val="24"/>
              </w:rPr>
              <w:t>1010005008</w:t>
            </w:r>
          </w:p>
        </w:tc>
      </w:tr>
      <w:tr w:rsidR="00712D7F">
        <w:trPr>
          <w:cantSplit/>
          <w:trHeight w:val="240"/>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color w:val="000000"/>
              </w:rPr>
            </w:pPr>
            <w:r>
              <w:rPr>
                <w:color w:val="000000"/>
              </w:rPr>
              <w:t>OpenGL</w:t>
            </w:r>
            <w:r>
              <w:rPr>
                <w:color w:val="000000"/>
              </w:rPr>
              <w:t>编程基础</w:t>
            </w:r>
          </w:p>
        </w:tc>
        <w:tc>
          <w:tcPr>
            <w:tcW w:w="859"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4</w:t>
            </w:r>
          </w:p>
        </w:tc>
        <w:tc>
          <w:tcPr>
            <w:tcW w:w="853"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2</w:t>
            </w: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35"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6</w:t>
            </w:r>
          </w:p>
        </w:tc>
        <w:tc>
          <w:tcPr>
            <w:tcW w:w="1060" w:type="dxa"/>
            <w:vMerge/>
            <w:tcBorders>
              <w:left w:val="single" w:sz="4" w:space="0" w:color="auto"/>
              <w:right w:val="single" w:sz="4" w:space="0" w:color="auto"/>
            </w:tcBorders>
            <w:vAlign w:val="center"/>
          </w:tcPr>
          <w:p w:rsidR="00712D7F" w:rsidRDefault="00712D7F" w:rsidP="00C56504">
            <w:pPr>
              <w:spacing w:line="280" w:lineRule="exact"/>
              <w:jc w:val="center"/>
              <w:rPr>
                <w:color w:val="000000"/>
              </w:rPr>
            </w:pP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color w:val="000000"/>
              </w:rPr>
            </w:pPr>
            <w:r>
              <w:rPr>
                <w:color w:val="000000"/>
              </w:rPr>
              <w:t>基本图形生成算法</w:t>
            </w:r>
          </w:p>
        </w:tc>
        <w:tc>
          <w:tcPr>
            <w:tcW w:w="859"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8</w:t>
            </w:r>
          </w:p>
        </w:tc>
        <w:tc>
          <w:tcPr>
            <w:tcW w:w="853"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2</w:t>
            </w: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35"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10</w:t>
            </w:r>
          </w:p>
        </w:tc>
        <w:tc>
          <w:tcPr>
            <w:tcW w:w="1060" w:type="dxa"/>
            <w:vMerge/>
            <w:tcBorders>
              <w:left w:val="single" w:sz="4" w:space="0" w:color="auto"/>
              <w:right w:val="single" w:sz="4" w:space="0" w:color="auto"/>
            </w:tcBorders>
            <w:vAlign w:val="center"/>
          </w:tcPr>
          <w:p w:rsidR="00712D7F" w:rsidRDefault="00712D7F" w:rsidP="00C56504">
            <w:pPr>
              <w:spacing w:line="280" w:lineRule="exact"/>
              <w:jc w:val="center"/>
              <w:rPr>
                <w:color w:val="000000"/>
              </w:rPr>
            </w:pP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color w:val="000000"/>
              </w:rPr>
            </w:pPr>
            <w:r>
              <w:rPr>
                <w:color w:val="000000"/>
              </w:rPr>
              <w:t>图形变换</w:t>
            </w:r>
          </w:p>
        </w:tc>
        <w:tc>
          <w:tcPr>
            <w:tcW w:w="859"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10</w:t>
            </w:r>
          </w:p>
        </w:tc>
        <w:tc>
          <w:tcPr>
            <w:tcW w:w="853"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2</w:t>
            </w: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35"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12</w:t>
            </w:r>
          </w:p>
        </w:tc>
        <w:tc>
          <w:tcPr>
            <w:tcW w:w="1060" w:type="dxa"/>
            <w:vMerge/>
            <w:tcBorders>
              <w:left w:val="single" w:sz="4" w:space="0" w:color="auto"/>
              <w:right w:val="single" w:sz="4" w:space="0" w:color="auto"/>
            </w:tcBorders>
            <w:vAlign w:val="center"/>
          </w:tcPr>
          <w:p w:rsidR="00712D7F" w:rsidRDefault="00712D7F" w:rsidP="00C56504">
            <w:pPr>
              <w:spacing w:line="280" w:lineRule="exact"/>
              <w:jc w:val="center"/>
              <w:rPr>
                <w:color w:val="000000"/>
              </w:rPr>
            </w:pPr>
          </w:p>
        </w:tc>
      </w:tr>
      <w:tr w:rsidR="00712D7F">
        <w:trPr>
          <w:cantSplit/>
          <w:trHeight w:val="240"/>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color w:val="000000"/>
              </w:rPr>
            </w:pPr>
            <w:r>
              <w:rPr>
                <w:color w:val="000000"/>
              </w:rPr>
              <w:lastRenderedPageBreak/>
              <w:t>曲线、曲面及立体表示</w:t>
            </w:r>
          </w:p>
        </w:tc>
        <w:tc>
          <w:tcPr>
            <w:tcW w:w="859"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8</w:t>
            </w:r>
          </w:p>
        </w:tc>
        <w:tc>
          <w:tcPr>
            <w:tcW w:w="853"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2</w:t>
            </w: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35"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10</w:t>
            </w:r>
          </w:p>
        </w:tc>
        <w:tc>
          <w:tcPr>
            <w:tcW w:w="1060" w:type="dxa"/>
            <w:vMerge/>
            <w:tcBorders>
              <w:left w:val="single" w:sz="4" w:space="0" w:color="auto"/>
              <w:right w:val="single" w:sz="4" w:space="0" w:color="auto"/>
            </w:tcBorders>
            <w:vAlign w:val="center"/>
          </w:tcPr>
          <w:p w:rsidR="00712D7F" w:rsidRDefault="00712D7F" w:rsidP="00C56504">
            <w:pPr>
              <w:spacing w:line="280" w:lineRule="exact"/>
              <w:jc w:val="center"/>
              <w:rPr>
                <w:color w:val="000000"/>
              </w:rPr>
            </w:pPr>
          </w:p>
        </w:tc>
      </w:tr>
      <w:tr w:rsidR="00712D7F">
        <w:trPr>
          <w:cantSplit/>
          <w:trHeight w:val="224"/>
          <w:jc w:val="center"/>
        </w:trPr>
        <w:tc>
          <w:tcPr>
            <w:tcW w:w="2761" w:type="dxa"/>
            <w:tcBorders>
              <w:top w:val="single" w:sz="4" w:space="0" w:color="auto"/>
              <w:left w:val="single" w:sz="4" w:space="0" w:color="auto"/>
              <w:bottom w:val="single" w:sz="4" w:space="0" w:color="auto"/>
              <w:right w:val="single" w:sz="4" w:space="0" w:color="auto"/>
            </w:tcBorders>
          </w:tcPr>
          <w:p w:rsidR="00712D7F" w:rsidRDefault="008C53F9" w:rsidP="00C56504">
            <w:pPr>
              <w:spacing w:line="280" w:lineRule="exact"/>
              <w:rPr>
                <w:color w:val="000000"/>
              </w:rPr>
            </w:pPr>
            <w:r>
              <w:rPr>
                <w:color w:val="000000"/>
              </w:rPr>
              <w:t xml:space="preserve">       </w:t>
            </w:r>
            <w:r>
              <w:rPr>
                <w:color w:val="000000"/>
              </w:rPr>
              <w:t>共</w:t>
            </w:r>
            <w:r>
              <w:rPr>
                <w:color w:val="000000"/>
              </w:rPr>
              <w:t xml:space="preserve">   </w:t>
            </w:r>
            <w:r>
              <w:rPr>
                <w:color w:val="000000"/>
              </w:rPr>
              <w:t>计</w:t>
            </w:r>
          </w:p>
        </w:tc>
        <w:tc>
          <w:tcPr>
            <w:tcW w:w="859"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32</w:t>
            </w:r>
          </w:p>
        </w:tc>
        <w:tc>
          <w:tcPr>
            <w:tcW w:w="853"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8</w:t>
            </w: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77" w:type="dxa"/>
            <w:tcBorders>
              <w:top w:val="single" w:sz="4" w:space="0" w:color="auto"/>
              <w:left w:val="single" w:sz="4" w:space="0" w:color="auto"/>
              <w:bottom w:val="single" w:sz="4" w:space="0" w:color="auto"/>
              <w:right w:val="single" w:sz="4" w:space="0" w:color="auto"/>
            </w:tcBorders>
            <w:vAlign w:val="center"/>
          </w:tcPr>
          <w:p w:rsidR="00712D7F" w:rsidRDefault="00712D7F" w:rsidP="00C56504">
            <w:pPr>
              <w:spacing w:line="280" w:lineRule="exact"/>
              <w:jc w:val="center"/>
              <w:rPr>
                <w:color w:val="000000"/>
              </w:rPr>
            </w:pPr>
          </w:p>
        </w:tc>
        <w:tc>
          <w:tcPr>
            <w:tcW w:w="735"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pacing w:line="280" w:lineRule="exact"/>
              <w:jc w:val="center"/>
              <w:rPr>
                <w:color w:val="000000"/>
              </w:rPr>
            </w:pPr>
            <w:r>
              <w:rPr>
                <w:color w:val="000000"/>
              </w:rPr>
              <w:t>40</w:t>
            </w:r>
          </w:p>
        </w:tc>
        <w:tc>
          <w:tcPr>
            <w:tcW w:w="1060" w:type="dxa"/>
            <w:tcBorders>
              <w:left w:val="single" w:sz="4" w:space="0" w:color="auto"/>
              <w:right w:val="single" w:sz="4" w:space="0" w:color="auto"/>
            </w:tcBorders>
            <w:vAlign w:val="center"/>
          </w:tcPr>
          <w:p w:rsidR="00712D7F" w:rsidRDefault="00712D7F" w:rsidP="00C56504">
            <w:pPr>
              <w:spacing w:line="280" w:lineRule="exact"/>
              <w:jc w:val="center"/>
              <w:rPr>
                <w:color w:val="000000"/>
              </w:rPr>
            </w:pPr>
          </w:p>
        </w:tc>
      </w:tr>
    </w:tbl>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四、教材及主要参考书</w:t>
      </w:r>
      <w:r>
        <w:rPr>
          <w:rFonts w:cs="宋体" w:hint="eastAsia"/>
          <w:b/>
          <w:sz w:val="24"/>
          <w:szCs w:val="24"/>
        </w:rPr>
        <w:t xml:space="preserve"> </w:t>
      </w:r>
    </w:p>
    <w:p w:rsidR="00712D7F" w:rsidRDefault="008C53F9" w:rsidP="00C56504">
      <w:pPr>
        <w:spacing w:line="360" w:lineRule="auto"/>
        <w:ind w:firstLineChars="200" w:firstLine="480"/>
        <w:rPr>
          <w:color w:val="000000"/>
          <w:sz w:val="24"/>
          <w:szCs w:val="24"/>
        </w:rPr>
      </w:pPr>
      <w:r>
        <w:rPr>
          <w:rFonts w:hint="eastAsia"/>
          <w:color w:val="000000"/>
          <w:sz w:val="24"/>
          <w:szCs w:val="24"/>
        </w:rPr>
        <w:t>[1]</w:t>
      </w:r>
      <w:r>
        <w:rPr>
          <w:color w:val="000000"/>
          <w:sz w:val="24"/>
          <w:szCs w:val="24"/>
        </w:rPr>
        <w:t>彭群生等</w:t>
      </w:r>
      <w:r>
        <w:rPr>
          <w:rFonts w:hint="eastAsia"/>
          <w:color w:val="000000"/>
          <w:sz w:val="24"/>
          <w:szCs w:val="24"/>
        </w:rPr>
        <w:t>.</w:t>
      </w:r>
      <w:r>
        <w:rPr>
          <w:color w:val="000000"/>
          <w:sz w:val="24"/>
          <w:szCs w:val="24"/>
        </w:rPr>
        <w:t>计算机图形学应用基础</w:t>
      </w:r>
      <w:r>
        <w:rPr>
          <w:rFonts w:hint="eastAsia"/>
          <w:color w:val="000000"/>
          <w:sz w:val="24"/>
          <w:szCs w:val="24"/>
        </w:rPr>
        <w:t xml:space="preserve">. </w:t>
      </w:r>
      <w:r>
        <w:rPr>
          <w:color w:val="000000"/>
          <w:sz w:val="24"/>
          <w:szCs w:val="24"/>
        </w:rPr>
        <w:t>科学出版社</w:t>
      </w:r>
      <w:r>
        <w:rPr>
          <w:rFonts w:hint="eastAsia"/>
          <w:color w:val="000000"/>
          <w:sz w:val="24"/>
          <w:szCs w:val="24"/>
        </w:rPr>
        <w:t>,</w:t>
      </w:r>
      <w:r>
        <w:rPr>
          <w:color w:val="000000"/>
          <w:sz w:val="24"/>
          <w:szCs w:val="24"/>
        </w:rPr>
        <w:t>2009.3</w:t>
      </w:r>
    </w:p>
    <w:p w:rsidR="00712D7F" w:rsidRDefault="008C53F9" w:rsidP="00C56504">
      <w:pPr>
        <w:spacing w:line="360" w:lineRule="auto"/>
        <w:ind w:firstLineChars="200" w:firstLine="480"/>
        <w:rPr>
          <w:color w:val="000000"/>
          <w:sz w:val="24"/>
          <w:szCs w:val="24"/>
        </w:rPr>
      </w:pPr>
      <w:r>
        <w:rPr>
          <w:rFonts w:hint="eastAsia"/>
          <w:color w:val="000000"/>
          <w:sz w:val="24"/>
          <w:szCs w:val="24"/>
        </w:rPr>
        <w:t>[2]</w:t>
      </w:r>
      <w:r>
        <w:rPr>
          <w:color w:val="000000"/>
          <w:sz w:val="24"/>
          <w:szCs w:val="24"/>
        </w:rPr>
        <w:t>Francis S</w:t>
      </w:r>
      <w:r>
        <w:rPr>
          <w:rFonts w:hint="eastAsia"/>
          <w:color w:val="000000"/>
          <w:sz w:val="24"/>
          <w:szCs w:val="24"/>
        </w:rPr>
        <w:t>.</w:t>
      </w:r>
      <w:r>
        <w:rPr>
          <w:color w:val="000000"/>
          <w:sz w:val="24"/>
          <w:szCs w:val="24"/>
        </w:rPr>
        <w:t xml:space="preserve"> Hill.</w:t>
      </w:r>
      <w:r>
        <w:rPr>
          <w:rFonts w:hint="eastAsia"/>
          <w:color w:val="000000"/>
          <w:sz w:val="24"/>
          <w:szCs w:val="24"/>
        </w:rPr>
        <w:t xml:space="preserve"> </w:t>
      </w:r>
      <w:r>
        <w:rPr>
          <w:color w:val="000000"/>
          <w:sz w:val="24"/>
          <w:szCs w:val="24"/>
        </w:rPr>
        <w:t>Jr.</w:t>
      </w:r>
      <w:r>
        <w:rPr>
          <w:rFonts w:hint="eastAsia"/>
          <w:color w:val="000000"/>
          <w:sz w:val="24"/>
          <w:szCs w:val="24"/>
        </w:rPr>
        <w:t xml:space="preserve"> </w:t>
      </w:r>
      <w:r>
        <w:rPr>
          <w:color w:val="000000"/>
          <w:sz w:val="24"/>
          <w:szCs w:val="24"/>
        </w:rPr>
        <w:t>等著</w:t>
      </w:r>
      <w:r>
        <w:rPr>
          <w:rFonts w:hint="eastAsia"/>
          <w:color w:val="000000"/>
          <w:sz w:val="24"/>
          <w:szCs w:val="24"/>
        </w:rPr>
        <w:t>,</w:t>
      </w:r>
      <w:r>
        <w:rPr>
          <w:color w:val="000000"/>
          <w:sz w:val="24"/>
          <w:szCs w:val="24"/>
        </w:rPr>
        <w:t>胡事民等译</w:t>
      </w:r>
      <w:r>
        <w:rPr>
          <w:rFonts w:hint="eastAsia"/>
          <w:color w:val="000000"/>
          <w:sz w:val="24"/>
          <w:szCs w:val="24"/>
        </w:rPr>
        <w:t xml:space="preserve">. </w:t>
      </w:r>
      <w:r>
        <w:rPr>
          <w:color w:val="000000"/>
          <w:sz w:val="24"/>
          <w:szCs w:val="24"/>
        </w:rPr>
        <w:t>计算机图形学</w:t>
      </w:r>
      <w:r>
        <w:rPr>
          <w:rFonts w:hint="eastAsia"/>
          <w:color w:val="000000"/>
          <w:sz w:val="24"/>
          <w:szCs w:val="24"/>
        </w:rPr>
        <w:t>（</w:t>
      </w:r>
      <w:r>
        <w:rPr>
          <w:color w:val="000000"/>
          <w:sz w:val="24"/>
          <w:szCs w:val="24"/>
        </w:rPr>
        <w:t xml:space="preserve">OpenGL </w:t>
      </w:r>
      <w:r>
        <w:rPr>
          <w:color w:val="000000"/>
          <w:sz w:val="24"/>
          <w:szCs w:val="24"/>
        </w:rPr>
        <w:t>版</w:t>
      </w:r>
      <w:r>
        <w:rPr>
          <w:rFonts w:hint="eastAsia"/>
          <w:color w:val="000000"/>
          <w:sz w:val="24"/>
          <w:szCs w:val="24"/>
        </w:rPr>
        <w:t>）（</w:t>
      </w:r>
      <w:r>
        <w:rPr>
          <w:color w:val="000000"/>
          <w:sz w:val="24"/>
          <w:szCs w:val="24"/>
        </w:rPr>
        <w:t>第</w:t>
      </w:r>
      <w:r>
        <w:rPr>
          <w:color w:val="000000"/>
          <w:sz w:val="24"/>
          <w:szCs w:val="24"/>
        </w:rPr>
        <w:t xml:space="preserve"> 3 </w:t>
      </w:r>
      <w:r>
        <w:rPr>
          <w:color w:val="000000"/>
          <w:sz w:val="24"/>
          <w:szCs w:val="24"/>
        </w:rPr>
        <w:t>版</w:t>
      </w:r>
      <w:r>
        <w:rPr>
          <w:rFonts w:hint="eastAsia"/>
          <w:color w:val="000000"/>
          <w:sz w:val="24"/>
          <w:szCs w:val="24"/>
        </w:rPr>
        <w:t>）</w:t>
      </w:r>
      <w:r>
        <w:rPr>
          <w:rFonts w:hint="eastAsia"/>
          <w:color w:val="000000"/>
          <w:sz w:val="24"/>
          <w:szCs w:val="24"/>
        </w:rPr>
        <w:t>.</w:t>
      </w:r>
      <w:r>
        <w:rPr>
          <w:color w:val="000000"/>
          <w:sz w:val="24"/>
          <w:szCs w:val="24"/>
        </w:rPr>
        <w:t>清华大学出版社</w:t>
      </w:r>
      <w:r>
        <w:rPr>
          <w:rFonts w:hint="eastAsia"/>
          <w:color w:val="000000"/>
          <w:sz w:val="24"/>
          <w:szCs w:val="24"/>
        </w:rPr>
        <w:t>,</w:t>
      </w:r>
      <w:r>
        <w:rPr>
          <w:color w:val="000000"/>
          <w:sz w:val="24"/>
          <w:szCs w:val="24"/>
        </w:rPr>
        <w:t xml:space="preserve">2009.2 </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五、其它必要说明</w:t>
      </w:r>
      <w:r>
        <w:rPr>
          <w:rFonts w:cs="宋体" w:hint="eastAsia"/>
          <w:b/>
          <w:sz w:val="24"/>
          <w:szCs w:val="24"/>
        </w:rPr>
        <w:t xml:space="preserve"> </w:t>
      </w:r>
    </w:p>
    <w:p w:rsidR="00712D7F" w:rsidRDefault="008C53F9" w:rsidP="00C56504">
      <w:pPr>
        <w:spacing w:line="360" w:lineRule="auto"/>
        <w:rPr>
          <w:color w:val="000000"/>
          <w:sz w:val="24"/>
          <w:szCs w:val="24"/>
        </w:rPr>
      </w:pPr>
      <w:r>
        <w:rPr>
          <w:color w:val="000000"/>
          <w:sz w:val="24"/>
          <w:szCs w:val="24"/>
        </w:rPr>
        <w:t xml:space="preserve">    </w:t>
      </w:r>
      <w:r>
        <w:rPr>
          <w:color w:val="000000"/>
          <w:sz w:val="24"/>
          <w:szCs w:val="24"/>
        </w:rPr>
        <w:t>本课程考核结果采用综合考查方式评定</w:t>
      </w:r>
      <w:r>
        <w:rPr>
          <w:rFonts w:hint="eastAsia"/>
          <w:color w:val="000000"/>
          <w:sz w:val="24"/>
          <w:szCs w:val="24"/>
        </w:rPr>
        <w:t>，</w:t>
      </w:r>
      <w:r>
        <w:rPr>
          <w:color w:val="000000"/>
          <w:sz w:val="24"/>
          <w:szCs w:val="24"/>
        </w:rPr>
        <w:t>侧重体现对学生实践能力的培养要</w:t>
      </w:r>
      <w:r>
        <w:rPr>
          <w:color w:val="000000"/>
          <w:sz w:val="24"/>
          <w:szCs w:val="24"/>
        </w:rPr>
        <w:t xml:space="preserve"> </w:t>
      </w:r>
      <w:r>
        <w:rPr>
          <w:color w:val="000000"/>
          <w:sz w:val="24"/>
          <w:szCs w:val="24"/>
        </w:rPr>
        <w:t>求。最终成绩中，出勤情况占</w:t>
      </w:r>
      <w:r>
        <w:rPr>
          <w:color w:val="000000"/>
          <w:sz w:val="24"/>
          <w:szCs w:val="24"/>
        </w:rPr>
        <w:t>20%</w:t>
      </w:r>
      <w:r>
        <w:rPr>
          <w:rFonts w:hint="eastAsia"/>
          <w:color w:val="000000"/>
          <w:sz w:val="24"/>
          <w:szCs w:val="24"/>
        </w:rPr>
        <w:t>，</w:t>
      </w:r>
      <w:r>
        <w:rPr>
          <w:color w:val="000000"/>
          <w:sz w:val="24"/>
          <w:szCs w:val="24"/>
        </w:rPr>
        <w:t>课堂随测占</w:t>
      </w:r>
      <w:r>
        <w:rPr>
          <w:color w:val="000000"/>
          <w:sz w:val="24"/>
          <w:szCs w:val="24"/>
        </w:rPr>
        <w:t>30%</w:t>
      </w:r>
      <w:r>
        <w:rPr>
          <w:color w:val="000000"/>
          <w:sz w:val="24"/>
          <w:szCs w:val="24"/>
        </w:rPr>
        <w:t>，实验部分占</w:t>
      </w:r>
      <w:r>
        <w:rPr>
          <w:color w:val="000000"/>
          <w:sz w:val="24"/>
          <w:szCs w:val="24"/>
        </w:rPr>
        <w:t>30%</w:t>
      </w:r>
      <w:r>
        <w:rPr>
          <w:color w:val="000000"/>
          <w:sz w:val="24"/>
          <w:szCs w:val="24"/>
        </w:rPr>
        <w:t>，作业</w:t>
      </w:r>
      <w:r>
        <w:rPr>
          <w:rFonts w:hint="eastAsia"/>
          <w:color w:val="000000"/>
          <w:sz w:val="24"/>
          <w:szCs w:val="24"/>
        </w:rPr>
        <w:t>（</w:t>
      </w:r>
      <w:r>
        <w:rPr>
          <w:color w:val="000000"/>
          <w:sz w:val="24"/>
          <w:szCs w:val="24"/>
        </w:rPr>
        <w:t>含程序项目</w:t>
      </w:r>
      <w:r>
        <w:rPr>
          <w:rFonts w:hint="eastAsia"/>
          <w:color w:val="000000"/>
          <w:sz w:val="24"/>
          <w:szCs w:val="24"/>
        </w:rPr>
        <w:t>）</w:t>
      </w:r>
      <w:r>
        <w:rPr>
          <w:color w:val="000000"/>
          <w:sz w:val="24"/>
          <w:szCs w:val="24"/>
        </w:rPr>
        <w:t>占</w:t>
      </w:r>
      <w:r>
        <w:rPr>
          <w:color w:val="000000"/>
          <w:sz w:val="24"/>
          <w:szCs w:val="24"/>
        </w:rPr>
        <w:t>20%</w:t>
      </w:r>
      <w:r>
        <w:rPr>
          <w:color w:val="000000"/>
          <w:sz w:val="24"/>
          <w:szCs w:val="24"/>
        </w:rPr>
        <w:t>。</w:t>
      </w:r>
      <w:r>
        <w:rPr>
          <w:color w:val="000000"/>
          <w:sz w:val="24"/>
          <w:szCs w:val="24"/>
        </w:rPr>
        <w:t xml:space="preserve"> </w:t>
      </w:r>
    </w:p>
    <w:p w:rsidR="00712D7F" w:rsidRDefault="008C53F9" w:rsidP="00C56504">
      <w:pPr>
        <w:spacing w:line="360" w:lineRule="auto"/>
        <w:rPr>
          <w:b/>
          <w:color w:val="000000"/>
          <w:sz w:val="24"/>
          <w:szCs w:val="24"/>
        </w:rPr>
      </w:pPr>
      <w:r>
        <w:rPr>
          <w:color w:val="000000"/>
          <w:sz w:val="24"/>
          <w:szCs w:val="24"/>
        </w:rPr>
        <w:t xml:space="preserve">                                               </w:t>
      </w:r>
      <w:r>
        <w:rPr>
          <w:b/>
          <w:color w:val="000000"/>
          <w:sz w:val="24"/>
          <w:szCs w:val="24"/>
        </w:rPr>
        <w:t>执笔人：张国栋</w:t>
      </w:r>
    </w:p>
    <w:p w:rsidR="00712D7F" w:rsidRDefault="008C53F9" w:rsidP="00C56504">
      <w:pPr>
        <w:spacing w:line="360" w:lineRule="auto"/>
        <w:rPr>
          <w:b/>
          <w:color w:val="000000"/>
          <w:sz w:val="24"/>
          <w:szCs w:val="24"/>
        </w:rPr>
      </w:pPr>
      <w:r>
        <w:rPr>
          <w:b/>
          <w:color w:val="000000"/>
          <w:sz w:val="24"/>
          <w:szCs w:val="24"/>
        </w:rPr>
        <w:t xml:space="preserve">                                               </w:t>
      </w:r>
      <w:r>
        <w:rPr>
          <w:b/>
          <w:color w:val="000000"/>
          <w:sz w:val="24"/>
          <w:szCs w:val="24"/>
        </w:rPr>
        <w:t>审定人：高利军</w:t>
      </w:r>
    </w:p>
    <w:p w:rsidR="00712D7F" w:rsidRDefault="008C53F9" w:rsidP="00C56504">
      <w:pPr>
        <w:spacing w:line="360" w:lineRule="auto"/>
        <w:rPr>
          <w:b/>
          <w:color w:val="000000"/>
          <w:sz w:val="24"/>
          <w:szCs w:val="24"/>
        </w:rPr>
      </w:pPr>
      <w:r>
        <w:rPr>
          <w:b/>
          <w:color w:val="000000"/>
          <w:sz w:val="24"/>
          <w:szCs w:val="24"/>
        </w:rPr>
        <w:t xml:space="preserve">                                               </w:t>
      </w:r>
      <w:r>
        <w:rPr>
          <w:b/>
          <w:color w:val="000000"/>
          <w:sz w:val="24"/>
          <w:szCs w:val="24"/>
        </w:rPr>
        <w:t>批准人：张翼飞</w:t>
      </w:r>
    </w:p>
    <w:p w:rsidR="00712D7F" w:rsidRDefault="008C53F9" w:rsidP="00C56504">
      <w:pPr>
        <w:spacing w:line="360" w:lineRule="auto"/>
        <w:rPr>
          <w:b/>
          <w:color w:val="000000"/>
          <w:sz w:val="24"/>
          <w:szCs w:val="24"/>
        </w:rPr>
      </w:pPr>
      <w:r>
        <w:rPr>
          <w:b/>
          <w:color w:val="000000"/>
          <w:sz w:val="24"/>
          <w:szCs w:val="24"/>
        </w:rPr>
        <w:t xml:space="preserve">                                              </w:t>
      </w:r>
      <w:r>
        <w:rPr>
          <w:rFonts w:hint="eastAsia"/>
          <w:b/>
          <w:color w:val="000000"/>
          <w:sz w:val="24"/>
          <w:szCs w:val="24"/>
        </w:rPr>
        <w:t xml:space="preserve">  </w:t>
      </w:r>
      <w:r>
        <w:rPr>
          <w:b/>
          <w:color w:val="000000"/>
          <w:sz w:val="24"/>
          <w:szCs w:val="24"/>
        </w:rPr>
        <w:t xml:space="preserve"> 2015</w:t>
      </w:r>
      <w:r>
        <w:rPr>
          <w:b/>
          <w:color w:val="000000"/>
          <w:sz w:val="24"/>
          <w:szCs w:val="24"/>
        </w:rPr>
        <w:t>年</w:t>
      </w:r>
      <w:r>
        <w:rPr>
          <w:b/>
          <w:color w:val="000000"/>
          <w:sz w:val="24"/>
          <w:szCs w:val="24"/>
        </w:rPr>
        <w:t xml:space="preserve"> 3</w:t>
      </w:r>
      <w:r>
        <w:rPr>
          <w:b/>
          <w:color w:val="000000"/>
          <w:sz w:val="24"/>
          <w:szCs w:val="24"/>
        </w:rPr>
        <w:t>月</w:t>
      </w:r>
      <w:r>
        <w:rPr>
          <w:b/>
          <w:color w:val="000000"/>
          <w:sz w:val="24"/>
          <w:szCs w:val="24"/>
        </w:rPr>
        <w:t xml:space="preserve"> </w:t>
      </w:r>
    </w:p>
    <w:p w:rsidR="00712D7F" w:rsidRDefault="00712D7F" w:rsidP="00C56504">
      <w:pPr>
        <w:sectPr w:rsidR="00712D7F">
          <w:pgSz w:w="11906" w:h="16838"/>
          <w:pgMar w:top="1440" w:right="1080" w:bottom="1440" w:left="1080" w:header="851" w:footer="992" w:gutter="0"/>
          <w:cols w:space="425"/>
          <w:docGrid w:type="lines" w:linePitch="312"/>
        </w:sectPr>
      </w:pPr>
    </w:p>
    <w:p w:rsidR="00712D7F" w:rsidRDefault="008C53F9" w:rsidP="00C56504">
      <w:pPr>
        <w:keepNext/>
        <w:spacing w:before="120" w:after="240" w:line="300" w:lineRule="auto"/>
        <w:jc w:val="center"/>
        <w:outlineLvl w:val="1"/>
        <w:rPr>
          <w:b/>
          <w:sz w:val="32"/>
          <w:szCs w:val="32"/>
        </w:rPr>
      </w:pPr>
      <w:bookmarkStart w:id="23" w:name="_Toc3611"/>
      <w:r>
        <w:rPr>
          <w:rFonts w:hint="eastAsia"/>
          <w:b/>
          <w:sz w:val="32"/>
          <w:szCs w:val="32"/>
        </w:rPr>
        <w:lastRenderedPageBreak/>
        <w:t>《软件项目管理》课程教学大纲</w:t>
      </w:r>
      <w:bookmarkEnd w:id="23"/>
    </w:p>
    <w:p w:rsidR="00712D7F" w:rsidRDefault="008C53F9" w:rsidP="00C56504">
      <w:pPr>
        <w:spacing w:line="360" w:lineRule="auto"/>
        <w:rPr>
          <w:bCs/>
          <w:sz w:val="24"/>
        </w:rPr>
      </w:pPr>
      <w:r>
        <w:rPr>
          <w:rFonts w:hint="eastAsia"/>
          <w:b/>
          <w:bCs/>
          <w:sz w:val="24"/>
        </w:rPr>
        <w:t>【课程编号】</w:t>
      </w:r>
      <w:r>
        <w:rPr>
          <w:rFonts w:hint="eastAsia"/>
          <w:bCs/>
          <w:sz w:val="24"/>
        </w:rPr>
        <w:t xml:space="preserve"> </w:t>
      </w:r>
      <w:r>
        <w:rPr>
          <w:bCs/>
          <w:sz w:val="24"/>
        </w:rPr>
        <w:t>1010002313</w:t>
      </w:r>
    </w:p>
    <w:p w:rsidR="00712D7F" w:rsidRDefault="008C53F9" w:rsidP="00C56504">
      <w:pPr>
        <w:spacing w:line="360" w:lineRule="auto"/>
        <w:rPr>
          <w:bCs/>
          <w:sz w:val="24"/>
        </w:rPr>
      </w:pPr>
      <w:r>
        <w:rPr>
          <w:rFonts w:hint="eastAsia"/>
          <w:b/>
          <w:bCs/>
          <w:sz w:val="24"/>
        </w:rPr>
        <w:t>【课程名称】</w:t>
      </w:r>
      <w:r>
        <w:rPr>
          <w:rFonts w:hint="eastAsia"/>
          <w:b/>
          <w:bCs/>
          <w:sz w:val="24"/>
        </w:rPr>
        <w:t xml:space="preserve"> </w:t>
      </w:r>
      <w:r>
        <w:rPr>
          <w:rFonts w:hint="eastAsia"/>
          <w:bCs/>
          <w:sz w:val="24"/>
        </w:rPr>
        <w:t>软件项目管理</w:t>
      </w:r>
    </w:p>
    <w:p w:rsidR="00712D7F" w:rsidRDefault="008C53F9" w:rsidP="00C56504">
      <w:pPr>
        <w:spacing w:line="360" w:lineRule="auto"/>
        <w:ind w:firstLineChars="650" w:firstLine="1560"/>
        <w:rPr>
          <w:b/>
          <w:bCs/>
          <w:sz w:val="24"/>
        </w:rPr>
      </w:pPr>
      <w:r>
        <w:rPr>
          <w:bCs/>
          <w:sz w:val="24"/>
        </w:rPr>
        <w:t>Software Project Management</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学时学分</w:t>
      </w:r>
      <w:r>
        <w:rPr>
          <w:rFonts w:hint="eastAsia"/>
          <w:b/>
          <w:bCs/>
          <w:sz w:val="24"/>
          <w:szCs w:val="24"/>
        </w:rPr>
        <w:t>】</w:t>
      </w:r>
      <w:r>
        <w:rPr>
          <w:rFonts w:hint="eastAsia"/>
          <w:sz w:val="24"/>
          <w:szCs w:val="24"/>
        </w:rPr>
        <w:t>32</w:t>
      </w:r>
      <w:r>
        <w:rPr>
          <w:rFonts w:hint="eastAsia"/>
          <w:sz w:val="24"/>
          <w:szCs w:val="24"/>
        </w:rPr>
        <w:t>学时；</w:t>
      </w:r>
      <w:r>
        <w:rPr>
          <w:rFonts w:hint="eastAsia"/>
          <w:sz w:val="24"/>
          <w:szCs w:val="24"/>
        </w:rPr>
        <w:t xml:space="preserve"> 2</w:t>
      </w:r>
      <w:r>
        <w:rPr>
          <w:rFonts w:hint="eastAsia"/>
          <w:sz w:val="24"/>
          <w:szCs w:val="24"/>
        </w:rPr>
        <w:t>学分</w:t>
      </w:r>
      <w:r>
        <w:rPr>
          <w:rFonts w:hint="eastAsia"/>
          <w:sz w:val="24"/>
          <w:szCs w:val="24"/>
        </w:rPr>
        <w:t xml:space="preserve">                   </w:t>
      </w:r>
      <w:r>
        <w:rPr>
          <w:rFonts w:hint="eastAsia"/>
          <w:b/>
          <w:bCs/>
          <w:sz w:val="24"/>
          <w:szCs w:val="24"/>
        </w:rPr>
        <w:t>【</w:t>
      </w:r>
      <w:r>
        <w:rPr>
          <w:rFonts w:hint="eastAsia"/>
          <w:b/>
          <w:sz w:val="24"/>
          <w:szCs w:val="24"/>
        </w:rPr>
        <w:t>实验和上机学时</w:t>
      </w:r>
      <w:r>
        <w:rPr>
          <w:rFonts w:hint="eastAsia"/>
          <w:b/>
          <w:bCs/>
          <w:sz w:val="24"/>
          <w:szCs w:val="24"/>
        </w:rPr>
        <w:t>】</w:t>
      </w:r>
      <w:r>
        <w:rPr>
          <w:rFonts w:hint="eastAsia"/>
          <w:bCs/>
          <w:sz w:val="24"/>
          <w:szCs w:val="24"/>
        </w:rPr>
        <w:t>0</w:t>
      </w:r>
    </w:p>
    <w:p w:rsidR="00712D7F" w:rsidRDefault="008C53F9" w:rsidP="00C56504">
      <w:pPr>
        <w:spacing w:line="360" w:lineRule="auto"/>
        <w:rPr>
          <w:sz w:val="24"/>
          <w:szCs w:val="24"/>
        </w:rPr>
      </w:pPr>
      <w:r>
        <w:rPr>
          <w:rFonts w:hint="eastAsia"/>
          <w:b/>
          <w:bCs/>
          <w:sz w:val="24"/>
          <w:szCs w:val="24"/>
        </w:rPr>
        <w:t>【</w:t>
      </w:r>
      <w:r>
        <w:rPr>
          <w:rFonts w:hint="eastAsia"/>
          <w:b/>
          <w:sz w:val="24"/>
          <w:szCs w:val="24"/>
        </w:rPr>
        <w:t>课程性质</w:t>
      </w:r>
      <w:r>
        <w:rPr>
          <w:rFonts w:hint="eastAsia"/>
          <w:b/>
          <w:bCs/>
          <w:sz w:val="24"/>
          <w:szCs w:val="24"/>
        </w:rPr>
        <w:t>】</w:t>
      </w:r>
      <w:r>
        <w:rPr>
          <w:rFonts w:hint="eastAsia"/>
          <w:sz w:val="24"/>
          <w:szCs w:val="24"/>
        </w:rPr>
        <w:t>个性化课程</w:t>
      </w:r>
      <w:r>
        <w:rPr>
          <w:rFonts w:hint="eastAsia"/>
          <w:sz w:val="24"/>
          <w:szCs w:val="24"/>
        </w:rPr>
        <w:t xml:space="preserve">                        </w:t>
      </w:r>
      <w:r>
        <w:rPr>
          <w:rFonts w:hint="eastAsia"/>
          <w:b/>
          <w:bCs/>
          <w:sz w:val="24"/>
          <w:szCs w:val="24"/>
        </w:rPr>
        <w:t>【</w:t>
      </w:r>
      <w:r>
        <w:rPr>
          <w:rFonts w:hint="eastAsia"/>
          <w:b/>
          <w:sz w:val="24"/>
          <w:szCs w:val="24"/>
        </w:rPr>
        <w:t>开课模式</w:t>
      </w:r>
      <w:r>
        <w:rPr>
          <w:rFonts w:hint="eastAsia"/>
          <w:b/>
          <w:bCs/>
          <w:sz w:val="24"/>
          <w:szCs w:val="24"/>
        </w:rPr>
        <w:t>】</w:t>
      </w:r>
      <w:r>
        <w:rPr>
          <w:rFonts w:hint="eastAsia"/>
          <w:bCs/>
          <w:sz w:val="24"/>
          <w:szCs w:val="24"/>
        </w:rPr>
        <w:t>选修</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先修课程</w:t>
      </w:r>
      <w:r>
        <w:rPr>
          <w:rFonts w:hint="eastAsia"/>
          <w:b/>
          <w:bCs/>
          <w:sz w:val="24"/>
          <w:szCs w:val="24"/>
        </w:rPr>
        <w:t>】</w:t>
      </w:r>
      <w:r>
        <w:rPr>
          <w:rFonts w:hint="eastAsia"/>
          <w:sz w:val="24"/>
          <w:szCs w:val="24"/>
        </w:rPr>
        <w:t>软件工程</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开课单位</w:t>
      </w:r>
      <w:r>
        <w:rPr>
          <w:rFonts w:hint="eastAsia"/>
          <w:b/>
          <w:bCs/>
          <w:sz w:val="24"/>
          <w:szCs w:val="24"/>
        </w:rPr>
        <w:t>】</w:t>
      </w:r>
      <w:r>
        <w:rPr>
          <w:rFonts w:hint="eastAsia"/>
          <w:sz w:val="24"/>
          <w:szCs w:val="24"/>
          <w:lang w:val="zh-CN"/>
        </w:rPr>
        <w:t>软件工程</w:t>
      </w:r>
      <w:r>
        <w:rPr>
          <w:rFonts w:hint="eastAsia"/>
          <w:bCs/>
          <w:sz w:val="24"/>
          <w:szCs w:val="24"/>
        </w:rPr>
        <w:t>系</w:t>
      </w:r>
      <w:r>
        <w:rPr>
          <w:rFonts w:hint="eastAsia"/>
          <w:bCs/>
          <w:sz w:val="24"/>
          <w:szCs w:val="24"/>
        </w:rPr>
        <w:t xml:space="preserve">              </w:t>
      </w:r>
      <w:r>
        <w:rPr>
          <w:rFonts w:hint="eastAsia"/>
          <w:b/>
          <w:bCs/>
          <w:sz w:val="24"/>
          <w:szCs w:val="24"/>
        </w:rPr>
        <w:t xml:space="preserve">          </w:t>
      </w:r>
      <w:r>
        <w:rPr>
          <w:rFonts w:hint="eastAsia"/>
          <w:b/>
          <w:bCs/>
          <w:sz w:val="24"/>
          <w:szCs w:val="24"/>
        </w:rPr>
        <w:t>【</w:t>
      </w:r>
      <w:r>
        <w:rPr>
          <w:rFonts w:hint="eastAsia"/>
          <w:b/>
          <w:sz w:val="24"/>
          <w:szCs w:val="24"/>
        </w:rPr>
        <w:t>开课学期</w:t>
      </w:r>
      <w:r>
        <w:rPr>
          <w:rFonts w:hint="eastAsia"/>
          <w:b/>
          <w:bCs/>
          <w:sz w:val="24"/>
          <w:szCs w:val="24"/>
        </w:rPr>
        <w:t>】</w:t>
      </w:r>
      <w:r>
        <w:rPr>
          <w:rFonts w:hint="eastAsia"/>
          <w:bCs/>
          <w:sz w:val="24"/>
          <w:szCs w:val="24"/>
        </w:rPr>
        <w:t>第</w:t>
      </w:r>
      <w:r>
        <w:rPr>
          <w:rFonts w:hint="eastAsia"/>
          <w:bCs/>
          <w:color w:val="FF0000"/>
          <w:sz w:val="24"/>
          <w:szCs w:val="24"/>
        </w:rPr>
        <w:t>7</w:t>
      </w:r>
      <w:r>
        <w:rPr>
          <w:rFonts w:hint="eastAsia"/>
          <w:bCs/>
          <w:sz w:val="24"/>
          <w:szCs w:val="24"/>
        </w:rPr>
        <w:t>学期</w:t>
      </w:r>
    </w:p>
    <w:p w:rsidR="00712D7F" w:rsidRDefault="008C53F9" w:rsidP="00C56504">
      <w:pPr>
        <w:spacing w:line="360" w:lineRule="auto"/>
        <w:rPr>
          <w:bCs/>
          <w:sz w:val="24"/>
          <w:szCs w:val="24"/>
        </w:rPr>
      </w:pPr>
      <w:r>
        <w:rPr>
          <w:rFonts w:hint="eastAsia"/>
          <w:b/>
          <w:bCs/>
          <w:sz w:val="24"/>
          <w:szCs w:val="24"/>
        </w:rPr>
        <w:t>【</w:t>
      </w:r>
      <w:r>
        <w:rPr>
          <w:rFonts w:hint="eastAsia"/>
          <w:b/>
          <w:sz w:val="24"/>
          <w:szCs w:val="24"/>
        </w:rPr>
        <w:t>授课对象</w:t>
      </w:r>
      <w:r>
        <w:rPr>
          <w:rFonts w:hint="eastAsia"/>
          <w:b/>
          <w:bCs/>
          <w:sz w:val="24"/>
          <w:szCs w:val="24"/>
        </w:rPr>
        <w:t>】</w:t>
      </w:r>
      <w:r>
        <w:rPr>
          <w:rFonts w:hint="eastAsia"/>
          <w:bCs/>
          <w:sz w:val="24"/>
          <w:szCs w:val="24"/>
        </w:rPr>
        <w:t>计算机科学与技术专业、物联网工程专业、网络工程专业、软件工程专业</w:t>
      </w:r>
    </w:p>
    <w:p w:rsidR="00712D7F" w:rsidRDefault="008C53F9" w:rsidP="00C56504">
      <w:pPr>
        <w:spacing w:line="360" w:lineRule="auto"/>
        <w:rPr>
          <w:bCs/>
          <w:sz w:val="24"/>
          <w:szCs w:val="24"/>
        </w:rPr>
      </w:pPr>
      <w:r>
        <w:rPr>
          <w:rFonts w:hint="eastAsia"/>
          <w:b/>
          <w:bCs/>
          <w:sz w:val="24"/>
          <w:szCs w:val="24"/>
        </w:rPr>
        <w:t>【</w:t>
      </w:r>
      <w:r>
        <w:rPr>
          <w:rFonts w:hint="eastAsia"/>
          <w:b/>
          <w:sz w:val="24"/>
          <w:szCs w:val="24"/>
        </w:rPr>
        <w:t>考核方式</w:t>
      </w:r>
      <w:r>
        <w:rPr>
          <w:rFonts w:hint="eastAsia"/>
          <w:b/>
          <w:bCs/>
          <w:sz w:val="24"/>
          <w:szCs w:val="24"/>
        </w:rPr>
        <w:t>】</w:t>
      </w:r>
      <w:r>
        <w:rPr>
          <w:rFonts w:hint="eastAsia"/>
          <w:bCs/>
          <w:sz w:val="24"/>
          <w:szCs w:val="24"/>
        </w:rPr>
        <w:t>考查</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一、课程的性质、目的与任务</w:t>
      </w:r>
    </w:p>
    <w:p w:rsidR="00712D7F" w:rsidRDefault="008C53F9" w:rsidP="00C56504">
      <w:pPr>
        <w:spacing w:line="360" w:lineRule="auto"/>
        <w:ind w:firstLine="480"/>
        <w:rPr>
          <w:rFonts w:ascii="宋体" w:hAnsi="宋体" w:cs="宋体"/>
          <w:sz w:val="24"/>
          <w:szCs w:val="24"/>
        </w:rPr>
      </w:pPr>
      <w:r>
        <w:rPr>
          <w:rFonts w:ascii="宋体" w:hAnsi="宋体" w:cs="宋体" w:hint="eastAsia"/>
          <w:sz w:val="24"/>
          <w:szCs w:val="24"/>
        </w:rPr>
        <w:t>《软件项目管理》是计算机科学与技术等本科专业教学中的一门重要的专业选修课，在教学计划中占有重要地位和作用。通过本课程的教学使学生掌握软件项目管理的基本概念、方法、原理，了解软件项目管理的发展历程和发展方向，使学生具备运用所学方法管理软件项目的能力。</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二、课程教学目标</w:t>
      </w:r>
    </w:p>
    <w:p w:rsidR="00712D7F" w:rsidRDefault="008C53F9" w:rsidP="00C56504">
      <w:pPr>
        <w:spacing w:line="360" w:lineRule="auto"/>
        <w:ind w:firstLine="480"/>
        <w:rPr>
          <w:rFonts w:ascii="宋体" w:hAnsi="宋体" w:cs="宋体"/>
          <w:sz w:val="24"/>
          <w:szCs w:val="24"/>
        </w:rPr>
      </w:pPr>
      <w:r>
        <w:rPr>
          <w:rFonts w:ascii="宋体" w:hAnsi="宋体" w:cs="宋体" w:hint="eastAsia"/>
          <w:sz w:val="24"/>
          <w:szCs w:val="24"/>
        </w:rPr>
        <w:t>本课程主要讲解软件项目管理的基本概念、方法、原理以及软件项目管理的发展方向。掌握项目管理框架内的五大管理过程组、十大知识领域以及它们之间的关系，了解各子过程之间的逻辑关系。理解软件项目的特殊性，了解如何将项目管理的基本原理应用到软件项目管理中；理解软件项目需求分析、设计、开发、测试的过程，理解团队开发技术和方法，掌握软件项目常用的生命周期模型。了解软件项目开发领域的技术标准、文档规范、知识产权、政策和法律法规。能够运用软件项目管理的方法有效地管理软件项目。</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三、课程教学内容和基本要求</w:t>
      </w:r>
    </w:p>
    <w:p w:rsidR="00712D7F" w:rsidRDefault="008C53F9" w:rsidP="00C56504">
      <w:pPr>
        <w:adjustRightInd w:val="0"/>
        <w:snapToGrid w:val="0"/>
        <w:spacing w:line="360" w:lineRule="auto"/>
        <w:ind w:firstLineChars="200" w:firstLine="480"/>
        <w:rPr>
          <w:rFonts w:cs="宋体"/>
          <w:sz w:val="24"/>
          <w:szCs w:val="24"/>
        </w:rPr>
      </w:pPr>
      <w:r>
        <w:rPr>
          <w:rFonts w:cs="宋体" w:hint="eastAsia"/>
          <w:sz w:val="24"/>
          <w:szCs w:val="24"/>
        </w:rPr>
        <w:t>1.</w:t>
      </w:r>
      <w:r>
        <w:rPr>
          <w:rFonts w:cs="宋体" w:hint="eastAsia"/>
          <w:sz w:val="24"/>
          <w:szCs w:val="24"/>
        </w:rPr>
        <w:t>绪论（</w:t>
      </w:r>
      <w:r>
        <w:rPr>
          <w:rFonts w:cs="宋体" w:hint="eastAsia"/>
          <w:sz w:val="24"/>
          <w:szCs w:val="24"/>
        </w:rPr>
        <w:t>3</w:t>
      </w:r>
      <w:r>
        <w:rPr>
          <w:rFonts w:cs="宋体" w:hint="eastAsia"/>
          <w:sz w:val="24"/>
          <w:szCs w:val="24"/>
        </w:rPr>
        <w:t>学时）</w:t>
      </w:r>
    </w:p>
    <w:p w:rsidR="00712D7F" w:rsidRDefault="008C53F9" w:rsidP="00C56504">
      <w:pPr>
        <w:numPr>
          <w:ilvl w:val="0"/>
          <w:numId w:val="47"/>
        </w:numPr>
        <w:adjustRightInd w:val="0"/>
        <w:snapToGrid w:val="0"/>
        <w:spacing w:line="360" w:lineRule="auto"/>
        <w:ind w:left="420" w:firstLineChars="200" w:firstLine="480"/>
        <w:rPr>
          <w:rFonts w:cs="宋体"/>
          <w:sz w:val="24"/>
          <w:szCs w:val="24"/>
        </w:rPr>
      </w:pPr>
      <w:r>
        <w:rPr>
          <w:rFonts w:cs="宋体" w:hint="eastAsia"/>
          <w:sz w:val="24"/>
          <w:szCs w:val="24"/>
        </w:rPr>
        <w:t>项目、项目管理的基本概念</w:t>
      </w:r>
    </w:p>
    <w:p w:rsidR="00712D7F" w:rsidRDefault="008C53F9" w:rsidP="00C56504">
      <w:pPr>
        <w:numPr>
          <w:ilvl w:val="0"/>
          <w:numId w:val="47"/>
        </w:numPr>
        <w:adjustRightInd w:val="0"/>
        <w:snapToGrid w:val="0"/>
        <w:spacing w:line="360" w:lineRule="auto"/>
        <w:ind w:left="420" w:firstLineChars="200" w:firstLine="480"/>
        <w:rPr>
          <w:rFonts w:cs="宋体"/>
          <w:sz w:val="24"/>
          <w:szCs w:val="24"/>
        </w:rPr>
      </w:pPr>
      <w:r>
        <w:rPr>
          <w:rFonts w:cs="宋体" w:hint="eastAsia"/>
          <w:sz w:val="24"/>
          <w:szCs w:val="24"/>
        </w:rPr>
        <w:lastRenderedPageBreak/>
        <w:t>项目管理的知识体系</w:t>
      </w:r>
    </w:p>
    <w:p w:rsidR="00712D7F" w:rsidRDefault="008C53F9" w:rsidP="00C56504">
      <w:pPr>
        <w:numPr>
          <w:ilvl w:val="0"/>
          <w:numId w:val="47"/>
        </w:numPr>
        <w:adjustRightInd w:val="0"/>
        <w:snapToGrid w:val="0"/>
        <w:spacing w:line="360" w:lineRule="auto"/>
        <w:ind w:left="420" w:firstLineChars="200" w:firstLine="480"/>
        <w:rPr>
          <w:rFonts w:cs="宋体"/>
          <w:sz w:val="24"/>
          <w:szCs w:val="24"/>
        </w:rPr>
      </w:pPr>
      <w:r>
        <w:rPr>
          <w:rFonts w:cs="宋体" w:hint="eastAsia"/>
          <w:sz w:val="24"/>
          <w:szCs w:val="24"/>
        </w:rPr>
        <w:t>软件项目管理的发展史</w:t>
      </w:r>
    </w:p>
    <w:p w:rsidR="00712D7F" w:rsidRDefault="008C53F9" w:rsidP="00C56504">
      <w:pPr>
        <w:spacing w:line="360" w:lineRule="auto"/>
        <w:ind w:left="480"/>
        <w:rPr>
          <w:rFonts w:cs="宋体"/>
          <w:sz w:val="24"/>
          <w:szCs w:val="24"/>
        </w:rPr>
      </w:pPr>
      <w:r>
        <w:rPr>
          <w:rFonts w:cs="宋体" w:hint="eastAsia"/>
          <w:sz w:val="24"/>
          <w:szCs w:val="24"/>
        </w:rPr>
        <w:t>2.</w:t>
      </w:r>
      <w:r>
        <w:rPr>
          <w:rFonts w:cs="宋体" w:hint="eastAsia"/>
          <w:sz w:val="24"/>
          <w:szCs w:val="24"/>
        </w:rPr>
        <w:t>软件项目生命周期与组织结构（</w:t>
      </w:r>
      <w:r>
        <w:rPr>
          <w:rFonts w:cs="宋体" w:hint="eastAsia"/>
          <w:sz w:val="24"/>
          <w:szCs w:val="24"/>
        </w:rPr>
        <w:t>3</w:t>
      </w:r>
      <w:r>
        <w:rPr>
          <w:rFonts w:cs="宋体" w:hint="eastAsia"/>
          <w:sz w:val="24"/>
          <w:szCs w:val="24"/>
        </w:rPr>
        <w:t>学时）</w:t>
      </w:r>
    </w:p>
    <w:p w:rsidR="00712D7F" w:rsidRDefault="008C53F9" w:rsidP="00C56504">
      <w:pPr>
        <w:numPr>
          <w:ilvl w:val="0"/>
          <w:numId w:val="48"/>
        </w:numPr>
        <w:spacing w:line="360" w:lineRule="auto"/>
        <w:rPr>
          <w:rFonts w:cs="宋体"/>
          <w:sz w:val="24"/>
          <w:szCs w:val="24"/>
        </w:rPr>
      </w:pPr>
      <w:r>
        <w:rPr>
          <w:rFonts w:cs="宋体" w:hint="eastAsia"/>
          <w:sz w:val="24"/>
          <w:szCs w:val="24"/>
        </w:rPr>
        <w:t>软件项目生命周期概述</w:t>
      </w:r>
    </w:p>
    <w:p w:rsidR="00712D7F" w:rsidRDefault="008C53F9" w:rsidP="00C56504">
      <w:pPr>
        <w:numPr>
          <w:ilvl w:val="0"/>
          <w:numId w:val="48"/>
        </w:numPr>
        <w:spacing w:line="360" w:lineRule="auto"/>
        <w:rPr>
          <w:rFonts w:cs="宋体"/>
          <w:sz w:val="24"/>
          <w:szCs w:val="24"/>
        </w:rPr>
      </w:pPr>
      <w:r>
        <w:rPr>
          <w:rFonts w:cs="宋体" w:hint="eastAsia"/>
          <w:sz w:val="24"/>
          <w:szCs w:val="24"/>
        </w:rPr>
        <w:t>项目干系人管理</w:t>
      </w:r>
    </w:p>
    <w:p w:rsidR="00712D7F" w:rsidRDefault="008C53F9" w:rsidP="00C56504">
      <w:pPr>
        <w:numPr>
          <w:ilvl w:val="0"/>
          <w:numId w:val="48"/>
        </w:numPr>
        <w:spacing w:line="360" w:lineRule="auto"/>
        <w:rPr>
          <w:rFonts w:cs="宋体"/>
          <w:sz w:val="24"/>
          <w:szCs w:val="24"/>
        </w:rPr>
      </w:pPr>
      <w:r>
        <w:rPr>
          <w:rFonts w:cs="宋体" w:hint="eastAsia"/>
          <w:sz w:val="24"/>
          <w:szCs w:val="24"/>
        </w:rPr>
        <w:t>项目组织结构</w:t>
      </w:r>
    </w:p>
    <w:p w:rsidR="00712D7F" w:rsidRDefault="008C53F9" w:rsidP="00C56504">
      <w:pPr>
        <w:spacing w:line="360" w:lineRule="auto"/>
        <w:ind w:left="480"/>
        <w:rPr>
          <w:rFonts w:cs="宋体"/>
          <w:sz w:val="24"/>
          <w:szCs w:val="24"/>
        </w:rPr>
      </w:pPr>
      <w:r>
        <w:rPr>
          <w:rFonts w:cs="宋体" w:hint="eastAsia"/>
          <w:sz w:val="24"/>
          <w:szCs w:val="24"/>
        </w:rPr>
        <w:t>3.</w:t>
      </w:r>
      <w:r>
        <w:rPr>
          <w:rFonts w:cs="宋体" w:hint="eastAsia"/>
          <w:sz w:val="24"/>
          <w:szCs w:val="24"/>
        </w:rPr>
        <w:t>软件项目综合管理（</w:t>
      </w:r>
      <w:r>
        <w:rPr>
          <w:rFonts w:cs="宋体" w:hint="eastAsia"/>
          <w:sz w:val="24"/>
          <w:szCs w:val="24"/>
        </w:rPr>
        <w:t>3</w:t>
      </w:r>
      <w:r>
        <w:rPr>
          <w:rFonts w:cs="宋体" w:hint="eastAsia"/>
          <w:sz w:val="24"/>
          <w:szCs w:val="24"/>
        </w:rPr>
        <w:t>学时）</w:t>
      </w:r>
    </w:p>
    <w:p w:rsidR="00712D7F" w:rsidRDefault="008C53F9" w:rsidP="00C56504">
      <w:pPr>
        <w:numPr>
          <w:ilvl w:val="0"/>
          <w:numId w:val="49"/>
        </w:numPr>
        <w:tabs>
          <w:tab w:val="left" w:pos="1200"/>
        </w:tabs>
        <w:spacing w:line="360" w:lineRule="auto"/>
        <w:ind w:firstLineChars="350" w:firstLine="840"/>
        <w:rPr>
          <w:rFonts w:cs="宋体"/>
          <w:sz w:val="24"/>
          <w:szCs w:val="24"/>
        </w:rPr>
      </w:pPr>
      <w:r>
        <w:rPr>
          <w:rFonts w:cs="宋体" w:hint="eastAsia"/>
          <w:sz w:val="24"/>
          <w:szCs w:val="24"/>
        </w:rPr>
        <w:t>软件项目综合管理概述</w:t>
      </w:r>
    </w:p>
    <w:p w:rsidR="00712D7F" w:rsidRDefault="008C53F9" w:rsidP="00C56504">
      <w:pPr>
        <w:numPr>
          <w:ilvl w:val="0"/>
          <w:numId w:val="49"/>
        </w:numPr>
        <w:tabs>
          <w:tab w:val="left" w:pos="1200"/>
        </w:tabs>
        <w:spacing w:line="360" w:lineRule="auto"/>
        <w:ind w:firstLineChars="350" w:firstLine="840"/>
        <w:rPr>
          <w:rFonts w:cs="宋体"/>
          <w:sz w:val="24"/>
          <w:szCs w:val="24"/>
        </w:rPr>
      </w:pPr>
      <w:r>
        <w:rPr>
          <w:rFonts w:cs="宋体" w:hint="eastAsia"/>
          <w:sz w:val="24"/>
          <w:szCs w:val="24"/>
        </w:rPr>
        <w:t>制定项目章程和项目综合管理计划</w:t>
      </w:r>
    </w:p>
    <w:p w:rsidR="00712D7F" w:rsidRDefault="008C53F9" w:rsidP="00C56504">
      <w:pPr>
        <w:numPr>
          <w:ilvl w:val="0"/>
          <w:numId w:val="49"/>
        </w:numPr>
        <w:tabs>
          <w:tab w:val="left" w:pos="1200"/>
        </w:tabs>
        <w:spacing w:line="360" w:lineRule="auto"/>
        <w:ind w:firstLineChars="350" w:firstLine="840"/>
        <w:rPr>
          <w:rFonts w:cs="宋体"/>
          <w:sz w:val="24"/>
          <w:szCs w:val="24"/>
        </w:rPr>
      </w:pPr>
      <w:r>
        <w:rPr>
          <w:rFonts w:cs="宋体" w:hint="eastAsia"/>
          <w:sz w:val="24"/>
          <w:szCs w:val="24"/>
        </w:rPr>
        <w:t>项目综合管理计划执行</w:t>
      </w:r>
    </w:p>
    <w:p w:rsidR="00712D7F" w:rsidRDefault="008C53F9" w:rsidP="00C56504">
      <w:pPr>
        <w:numPr>
          <w:ilvl w:val="0"/>
          <w:numId w:val="49"/>
        </w:numPr>
        <w:tabs>
          <w:tab w:val="left" w:pos="1200"/>
        </w:tabs>
        <w:spacing w:line="360" w:lineRule="auto"/>
        <w:ind w:firstLineChars="350" w:firstLine="840"/>
        <w:rPr>
          <w:rFonts w:cs="宋体"/>
          <w:sz w:val="24"/>
          <w:szCs w:val="24"/>
        </w:rPr>
      </w:pPr>
      <w:r>
        <w:rPr>
          <w:rFonts w:cs="宋体" w:hint="eastAsia"/>
          <w:sz w:val="24"/>
          <w:szCs w:val="24"/>
        </w:rPr>
        <w:t>整体变更控制</w:t>
      </w:r>
    </w:p>
    <w:p w:rsidR="00712D7F" w:rsidRDefault="008C53F9" w:rsidP="00C56504">
      <w:pPr>
        <w:spacing w:line="360" w:lineRule="auto"/>
        <w:ind w:left="480"/>
        <w:rPr>
          <w:rFonts w:cs="宋体"/>
          <w:sz w:val="24"/>
          <w:szCs w:val="24"/>
        </w:rPr>
      </w:pPr>
      <w:r>
        <w:rPr>
          <w:rFonts w:hint="eastAsia"/>
          <w:sz w:val="24"/>
          <w:szCs w:val="24"/>
        </w:rPr>
        <w:t>4.</w:t>
      </w:r>
      <w:r>
        <w:rPr>
          <w:rFonts w:hint="eastAsia"/>
          <w:sz w:val="24"/>
          <w:szCs w:val="24"/>
        </w:rPr>
        <w:t>软件项目范围管理</w:t>
      </w:r>
      <w:r>
        <w:rPr>
          <w:rFonts w:cs="宋体" w:hint="eastAsia"/>
          <w:sz w:val="24"/>
          <w:szCs w:val="24"/>
        </w:rPr>
        <w:t>（</w:t>
      </w:r>
      <w:r>
        <w:rPr>
          <w:rFonts w:cs="宋体" w:hint="eastAsia"/>
          <w:sz w:val="24"/>
          <w:szCs w:val="24"/>
        </w:rPr>
        <w:t>3</w:t>
      </w:r>
      <w:r>
        <w:rPr>
          <w:rFonts w:cs="宋体" w:hint="eastAsia"/>
          <w:sz w:val="24"/>
          <w:szCs w:val="24"/>
        </w:rPr>
        <w:t>学时）</w:t>
      </w:r>
    </w:p>
    <w:p w:rsidR="00712D7F" w:rsidRDefault="008C53F9" w:rsidP="00C56504">
      <w:pPr>
        <w:numPr>
          <w:ilvl w:val="0"/>
          <w:numId w:val="50"/>
        </w:numPr>
        <w:tabs>
          <w:tab w:val="left" w:pos="1200"/>
        </w:tabs>
        <w:spacing w:line="360" w:lineRule="auto"/>
        <w:ind w:firstLine="840"/>
        <w:rPr>
          <w:rFonts w:cs="宋体"/>
          <w:sz w:val="24"/>
          <w:szCs w:val="24"/>
        </w:rPr>
      </w:pPr>
      <w:r>
        <w:rPr>
          <w:rFonts w:cs="宋体" w:hint="eastAsia"/>
          <w:sz w:val="24"/>
          <w:szCs w:val="24"/>
        </w:rPr>
        <w:t>范围管理概述</w:t>
      </w:r>
    </w:p>
    <w:p w:rsidR="00712D7F" w:rsidRDefault="008C53F9" w:rsidP="00C56504">
      <w:pPr>
        <w:numPr>
          <w:ilvl w:val="0"/>
          <w:numId w:val="50"/>
        </w:numPr>
        <w:tabs>
          <w:tab w:val="left" w:pos="1200"/>
        </w:tabs>
        <w:spacing w:line="360" w:lineRule="auto"/>
        <w:ind w:firstLine="840"/>
        <w:rPr>
          <w:rFonts w:cs="宋体"/>
          <w:sz w:val="24"/>
          <w:szCs w:val="24"/>
        </w:rPr>
      </w:pPr>
      <w:r>
        <w:rPr>
          <w:rFonts w:cs="宋体" w:hint="eastAsia"/>
          <w:sz w:val="24"/>
          <w:szCs w:val="24"/>
        </w:rPr>
        <w:t>范围规划和范围定义</w:t>
      </w:r>
    </w:p>
    <w:p w:rsidR="00712D7F" w:rsidRDefault="008C53F9" w:rsidP="00C56504">
      <w:pPr>
        <w:numPr>
          <w:ilvl w:val="0"/>
          <w:numId w:val="50"/>
        </w:numPr>
        <w:tabs>
          <w:tab w:val="left" w:pos="1200"/>
        </w:tabs>
        <w:spacing w:line="360" w:lineRule="auto"/>
        <w:ind w:firstLine="840"/>
        <w:rPr>
          <w:rFonts w:cs="宋体"/>
          <w:sz w:val="24"/>
          <w:szCs w:val="24"/>
        </w:rPr>
      </w:pPr>
      <w:r>
        <w:rPr>
          <w:rFonts w:cs="宋体" w:hint="eastAsia"/>
          <w:sz w:val="24"/>
          <w:szCs w:val="24"/>
        </w:rPr>
        <w:t>制作工作分解结构</w:t>
      </w:r>
    </w:p>
    <w:p w:rsidR="00712D7F" w:rsidRDefault="008C53F9" w:rsidP="00C56504">
      <w:pPr>
        <w:numPr>
          <w:ilvl w:val="0"/>
          <w:numId w:val="50"/>
        </w:numPr>
        <w:tabs>
          <w:tab w:val="left" w:pos="1200"/>
        </w:tabs>
        <w:spacing w:line="360" w:lineRule="auto"/>
        <w:ind w:firstLine="840"/>
        <w:rPr>
          <w:rFonts w:cs="宋体"/>
          <w:sz w:val="24"/>
          <w:szCs w:val="24"/>
        </w:rPr>
      </w:pPr>
      <w:r>
        <w:rPr>
          <w:rFonts w:cs="宋体" w:hint="eastAsia"/>
          <w:sz w:val="24"/>
          <w:szCs w:val="24"/>
        </w:rPr>
        <w:t>范围核实</w:t>
      </w:r>
    </w:p>
    <w:p w:rsidR="00712D7F" w:rsidRDefault="008C53F9" w:rsidP="00C56504">
      <w:pPr>
        <w:numPr>
          <w:ilvl w:val="0"/>
          <w:numId w:val="50"/>
        </w:numPr>
        <w:tabs>
          <w:tab w:val="left" w:pos="1200"/>
        </w:tabs>
        <w:spacing w:line="360" w:lineRule="auto"/>
        <w:ind w:firstLine="840"/>
        <w:rPr>
          <w:rFonts w:cs="宋体"/>
          <w:sz w:val="24"/>
          <w:szCs w:val="24"/>
        </w:rPr>
      </w:pPr>
      <w:r>
        <w:rPr>
          <w:rFonts w:cs="宋体" w:hint="eastAsia"/>
          <w:sz w:val="24"/>
          <w:szCs w:val="24"/>
        </w:rPr>
        <w:t>范围变更控制</w:t>
      </w:r>
    </w:p>
    <w:p w:rsidR="00712D7F" w:rsidRDefault="008C53F9" w:rsidP="00C56504">
      <w:pPr>
        <w:numPr>
          <w:ilvl w:val="0"/>
          <w:numId w:val="50"/>
        </w:numPr>
        <w:tabs>
          <w:tab w:val="left" w:pos="1200"/>
        </w:tabs>
        <w:spacing w:line="360" w:lineRule="auto"/>
        <w:ind w:firstLine="840"/>
        <w:rPr>
          <w:rFonts w:cs="宋体"/>
          <w:sz w:val="24"/>
          <w:szCs w:val="24"/>
        </w:rPr>
      </w:pPr>
      <w:r>
        <w:rPr>
          <w:rFonts w:cs="宋体" w:hint="eastAsia"/>
          <w:sz w:val="24"/>
          <w:szCs w:val="24"/>
        </w:rPr>
        <w:t>案例分析</w:t>
      </w:r>
    </w:p>
    <w:p w:rsidR="00712D7F" w:rsidRDefault="008C53F9" w:rsidP="00C56504">
      <w:pPr>
        <w:spacing w:line="360" w:lineRule="auto"/>
        <w:ind w:left="480"/>
        <w:rPr>
          <w:rFonts w:cs="宋体"/>
          <w:sz w:val="24"/>
          <w:szCs w:val="24"/>
        </w:rPr>
      </w:pPr>
      <w:r>
        <w:rPr>
          <w:rFonts w:hint="eastAsia"/>
          <w:sz w:val="24"/>
          <w:szCs w:val="24"/>
        </w:rPr>
        <w:t>5.</w:t>
      </w:r>
      <w:r>
        <w:rPr>
          <w:rFonts w:hint="eastAsia"/>
          <w:sz w:val="24"/>
          <w:szCs w:val="24"/>
        </w:rPr>
        <w:t>软件项目时间管理</w:t>
      </w:r>
      <w:r>
        <w:rPr>
          <w:rFonts w:cs="宋体" w:hint="eastAsia"/>
          <w:sz w:val="24"/>
          <w:szCs w:val="24"/>
        </w:rPr>
        <w:t>（</w:t>
      </w:r>
      <w:r>
        <w:rPr>
          <w:rFonts w:cs="宋体" w:hint="eastAsia"/>
          <w:sz w:val="24"/>
          <w:szCs w:val="24"/>
        </w:rPr>
        <w:t>5</w:t>
      </w:r>
      <w:r>
        <w:rPr>
          <w:rFonts w:cs="宋体" w:hint="eastAsia"/>
          <w:sz w:val="24"/>
          <w:szCs w:val="24"/>
        </w:rPr>
        <w:t>学时）</w:t>
      </w:r>
    </w:p>
    <w:p w:rsidR="00712D7F" w:rsidRDefault="008C53F9" w:rsidP="00C56504">
      <w:pPr>
        <w:numPr>
          <w:ilvl w:val="0"/>
          <w:numId w:val="51"/>
        </w:numPr>
        <w:spacing w:line="360" w:lineRule="auto"/>
        <w:rPr>
          <w:rFonts w:cs="宋体"/>
          <w:sz w:val="24"/>
          <w:szCs w:val="24"/>
        </w:rPr>
      </w:pPr>
      <w:r>
        <w:rPr>
          <w:rFonts w:cs="宋体" w:hint="eastAsia"/>
          <w:sz w:val="24"/>
          <w:szCs w:val="24"/>
        </w:rPr>
        <w:t>时间管理概述</w:t>
      </w:r>
    </w:p>
    <w:p w:rsidR="00712D7F" w:rsidRDefault="008C53F9" w:rsidP="00C56504">
      <w:pPr>
        <w:numPr>
          <w:ilvl w:val="0"/>
          <w:numId w:val="51"/>
        </w:numPr>
        <w:spacing w:line="360" w:lineRule="auto"/>
        <w:rPr>
          <w:rFonts w:cs="宋体"/>
          <w:sz w:val="24"/>
          <w:szCs w:val="24"/>
        </w:rPr>
      </w:pPr>
      <w:r>
        <w:rPr>
          <w:rFonts w:cs="宋体" w:hint="eastAsia"/>
          <w:sz w:val="24"/>
          <w:szCs w:val="24"/>
        </w:rPr>
        <w:t>活动定义和活动排序</w:t>
      </w:r>
    </w:p>
    <w:p w:rsidR="00712D7F" w:rsidRDefault="008C53F9" w:rsidP="00C56504">
      <w:pPr>
        <w:numPr>
          <w:ilvl w:val="0"/>
          <w:numId w:val="51"/>
        </w:numPr>
        <w:spacing w:line="360" w:lineRule="auto"/>
        <w:rPr>
          <w:rFonts w:cs="宋体"/>
          <w:sz w:val="24"/>
          <w:szCs w:val="24"/>
        </w:rPr>
      </w:pPr>
      <w:r>
        <w:rPr>
          <w:rFonts w:cs="宋体" w:hint="eastAsia"/>
          <w:sz w:val="24"/>
          <w:szCs w:val="24"/>
        </w:rPr>
        <w:t>项目历时估计</w:t>
      </w:r>
    </w:p>
    <w:p w:rsidR="00712D7F" w:rsidRDefault="008C53F9" w:rsidP="00C56504">
      <w:pPr>
        <w:numPr>
          <w:ilvl w:val="0"/>
          <w:numId w:val="51"/>
        </w:numPr>
        <w:spacing w:line="360" w:lineRule="auto"/>
        <w:rPr>
          <w:rFonts w:cs="宋体"/>
          <w:sz w:val="24"/>
          <w:szCs w:val="24"/>
        </w:rPr>
      </w:pPr>
      <w:r>
        <w:rPr>
          <w:rFonts w:cs="宋体" w:hint="eastAsia"/>
          <w:sz w:val="24"/>
          <w:szCs w:val="24"/>
        </w:rPr>
        <w:t>制定进度计划</w:t>
      </w:r>
    </w:p>
    <w:p w:rsidR="00712D7F" w:rsidRDefault="008C53F9" w:rsidP="00C56504">
      <w:pPr>
        <w:numPr>
          <w:ilvl w:val="0"/>
          <w:numId w:val="51"/>
        </w:numPr>
        <w:spacing w:line="360" w:lineRule="auto"/>
        <w:rPr>
          <w:rFonts w:cs="宋体"/>
          <w:sz w:val="24"/>
          <w:szCs w:val="24"/>
        </w:rPr>
      </w:pPr>
      <w:r>
        <w:rPr>
          <w:rFonts w:cs="宋体" w:hint="eastAsia"/>
          <w:sz w:val="24"/>
          <w:szCs w:val="24"/>
        </w:rPr>
        <w:t>进度控制</w:t>
      </w:r>
    </w:p>
    <w:p w:rsidR="00712D7F" w:rsidRDefault="008C53F9" w:rsidP="00C56504">
      <w:pPr>
        <w:numPr>
          <w:ilvl w:val="0"/>
          <w:numId w:val="51"/>
        </w:numPr>
        <w:spacing w:line="360" w:lineRule="auto"/>
        <w:rPr>
          <w:rFonts w:cs="宋体"/>
          <w:sz w:val="24"/>
          <w:szCs w:val="24"/>
        </w:rPr>
      </w:pPr>
      <w:r>
        <w:rPr>
          <w:rFonts w:cs="宋体" w:hint="eastAsia"/>
          <w:sz w:val="24"/>
          <w:szCs w:val="24"/>
        </w:rPr>
        <w:lastRenderedPageBreak/>
        <w:t>案例分析</w:t>
      </w:r>
    </w:p>
    <w:p w:rsidR="00712D7F" w:rsidRDefault="008C53F9" w:rsidP="00C56504">
      <w:pPr>
        <w:spacing w:line="360" w:lineRule="auto"/>
        <w:ind w:left="480"/>
        <w:rPr>
          <w:rFonts w:cs="宋体"/>
          <w:sz w:val="24"/>
          <w:szCs w:val="24"/>
        </w:rPr>
      </w:pPr>
      <w:r>
        <w:rPr>
          <w:rFonts w:hint="eastAsia"/>
          <w:sz w:val="24"/>
          <w:szCs w:val="24"/>
        </w:rPr>
        <w:t>6.</w:t>
      </w:r>
      <w:r>
        <w:rPr>
          <w:rFonts w:hint="eastAsia"/>
          <w:sz w:val="24"/>
          <w:szCs w:val="24"/>
        </w:rPr>
        <w:t>软件项目成本管理</w:t>
      </w:r>
      <w:r>
        <w:rPr>
          <w:rFonts w:cs="宋体" w:hint="eastAsia"/>
          <w:sz w:val="24"/>
          <w:szCs w:val="24"/>
        </w:rPr>
        <w:t>（</w:t>
      </w:r>
      <w:r>
        <w:rPr>
          <w:rFonts w:cs="宋体" w:hint="eastAsia"/>
          <w:sz w:val="24"/>
          <w:szCs w:val="24"/>
        </w:rPr>
        <w:t>4</w:t>
      </w:r>
      <w:r>
        <w:rPr>
          <w:rFonts w:cs="宋体" w:hint="eastAsia"/>
          <w:sz w:val="24"/>
          <w:szCs w:val="24"/>
        </w:rPr>
        <w:t>学时）</w:t>
      </w:r>
    </w:p>
    <w:p w:rsidR="00712D7F" w:rsidRDefault="008C53F9" w:rsidP="00C56504">
      <w:pPr>
        <w:numPr>
          <w:ilvl w:val="0"/>
          <w:numId w:val="52"/>
        </w:numPr>
        <w:tabs>
          <w:tab w:val="left" w:pos="1200"/>
        </w:tabs>
        <w:spacing w:line="360" w:lineRule="auto"/>
        <w:ind w:firstLine="840"/>
        <w:rPr>
          <w:rFonts w:cs="宋体"/>
          <w:sz w:val="24"/>
          <w:szCs w:val="24"/>
        </w:rPr>
      </w:pPr>
      <w:r>
        <w:rPr>
          <w:rFonts w:cs="宋体" w:hint="eastAsia"/>
          <w:sz w:val="24"/>
          <w:szCs w:val="24"/>
        </w:rPr>
        <w:t>成本管理概述</w:t>
      </w:r>
    </w:p>
    <w:p w:rsidR="00712D7F" w:rsidRDefault="008C53F9" w:rsidP="00C56504">
      <w:pPr>
        <w:numPr>
          <w:ilvl w:val="0"/>
          <w:numId w:val="52"/>
        </w:numPr>
        <w:tabs>
          <w:tab w:val="left" w:pos="1200"/>
        </w:tabs>
        <w:spacing w:line="360" w:lineRule="auto"/>
        <w:ind w:firstLine="840"/>
        <w:rPr>
          <w:rFonts w:cs="宋体"/>
          <w:sz w:val="24"/>
          <w:szCs w:val="24"/>
        </w:rPr>
      </w:pPr>
      <w:r>
        <w:rPr>
          <w:rFonts w:cs="宋体" w:hint="eastAsia"/>
          <w:sz w:val="24"/>
          <w:szCs w:val="24"/>
        </w:rPr>
        <w:t>项目成本估算和成本预算</w:t>
      </w:r>
    </w:p>
    <w:p w:rsidR="00712D7F" w:rsidRDefault="008C53F9" w:rsidP="00C56504">
      <w:pPr>
        <w:numPr>
          <w:ilvl w:val="0"/>
          <w:numId w:val="52"/>
        </w:numPr>
        <w:tabs>
          <w:tab w:val="left" w:pos="1200"/>
        </w:tabs>
        <w:spacing w:line="360" w:lineRule="auto"/>
        <w:ind w:firstLine="840"/>
        <w:rPr>
          <w:rFonts w:cs="宋体"/>
          <w:sz w:val="24"/>
          <w:szCs w:val="24"/>
        </w:rPr>
      </w:pPr>
      <w:r>
        <w:rPr>
          <w:rFonts w:cs="宋体" w:hint="eastAsia"/>
          <w:sz w:val="24"/>
          <w:szCs w:val="24"/>
        </w:rPr>
        <w:t>成本控制</w:t>
      </w:r>
    </w:p>
    <w:p w:rsidR="00712D7F" w:rsidRDefault="008C53F9" w:rsidP="00C56504">
      <w:pPr>
        <w:numPr>
          <w:ilvl w:val="0"/>
          <w:numId w:val="52"/>
        </w:numPr>
        <w:tabs>
          <w:tab w:val="left" w:pos="1200"/>
        </w:tabs>
        <w:spacing w:line="360" w:lineRule="auto"/>
        <w:ind w:firstLine="840"/>
        <w:rPr>
          <w:rFonts w:cs="宋体"/>
          <w:sz w:val="24"/>
          <w:szCs w:val="24"/>
        </w:rPr>
      </w:pPr>
      <w:r>
        <w:rPr>
          <w:rFonts w:cs="宋体" w:hint="eastAsia"/>
          <w:sz w:val="24"/>
          <w:szCs w:val="24"/>
        </w:rPr>
        <w:t>案例分析</w:t>
      </w:r>
    </w:p>
    <w:p w:rsidR="00712D7F" w:rsidRDefault="008C53F9" w:rsidP="00C56504">
      <w:pPr>
        <w:spacing w:line="360" w:lineRule="auto"/>
        <w:ind w:left="480"/>
        <w:rPr>
          <w:rFonts w:cs="宋体"/>
          <w:sz w:val="24"/>
          <w:szCs w:val="24"/>
        </w:rPr>
      </w:pPr>
      <w:r>
        <w:rPr>
          <w:rFonts w:hint="eastAsia"/>
          <w:sz w:val="24"/>
          <w:szCs w:val="24"/>
        </w:rPr>
        <w:t>7.</w:t>
      </w:r>
      <w:r>
        <w:rPr>
          <w:rFonts w:hint="eastAsia"/>
          <w:sz w:val="24"/>
          <w:szCs w:val="24"/>
        </w:rPr>
        <w:t>软件项目质量管理</w:t>
      </w:r>
      <w:r>
        <w:rPr>
          <w:rFonts w:cs="宋体" w:hint="eastAsia"/>
          <w:sz w:val="24"/>
          <w:szCs w:val="24"/>
        </w:rPr>
        <w:t>（</w:t>
      </w:r>
      <w:r>
        <w:rPr>
          <w:rFonts w:cs="宋体" w:hint="eastAsia"/>
          <w:sz w:val="24"/>
          <w:szCs w:val="24"/>
        </w:rPr>
        <w:t>3</w:t>
      </w:r>
      <w:r>
        <w:rPr>
          <w:rFonts w:cs="宋体" w:hint="eastAsia"/>
          <w:sz w:val="24"/>
          <w:szCs w:val="24"/>
        </w:rPr>
        <w:t>学时）</w:t>
      </w:r>
    </w:p>
    <w:p w:rsidR="00712D7F" w:rsidRDefault="008C53F9" w:rsidP="00C56504">
      <w:pPr>
        <w:numPr>
          <w:ilvl w:val="0"/>
          <w:numId w:val="53"/>
        </w:numPr>
        <w:tabs>
          <w:tab w:val="left" w:pos="1200"/>
        </w:tabs>
        <w:spacing w:line="360" w:lineRule="auto"/>
        <w:ind w:firstLine="840"/>
        <w:rPr>
          <w:rFonts w:cs="宋体"/>
          <w:sz w:val="24"/>
          <w:szCs w:val="24"/>
        </w:rPr>
      </w:pPr>
      <w:r>
        <w:rPr>
          <w:rFonts w:cs="宋体" w:hint="eastAsia"/>
          <w:sz w:val="24"/>
          <w:szCs w:val="24"/>
        </w:rPr>
        <w:t>质量管理概述</w:t>
      </w:r>
    </w:p>
    <w:p w:rsidR="00712D7F" w:rsidRDefault="008C53F9" w:rsidP="00C56504">
      <w:pPr>
        <w:numPr>
          <w:ilvl w:val="0"/>
          <w:numId w:val="53"/>
        </w:numPr>
        <w:tabs>
          <w:tab w:val="left" w:pos="1200"/>
        </w:tabs>
        <w:spacing w:line="360" w:lineRule="auto"/>
        <w:ind w:firstLine="840"/>
        <w:rPr>
          <w:rFonts w:cs="宋体"/>
          <w:sz w:val="24"/>
          <w:szCs w:val="24"/>
        </w:rPr>
      </w:pPr>
      <w:r>
        <w:rPr>
          <w:rFonts w:cs="宋体" w:hint="eastAsia"/>
          <w:sz w:val="24"/>
          <w:szCs w:val="24"/>
        </w:rPr>
        <w:t>质量规划</w:t>
      </w:r>
    </w:p>
    <w:p w:rsidR="00712D7F" w:rsidRDefault="008C53F9" w:rsidP="00C56504">
      <w:pPr>
        <w:numPr>
          <w:ilvl w:val="0"/>
          <w:numId w:val="53"/>
        </w:numPr>
        <w:tabs>
          <w:tab w:val="left" w:pos="1200"/>
        </w:tabs>
        <w:spacing w:line="360" w:lineRule="auto"/>
        <w:ind w:firstLine="840"/>
        <w:rPr>
          <w:rFonts w:cs="宋体"/>
          <w:sz w:val="24"/>
          <w:szCs w:val="24"/>
        </w:rPr>
      </w:pPr>
      <w:r>
        <w:rPr>
          <w:rFonts w:cs="宋体" w:hint="eastAsia"/>
          <w:sz w:val="24"/>
          <w:szCs w:val="24"/>
        </w:rPr>
        <w:t>质量保证</w:t>
      </w:r>
    </w:p>
    <w:p w:rsidR="00712D7F" w:rsidRDefault="008C53F9" w:rsidP="00C56504">
      <w:pPr>
        <w:numPr>
          <w:ilvl w:val="0"/>
          <w:numId w:val="53"/>
        </w:numPr>
        <w:tabs>
          <w:tab w:val="left" w:pos="1200"/>
        </w:tabs>
        <w:spacing w:line="360" w:lineRule="auto"/>
        <w:ind w:firstLine="840"/>
        <w:rPr>
          <w:rFonts w:cs="宋体"/>
          <w:sz w:val="24"/>
          <w:szCs w:val="24"/>
        </w:rPr>
      </w:pPr>
      <w:r>
        <w:rPr>
          <w:rFonts w:cs="宋体" w:hint="eastAsia"/>
          <w:sz w:val="24"/>
          <w:szCs w:val="24"/>
        </w:rPr>
        <w:t>质量控制</w:t>
      </w:r>
    </w:p>
    <w:p w:rsidR="00712D7F" w:rsidRDefault="008C53F9" w:rsidP="00C56504">
      <w:pPr>
        <w:numPr>
          <w:ilvl w:val="0"/>
          <w:numId w:val="53"/>
        </w:numPr>
        <w:tabs>
          <w:tab w:val="left" w:pos="1200"/>
        </w:tabs>
        <w:spacing w:line="360" w:lineRule="auto"/>
        <w:ind w:firstLine="840"/>
        <w:rPr>
          <w:rFonts w:cs="宋体"/>
          <w:sz w:val="24"/>
          <w:szCs w:val="24"/>
        </w:rPr>
      </w:pPr>
      <w:r>
        <w:rPr>
          <w:rFonts w:cs="宋体" w:hint="eastAsia"/>
          <w:sz w:val="24"/>
          <w:szCs w:val="24"/>
        </w:rPr>
        <w:t>案例分析</w:t>
      </w:r>
    </w:p>
    <w:p w:rsidR="00712D7F" w:rsidRDefault="008C53F9" w:rsidP="00C56504">
      <w:pPr>
        <w:spacing w:line="360" w:lineRule="auto"/>
        <w:ind w:left="480"/>
        <w:rPr>
          <w:rFonts w:cs="宋体"/>
          <w:sz w:val="24"/>
          <w:szCs w:val="24"/>
        </w:rPr>
      </w:pPr>
      <w:r>
        <w:rPr>
          <w:rFonts w:cs="宋体" w:hint="eastAsia"/>
          <w:sz w:val="24"/>
          <w:szCs w:val="24"/>
        </w:rPr>
        <w:t>8.</w:t>
      </w:r>
      <w:r>
        <w:rPr>
          <w:rFonts w:cs="宋体" w:hint="eastAsia"/>
          <w:sz w:val="24"/>
          <w:szCs w:val="24"/>
        </w:rPr>
        <w:t>软件项目人力资源管理（</w:t>
      </w:r>
      <w:r>
        <w:rPr>
          <w:rFonts w:cs="宋体" w:hint="eastAsia"/>
          <w:sz w:val="24"/>
          <w:szCs w:val="24"/>
        </w:rPr>
        <w:t>2</w:t>
      </w:r>
      <w:r>
        <w:rPr>
          <w:rFonts w:cs="宋体" w:hint="eastAsia"/>
          <w:sz w:val="24"/>
          <w:szCs w:val="24"/>
        </w:rPr>
        <w:t>学时）</w:t>
      </w:r>
    </w:p>
    <w:p w:rsidR="00712D7F" w:rsidRDefault="008C53F9" w:rsidP="00C56504">
      <w:pPr>
        <w:numPr>
          <w:ilvl w:val="0"/>
          <w:numId w:val="54"/>
        </w:numPr>
        <w:tabs>
          <w:tab w:val="left" w:pos="1200"/>
        </w:tabs>
        <w:spacing w:line="360" w:lineRule="auto"/>
        <w:ind w:firstLine="840"/>
        <w:rPr>
          <w:rFonts w:cs="宋体"/>
          <w:sz w:val="24"/>
          <w:szCs w:val="24"/>
        </w:rPr>
      </w:pPr>
      <w:r>
        <w:rPr>
          <w:rFonts w:cs="宋体" w:hint="eastAsia"/>
          <w:sz w:val="24"/>
          <w:szCs w:val="24"/>
        </w:rPr>
        <w:t>人力资源管理概述</w:t>
      </w:r>
    </w:p>
    <w:p w:rsidR="00712D7F" w:rsidRDefault="008C53F9" w:rsidP="00C56504">
      <w:pPr>
        <w:numPr>
          <w:ilvl w:val="0"/>
          <w:numId w:val="54"/>
        </w:numPr>
        <w:tabs>
          <w:tab w:val="left" w:pos="1200"/>
        </w:tabs>
        <w:spacing w:line="360" w:lineRule="auto"/>
        <w:ind w:firstLine="840"/>
        <w:rPr>
          <w:rFonts w:cs="宋体"/>
          <w:sz w:val="24"/>
          <w:szCs w:val="24"/>
        </w:rPr>
      </w:pPr>
      <w:r>
        <w:rPr>
          <w:rFonts w:cs="宋体" w:hint="eastAsia"/>
          <w:sz w:val="24"/>
          <w:szCs w:val="24"/>
        </w:rPr>
        <w:t>制定人力资源计划</w:t>
      </w:r>
    </w:p>
    <w:p w:rsidR="00712D7F" w:rsidRDefault="008C53F9" w:rsidP="00C56504">
      <w:pPr>
        <w:numPr>
          <w:ilvl w:val="0"/>
          <w:numId w:val="54"/>
        </w:numPr>
        <w:tabs>
          <w:tab w:val="left" w:pos="1200"/>
        </w:tabs>
        <w:spacing w:line="360" w:lineRule="auto"/>
        <w:ind w:firstLine="840"/>
        <w:rPr>
          <w:rFonts w:cs="宋体"/>
          <w:sz w:val="24"/>
          <w:szCs w:val="24"/>
        </w:rPr>
      </w:pPr>
      <w:r>
        <w:rPr>
          <w:rFonts w:cs="宋体" w:hint="eastAsia"/>
          <w:sz w:val="24"/>
          <w:szCs w:val="24"/>
        </w:rPr>
        <w:t>建设和管理项目团队</w:t>
      </w:r>
    </w:p>
    <w:p w:rsidR="00712D7F" w:rsidRDefault="008C53F9" w:rsidP="00C56504">
      <w:pPr>
        <w:spacing w:line="360" w:lineRule="auto"/>
        <w:ind w:left="480"/>
        <w:rPr>
          <w:rFonts w:cs="宋体"/>
          <w:sz w:val="24"/>
          <w:szCs w:val="24"/>
        </w:rPr>
      </w:pPr>
      <w:r>
        <w:rPr>
          <w:rFonts w:cs="宋体" w:hint="eastAsia"/>
          <w:sz w:val="24"/>
          <w:szCs w:val="24"/>
        </w:rPr>
        <w:t>9.</w:t>
      </w:r>
      <w:r>
        <w:rPr>
          <w:rFonts w:cs="宋体" w:hint="eastAsia"/>
          <w:sz w:val="24"/>
          <w:szCs w:val="24"/>
        </w:rPr>
        <w:t>软件项目沟通管理（</w:t>
      </w:r>
      <w:r>
        <w:rPr>
          <w:rFonts w:cs="宋体" w:hint="eastAsia"/>
          <w:sz w:val="24"/>
          <w:szCs w:val="24"/>
        </w:rPr>
        <w:t>1</w:t>
      </w:r>
      <w:r>
        <w:rPr>
          <w:rFonts w:cs="宋体" w:hint="eastAsia"/>
          <w:sz w:val="24"/>
          <w:szCs w:val="24"/>
        </w:rPr>
        <w:t>学时）</w:t>
      </w:r>
    </w:p>
    <w:p w:rsidR="00712D7F" w:rsidRDefault="008C53F9" w:rsidP="00C56504">
      <w:pPr>
        <w:numPr>
          <w:ilvl w:val="0"/>
          <w:numId w:val="55"/>
        </w:numPr>
        <w:tabs>
          <w:tab w:val="left" w:pos="1200"/>
        </w:tabs>
        <w:spacing w:line="360" w:lineRule="auto"/>
        <w:ind w:firstLine="840"/>
        <w:rPr>
          <w:rFonts w:cs="宋体"/>
          <w:sz w:val="24"/>
          <w:szCs w:val="24"/>
        </w:rPr>
      </w:pPr>
      <w:r>
        <w:rPr>
          <w:rFonts w:cs="宋体" w:hint="eastAsia"/>
          <w:sz w:val="24"/>
          <w:szCs w:val="24"/>
        </w:rPr>
        <w:t>制定沟通计划</w:t>
      </w:r>
    </w:p>
    <w:p w:rsidR="00712D7F" w:rsidRDefault="008C53F9" w:rsidP="00C56504">
      <w:pPr>
        <w:numPr>
          <w:ilvl w:val="0"/>
          <w:numId w:val="55"/>
        </w:numPr>
        <w:tabs>
          <w:tab w:val="left" w:pos="1200"/>
        </w:tabs>
        <w:spacing w:line="360" w:lineRule="auto"/>
        <w:ind w:firstLine="840"/>
        <w:rPr>
          <w:rFonts w:cs="宋体"/>
          <w:sz w:val="24"/>
          <w:szCs w:val="24"/>
        </w:rPr>
      </w:pPr>
      <w:r>
        <w:rPr>
          <w:rFonts w:cs="宋体" w:hint="eastAsia"/>
          <w:sz w:val="24"/>
          <w:szCs w:val="24"/>
        </w:rPr>
        <w:t>信息发布</w:t>
      </w:r>
    </w:p>
    <w:p w:rsidR="00712D7F" w:rsidRDefault="008C53F9" w:rsidP="00C56504">
      <w:pPr>
        <w:numPr>
          <w:ilvl w:val="0"/>
          <w:numId w:val="55"/>
        </w:numPr>
        <w:tabs>
          <w:tab w:val="left" w:pos="1200"/>
        </w:tabs>
        <w:spacing w:line="360" w:lineRule="auto"/>
        <w:ind w:firstLine="840"/>
        <w:rPr>
          <w:rFonts w:cs="宋体"/>
          <w:sz w:val="24"/>
          <w:szCs w:val="24"/>
        </w:rPr>
      </w:pPr>
      <w:r>
        <w:rPr>
          <w:rFonts w:cs="宋体" w:hint="eastAsia"/>
          <w:sz w:val="24"/>
          <w:szCs w:val="24"/>
        </w:rPr>
        <w:t>管理冲突</w:t>
      </w:r>
    </w:p>
    <w:p w:rsidR="00712D7F" w:rsidRDefault="008C53F9" w:rsidP="00C56504">
      <w:pPr>
        <w:spacing w:line="360" w:lineRule="auto"/>
        <w:ind w:firstLineChars="200" w:firstLine="480"/>
        <w:rPr>
          <w:rFonts w:cs="宋体"/>
          <w:sz w:val="24"/>
          <w:szCs w:val="24"/>
        </w:rPr>
      </w:pPr>
      <w:r>
        <w:rPr>
          <w:rFonts w:cs="宋体" w:hint="eastAsia"/>
          <w:sz w:val="24"/>
          <w:szCs w:val="24"/>
        </w:rPr>
        <w:t xml:space="preserve">10. </w:t>
      </w:r>
      <w:r>
        <w:rPr>
          <w:rFonts w:cs="宋体" w:hint="eastAsia"/>
          <w:sz w:val="24"/>
          <w:szCs w:val="24"/>
        </w:rPr>
        <w:t>软件项目风险管理（</w:t>
      </w:r>
      <w:r>
        <w:rPr>
          <w:rFonts w:cs="宋体" w:hint="eastAsia"/>
          <w:sz w:val="24"/>
          <w:szCs w:val="24"/>
        </w:rPr>
        <w:t>2</w:t>
      </w:r>
      <w:r>
        <w:rPr>
          <w:rFonts w:cs="宋体" w:hint="eastAsia"/>
          <w:sz w:val="24"/>
          <w:szCs w:val="24"/>
        </w:rPr>
        <w:t>学时）</w:t>
      </w:r>
    </w:p>
    <w:p w:rsidR="00712D7F" w:rsidRDefault="008C53F9" w:rsidP="00C56504">
      <w:pPr>
        <w:numPr>
          <w:ilvl w:val="0"/>
          <w:numId w:val="56"/>
        </w:numPr>
        <w:spacing w:line="360" w:lineRule="auto"/>
        <w:rPr>
          <w:rFonts w:cs="宋体"/>
          <w:sz w:val="24"/>
          <w:szCs w:val="24"/>
        </w:rPr>
      </w:pPr>
      <w:r>
        <w:rPr>
          <w:rFonts w:cs="宋体" w:hint="eastAsia"/>
          <w:sz w:val="24"/>
          <w:szCs w:val="24"/>
        </w:rPr>
        <w:t>风险管理概述</w:t>
      </w:r>
    </w:p>
    <w:p w:rsidR="00712D7F" w:rsidRDefault="008C53F9" w:rsidP="00C56504">
      <w:pPr>
        <w:numPr>
          <w:ilvl w:val="0"/>
          <w:numId w:val="56"/>
        </w:numPr>
        <w:spacing w:line="360" w:lineRule="auto"/>
        <w:rPr>
          <w:rFonts w:cs="宋体"/>
          <w:sz w:val="24"/>
          <w:szCs w:val="24"/>
        </w:rPr>
      </w:pPr>
      <w:r>
        <w:rPr>
          <w:rFonts w:cs="宋体" w:hint="eastAsia"/>
          <w:sz w:val="24"/>
          <w:szCs w:val="24"/>
        </w:rPr>
        <w:t>风险识别和风险评估</w:t>
      </w:r>
    </w:p>
    <w:p w:rsidR="00712D7F" w:rsidRDefault="008C53F9" w:rsidP="00C56504">
      <w:pPr>
        <w:numPr>
          <w:ilvl w:val="0"/>
          <w:numId w:val="56"/>
        </w:numPr>
        <w:spacing w:line="360" w:lineRule="auto"/>
        <w:rPr>
          <w:rFonts w:cs="宋体"/>
          <w:sz w:val="24"/>
          <w:szCs w:val="24"/>
        </w:rPr>
      </w:pPr>
      <w:r>
        <w:rPr>
          <w:rFonts w:cs="宋体" w:hint="eastAsia"/>
          <w:sz w:val="24"/>
          <w:szCs w:val="24"/>
        </w:rPr>
        <w:t>风险应对和风险控制</w:t>
      </w:r>
    </w:p>
    <w:p w:rsidR="00712D7F" w:rsidRDefault="008C53F9" w:rsidP="00C56504">
      <w:pPr>
        <w:numPr>
          <w:ilvl w:val="0"/>
          <w:numId w:val="56"/>
        </w:numPr>
        <w:spacing w:line="360" w:lineRule="auto"/>
        <w:rPr>
          <w:rFonts w:cs="宋体"/>
          <w:sz w:val="24"/>
          <w:szCs w:val="24"/>
        </w:rPr>
      </w:pPr>
      <w:r>
        <w:rPr>
          <w:rFonts w:cs="宋体" w:hint="eastAsia"/>
          <w:sz w:val="24"/>
          <w:szCs w:val="24"/>
        </w:rPr>
        <w:lastRenderedPageBreak/>
        <w:t>案例分析</w:t>
      </w:r>
    </w:p>
    <w:p w:rsidR="00712D7F" w:rsidRDefault="008C53F9" w:rsidP="00C56504">
      <w:pPr>
        <w:spacing w:line="360" w:lineRule="auto"/>
        <w:ind w:firstLineChars="200" w:firstLine="480"/>
        <w:rPr>
          <w:rFonts w:cs="宋体"/>
          <w:sz w:val="24"/>
          <w:szCs w:val="24"/>
        </w:rPr>
      </w:pPr>
      <w:r>
        <w:rPr>
          <w:rFonts w:cs="宋体" w:hint="eastAsia"/>
          <w:sz w:val="24"/>
          <w:szCs w:val="24"/>
        </w:rPr>
        <w:t xml:space="preserve">11. </w:t>
      </w:r>
      <w:r>
        <w:rPr>
          <w:rFonts w:cs="宋体" w:hint="eastAsia"/>
          <w:sz w:val="24"/>
          <w:szCs w:val="24"/>
        </w:rPr>
        <w:t>软件项目采购管理（</w:t>
      </w:r>
      <w:r>
        <w:rPr>
          <w:rFonts w:cs="宋体" w:hint="eastAsia"/>
          <w:sz w:val="24"/>
          <w:szCs w:val="24"/>
        </w:rPr>
        <w:t>1</w:t>
      </w:r>
      <w:r>
        <w:rPr>
          <w:rFonts w:cs="宋体" w:hint="eastAsia"/>
          <w:sz w:val="24"/>
          <w:szCs w:val="24"/>
        </w:rPr>
        <w:t>学时）</w:t>
      </w:r>
    </w:p>
    <w:p w:rsidR="00712D7F" w:rsidRDefault="008C53F9" w:rsidP="00C56504">
      <w:pPr>
        <w:numPr>
          <w:ilvl w:val="0"/>
          <w:numId w:val="57"/>
        </w:numPr>
        <w:spacing w:line="360" w:lineRule="auto"/>
        <w:rPr>
          <w:rFonts w:cs="宋体"/>
          <w:sz w:val="24"/>
          <w:szCs w:val="24"/>
        </w:rPr>
      </w:pPr>
      <w:r>
        <w:rPr>
          <w:rFonts w:cs="宋体" w:hint="eastAsia"/>
          <w:sz w:val="24"/>
          <w:szCs w:val="24"/>
        </w:rPr>
        <w:t>制定采购计划</w:t>
      </w:r>
    </w:p>
    <w:p w:rsidR="00712D7F" w:rsidRDefault="008C53F9" w:rsidP="00C56504">
      <w:pPr>
        <w:numPr>
          <w:ilvl w:val="0"/>
          <w:numId w:val="57"/>
        </w:numPr>
        <w:spacing w:line="360" w:lineRule="auto"/>
        <w:rPr>
          <w:rFonts w:cs="宋体"/>
          <w:sz w:val="24"/>
          <w:szCs w:val="24"/>
        </w:rPr>
      </w:pPr>
      <w:r>
        <w:rPr>
          <w:rFonts w:cs="宋体" w:hint="eastAsia"/>
          <w:sz w:val="24"/>
          <w:szCs w:val="24"/>
        </w:rPr>
        <w:t>合同管理</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四、教材及主要参考书</w:t>
      </w:r>
    </w:p>
    <w:p w:rsidR="00712D7F" w:rsidRDefault="008C53F9" w:rsidP="00C56504">
      <w:pPr>
        <w:adjustRightInd w:val="0"/>
        <w:snapToGrid w:val="0"/>
        <w:spacing w:line="360" w:lineRule="auto"/>
        <w:ind w:firstLineChars="200" w:firstLine="480"/>
        <w:rPr>
          <w:sz w:val="24"/>
          <w:szCs w:val="24"/>
        </w:rPr>
      </w:pPr>
      <w:r>
        <w:rPr>
          <w:rFonts w:hint="eastAsia"/>
          <w:sz w:val="24"/>
          <w:szCs w:val="24"/>
        </w:rPr>
        <w:t xml:space="preserve">[1] </w:t>
      </w:r>
      <w:r>
        <w:rPr>
          <w:rFonts w:hint="eastAsia"/>
          <w:sz w:val="24"/>
          <w:szCs w:val="24"/>
        </w:rPr>
        <w:t>郭宁</w:t>
      </w:r>
      <w:r>
        <w:rPr>
          <w:rFonts w:hint="eastAsia"/>
          <w:sz w:val="24"/>
          <w:szCs w:val="24"/>
        </w:rPr>
        <w:t>. IT</w:t>
      </w:r>
      <w:r>
        <w:rPr>
          <w:rFonts w:hint="eastAsia"/>
          <w:sz w:val="24"/>
          <w:szCs w:val="24"/>
        </w:rPr>
        <w:t>项目管理</w:t>
      </w:r>
      <w:r>
        <w:rPr>
          <w:rFonts w:hint="eastAsia"/>
          <w:sz w:val="24"/>
          <w:szCs w:val="24"/>
        </w:rPr>
        <w:t>.</w:t>
      </w:r>
      <w:r>
        <w:rPr>
          <w:rFonts w:hint="eastAsia"/>
          <w:sz w:val="24"/>
          <w:szCs w:val="24"/>
        </w:rPr>
        <w:t>清华大学出版社，</w:t>
      </w:r>
      <w:r>
        <w:rPr>
          <w:rFonts w:hint="eastAsia"/>
          <w:sz w:val="24"/>
          <w:szCs w:val="24"/>
        </w:rPr>
        <w:t>2009</w:t>
      </w:r>
    </w:p>
    <w:p w:rsidR="00712D7F" w:rsidRDefault="008C53F9" w:rsidP="00C56504">
      <w:pPr>
        <w:adjustRightInd w:val="0"/>
        <w:snapToGrid w:val="0"/>
        <w:spacing w:line="360" w:lineRule="auto"/>
        <w:ind w:firstLineChars="200" w:firstLine="480"/>
        <w:rPr>
          <w:sz w:val="24"/>
          <w:szCs w:val="24"/>
        </w:rPr>
      </w:pPr>
      <w:r>
        <w:rPr>
          <w:rFonts w:hint="eastAsia"/>
          <w:sz w:val="24"/>
          <w:szCs w:val="24"/>
        </w:rPr>
        <w:t xml:space="preserve">[2] </w:t>
      </w:r>
      <w:r>
        <w:rPr>
          <w:rFonts w:hint="eastAsia"/>
          <w:sz w:val="24"/>
          <w:szCs w:val="24"/>
        </w:rPr>
        <w:t>（美）项目管理协会</w:t>
      </w:r>
      <w:r>
        <w:rPr>
          <w:rFonts w:hint="eastAsia"/>
          <w:sz w:val="24"/>
          <w:szCs w:val="24"/>
        </w:rPr>
        <w:t xml:space="preserve"> </w:t>
      </w:r>
      <w:r>
        <w:rPr>
          <w:rFonts w:hint="eastAsia"/>
          <w:sz w:val="24"/>
          <w:szCs w:val="24"/>
        </w:rPr>
        <w:t>著</w:t>
      </w:r>
      <w:r>
        <w:rPr>
          <w:rFonts w:hint="eastAsia"/>
          <w:sz w:val="24"/>
          <w:szCs w:val="24"/>
        </w:rPr>
        <w:t xml:space="preserve">. </w:t>
      </w:r>
      <w:r>
        <w:rPr>
          <w:rFonts w:hint="eastAsia"/>
          <w:sz w:val="24"/>
          <w:szCs w:val="24"/>
        </w:rPr>
        <w:t>项目管理知识体系指南（</w:t>
      </w:r>
      <w:r>
        <w:rPr>
          <w:rFonts w:hint="eastAsia"/>
          <w:sz w:val="24"/>
          <w:szCs w:val="24"/>
        </w:rPr>
        <w:t>PMBOK</w:t>
      </w:r>
      <w:r>
        <w:rPr>
          <w:sz w:val="24"/>
          <w:szCs w:val="24"/>
        </w:rPr>
        <w:t>®</w:t>
      </w:r>
      <w:r>
        <w:rPr>
          <w:rFonts w:hint="eastAsia"/>
          <w:sz w:val="24"/>
          <w:szCs w:val="24"/>
        </w:rPr>
        <w:t xml:space="preserve"> GUIDE</w:t>
      </w:r>
      <w:r>
        <w:rPr>
          <w:rFonts w:hint="eastAsia"/>
          <w:sz w:val="24"/>
          <w:szCs w:val="24"/>
        </w:rPr>
        <w:t>）》第五版</w:t>
      </w:r>
      <w:r>
        <w:rPr>
          <w:rFonts w:hint="eastAsia"/>
          <w:sz w:val="24"/>
          <w:szCs w:val="24"/>
        </w:rPr>
        <w:t>.</w:t>
      </w:r>
      <w:r>
        <w:rPr>
          <w:rFonts w:hint="eastAsia"/>
          <w:sz w:val="24"/>
          <w:szCs w:val="24"/>
        </w:rPr>
        <w:t>电子工业出版社</w:t>
      </w:r>
    </w:p>
    <w:p w:rsidR="00712D7F" w:rsidRDefault="008C53F9" w:rsidP="00C56504">
      <w:pPr>
        <w:adjustRightInd w:val="0"/>
        <w:snapToGrid w:val="0"/>
        <w:spacing w:line="360" w:lineRule="auto"/>
        <w:ind w:firstLineChars="200" w:firstLine="480"/>
        <w:rPr>
          <w:sz w:val="24"/>
          <w:szCs w:val="24"/>
        </w:rPr>
      </w:pPr>
      <w:r>
        <w:rPr>
          <w:rFonts w:hint="eastAsia"/>
          <w:sz w:val="24"/>
          <w:szCs w:val="24"/>
        </w:rPr>
        <w:t xml:space="preserve">[3] </w:t>
      </w:r>
      <w:r>
        <w:rPr>
          <w:rFonts w:hint="eastAsia"/>
          <w:sz w:val="24"/>
          <w:szCs w:val="24"/>
        </w:rPr>
        <w:t>廖彬山，周卫华译</w:t>
      </w:r>
      <w:r>
        <w:rPr>
          <w:rFonts w:hint="eastAsia"/>
          <w:sz w:val="24"/>
          <w:szCs w:val="24"/>
        </w:rPr>
        <w:t xml:space="preserve">. </w:t>
      </w:r>
      <w:r>
        <w:rPr>
          <w:rFonts w:hint="eastAsia"/>
          <w:sz w:val="24"/>
          <w:szCs w:val="24"/>
        </w:rPr>
        <w:t>软件项目管理原书第五版</w:t>
      </w:r>
      <w:r>
        <w:rPr>
          <w:rFonts w:hint="eastAsia"/>
          <w:sz w:val="24"/>
          <w:szCs w:val="24"/>
        </w:rPr>
        <w:t xml:space="preserve">. </w:t>
      </w:r>
      <w:r>
        <w:rPr>
          <w:rFonts w:hint="eastAsia"/>
          <w:sz w:val="24"/>
          <w:szCs w:val="24"/>
        </w:rPr>
        <w:t>机械工业出版社，</w:t>
      </w:r>
      <w:r>
        <w:rPr>
          <w:rFonts w:hint="eastAsia"/>
          <w:sz w:val="24"/>
          <w:szCs w:val="24"/>
        </w:rPr>
        <w:t>2010</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五、其它必要说明</w:t>
      </w:r>
    </w:p>
    <w:p w:rsidR="00712D7F" w:rsidRDefault="008C53F9" w:rsidP="00C56504">
      <w:pPr>
        <w:spacing w:line="360" w:lineRule="auto"/>
        <w:ind w:firstLineChars="200" w:firstLine="480"/>
        <w:rPr>
          <w:sz w:val="24"/>
          <w:szCs w:val="24"/>
        </w:rPr>
      </w:pPr>
      <w:r>
        <w:rPr>
          <w:rFonts w:hint="eastAsia"/>
          <w:sz w:val="24"/>
          <w:szCs w:val="24"/>
        </w:rPr>
        <w:t>本科生学习本课程在理解上会存在一定困难，所以建议采取案例式、团队式、讨论式的授课方法。</w:t>
      </w:r>
    </w:p>
    <w:p w:rsidR="00712D7F" w:rsidRDefault="008C53F9" w:rsidP="00C56504">
      <w:pPr>
        <w:spacing w:line="360" w:lineRule="auto"/>
        <w:ind w:firstLineChars="200" w:firstLine="480"/>
        <w:rPr>
          <w:rFonts w:ascii="宋体" w:hAnsi="宋体" w:cs="宋体"/>
          <w:sz w:val="24"/>
          <w:szCs w:val="24"/>
        </w:rPr>
      </w:pPr>
      <w:r>
        <w:rPr>
          <w:rFonts w:ascii="宋体" w:hAnsi="宋体" w:cs="宋体" w:hint="eastAsia"/>
          <w:sz w:val="24"/>
          <w:szCs w:val="24"/>
        </w:rPr>
        <w:t>本课程考核办法采取平时考核+随堂测验的评定方式。其中平时考核成绩占40%，包括作业、出勤、课堂表现等；随堂测验成绩占60%。</w:t>
      </w:r>
    </w:p>
    <w:p w:rsidR="00712D7F" w:rsidRDefault="00712D7F" w:rsidP="00C56504">
      <w:pPr>
        <w:spacing w:line="360" w:lineRule="auto"/>
        <w:ind w:firstLineChars="200" w:firstLine="480"/>
        <w:rPr>
          <w:rFonts w:ascii="宋体" w:hAnsi="宋体" w:cs="宋体"/>
          <w:sz w:val="24"/>
          <w:szCs w:val="24"/>
        </w:rPr>
      </w:pPr>
    </w:p>
    <w:p w:rsidR="00712D7F" w:rsidRDefault="008C53F9" w:rsidP="00C56504">
      <w:pPr>
        <w:spacing w:line="360" w:lineRule="auto"/>
        <w:ind w:right="721" w:firstLine="5190"/>
        <w:jc w:val="right"/>
        <w:rPr>
          <w:b/>
          <w:sz w:val="24"/>
        </w:rPr>
      </w:pPr>
      <w:r>
        <w:rPr>
          <w:rFonts w:hint="eastAsia"/>
          <w:b/>
          <w:sz w:val="24"/>
        </w:rPr>
        <w:t>执笔人：刘翠微</w:t>
      </w:r>
      <w:r>
        <w:rPr>
          <w:rFonts w:hint="eastAsia"/>
          <w:b/>
          <w:sz w:val="24"/>
        </w:rPr>
        <w:t xml:space="preserve">   </w:t>
      </w:r>
    </w:p>
    <w:p w:rsidR="00712D7F" w:rsidRDefault="008C53F9" w:rsidP="00C56504">
      <w:pPr>
        <w:spacing w:line="360" w:lineRule="auto"/>
        <w:ind w:right="360" w:firstLine="5190"/>
        <w:jc w:val="right"/>
        <w:rPr>
          <w:b/>
          <w:sz w:val="24"/>
        </w:rPr>
      </w:pPr>
      <w:r>
        <w:rPr>
          <w:rFonts w:hint="eastAsia"/>
          <w:b/>
          <w:sz w:val="24"/>
        </w:rPr>
        <w:t>审定人：张荣博</w:t>
      </w:r>
      <w:r>
        <w:rPr>
          <w:rFonts w:hint="eastAsia"/>
          <w:b/>
          <w:sz w:val="24"/>
        </w:rPr>
        <w:t xml:space="preserve">      </w:t>
      </w:r>
    </w:p>
    <w:p w:rsidR="00712D7F" w:rsidRDefault="008C53F9" w:rsidP="00C56504">
      <w:pPr>
        <w:spacing w:line="360" w:lineRule="auto"/>
        <w:ind w:right="360" w:firstLine="5190"/>
        <w:jc w:val="right"/>
        <w:rPr>
          <w:b/>
          <w:sz w:val="24"/>
        </w:rPr>
      </w:pPr>
      <w:r>
        <w:rPr>
          <w:rFonts w:hint="eastAsia"/>
          <w:b/>
          <w:sz w:val="24"/>
        </w:rPr>
        <w:t>批准人：张翼飞</w:t>
      </w:r>
      <w:r>
        <w:rPr>
          <w:rFonts w:hint="eastAsia"/>
          <w:b/>
          <w:sz w:val="24"/>
        </w:rPr>
        <w:t xml:space="preserve">      </w:t>
      </w:r>
    </w:p>
    <w:p w:rsidR="00712D7F" w:rsidRDefault="008C53F9" w:rsidP="00C56504">
      <w:pPr>
        <w:spacing w:line="360" w:lineRule="auto"/>
        <w:ind w:right="240" w:firstLineChars="2895" w:firstLine="6975"/>
        <w:rPr>
          <w:b/>
          <w:sz w:val="24"/>
        </w:rPr>
      </w:pPr>
      <w:r>
        <w:rPr>
          <w:rFonts w:hint="eastAsia"/>
          <w:b/>
          <w:sz w:val="24"/>
        </w:rPr>
        <w:t>2</w:t>
      </w:r>
      <w:r>
        <w:rPr>
          <w:b/>
          <w:sz w:val="24"/>
        </w:rPr>
        <w:t>015</w:t>
      </w:r>
      <w:r>
        <w:rPr>
          <w:rFonts w:hint="eastAsia"/>
          <w:b/>
          <w:sz w:val="24"/>
        </w:rPr>
        <w:t>年</w:t>
      </w:r>
      <w:r>
        <w:rPr>
          <w:rFonts w:hint="eastAsia"/>
          <w:b/>
          <w:sz w:val="24"/>
        </w:rPr>
        <w:t xml:space="preserve"> </w:t>
      </w:r>
      <w:r>
        <w:rPr>
          <w:b/>
          <w:sz w:val="24"/>
        </w:rPr>
        <w:t>3</w:t>
      </w:r>
      <w:r>
        <w:rPr>
          <w:rFonts w:hint="eastAsia"/>
          <w:b/>
          <w:sz w:val="24"/>
        </w:rPr>
        <w:t xml:space="preserve">  </w:t>
      </w:r>
      <w:r>
        <w:rPr>
          <w:rFonts w:hint="eastAsia"/>
          <w:b/>
          <w:sz w:val="24"/>
        </w:rPr>
        <w:t>月</w:t>
      </w:r>
      <w:r>
        <w:rPr>
          <w:rFonts w:hint="eastAsia"/>
          <w:b/>
          <w:sz w:val="24"/>
        </w:rPr>
        <w:t xml:space="preserve">  </w:t>
      </w:r>
    </w:p>
    <w:p w:rsidR="00712D7F" w:rsidRDefault="00712D7F" w:rsidP="00C56504">
      <w:pPr>
        <w:rPr>
          <w:szCs w:val="24"/>
        </w:rPr>
      </w:pPr>
    </w:p>
    <w:p w:rsidR="00712D7F" w:rsidRDefault="008C53F9" w:rsidP="00C56504">
      <w:pPr>
        <w:keepNext/>
        <w:spacing w:before="120" w:after="240" w:line="300" w:lineRule="auto"/>
        <w:jc w:val="center"/>
        <w:rPr>
          <w:b/>
          <w:sz w:val="32"/>
          <w:szCs w:val="32"/>
        </w:rPr>
      </w:pPr>
      <w:bookmarkStart w:id="24" w:name="_Toc10833"/>
      <w:bookmarkStart w:id="25" w:name="_Toc389034695"/>
      <w:bookmarkStart w:id="26" w:name="_Toc389576347"/>
      <w:bookmarkStart w:id="27" w:name="_Toc393033480"/>
      <w:r>
        <w:rPr>
          <w:rFonts w:hint="eastAsia"/>
          <w:b/>
          <w:sz w:val="32"/>
          <w:szCs w:val="32"/>
        </w:rPr>
        <w:br w:type="page"/>
      </w:r>
    </w:p>
    <w:p w:rsidR="00712D7F" w:rsidRDefault="008C53F9" w:rsidP="00C56504">
      <w:pPr>
        <w:keepNext/>
        <w:spacing w:before="120" w:after="240" w:line="300" w:lineRule="auto"/>
        <w:jc w:val="center"/>
        <w:outlineLvl w:val="1"/>
        <w:rPr>
          <w:b/>
          <w:sz w:val="32"/>
          <w:szCs w:val="32"/>
        </w:rPr>
      </w:pPr>
      <w:r>
        <w:rPr>
          <w:rFonts w:hint="eastAsia"/>
          <w:b/>
          <w:sz w:val="32"/>
          <w:szCs w:val="32"/>
        </w:rPr>
        <w:lastRenderedPageBreak/>
        <w:t>《</w:t>
      </w:r>
      <w:r>
        <w:rPr>
          <w:b/>
          <w:sz w:val="32"/>
          <w:szCs w:val="32"/>
        </w:rPr>
        <w:t>Android</w:t>
      </w:r>
      <w:r>
        <w:rPr>
          <w:rFonts w:hint="eastAsia"/>
          <w:b/>
          <w:sz w:val="32"/>
          <w:szCs w:val="32"/>
        </w:rPr>
        <w:t>移动应用开发》课程教学大纲</w:t>
      </w:r>
      <w:bookmarkEnd w:id="24"/>
      <w:bookmarkEnd w:id="25"/>
      <w:bookmarkEnd w:id="26"/>
      <w:bookmarkEnd w:id="27"/>
    </w:p>
    <w:p w:rsidR="00712D7F" w:rsidRDefault="008C53F9" w:rsidP="00C56504">
      <w:pPr>
        <w:spacing w:line="360" w:lineRule="auto"/>
        <w:rPr>
          <w:bCs/>
          <w:sz w:val="24"/>
          <w:szCs w:val="24"/>
        </w:rPr>
      </w:pPr>
      <w:r>
        <w:rPr>
          <w:rFonts w:hint="eastAsia"/>
          <w:b/>
          <w:bCs/>
          <w:sz w:val="24"/>
          <w:szCs w:val="24"/>
        </w:rPr>
        <w:t>【课程编号】</w:t>
      </w:r>
      <w:r>
        <w:rPr>
          <w:bCs/>
          <w:sz w:val="24"/>
          <w:szCs w:val="24"/>
        </w:rPr>
        <w:t xml:space="preserve"> </w:t>
      </w:r>
      <w:r>
        <w:rPr>
          <w:bCs/>
          <w:sz w:val="24"/>
          <w:szCs w:val="24"/>
          <w:lang w:val="zh-CN"/>
        </w:rPr>
        <w:t xml:space="preserve"> </w:t>
      </w:r>
      <w:r>
        <w:rPr>
          <w:rFonts w:hint="eastAsia"/>
          <w:bCs/>
          <w:sz w:val="24"/>
          <w:szCs w:val="24"/>
        </w:rPr>
        <w:t>1010001210</w:t>
      </w:r>
    </w:p>
    <w:p w:rsidR="00712D7F" w:rsidRDefault="008C53F9" w:rsidP="00C56504">
      <w:pPr>
        <w:spacing w:line="360" w:lineRule="auto"/>
        <w:rPr>
          <w:bCs/>
          <w:sz w:val="24"/>
          <w:szCs w:val="24"/>
        </w:rPr>
      </w:pPr>
      <w:r>
        <w:rPr>
          <w:rFonts w:hint="eastAsia"/>
          <w:b/>
          <w:bCs/>
          <w:sz w:val="24"/>
          <w:szCs w:val="24"/>
        </w:rPr>
        <w:t>【课程名称】</w:t>
      </w:r>
      <w:r>
        <w:rPr>
          <w:bCs/>
          <w:sz w:val="24"/>
          <w:szCs w:val="24"/>
        </w:rPr>
        <w:t xml:space="preserve">  </w:t>
      </w:r>
      <w:r>
        <w:rPr>
          <w:rFonts w:ascii="Calibri" w:hAnsi="Calibri"/>
          <w:sz w:val="24"/>
          <w:szCs w:val="24"/>
        </w:rPr>
        <w:t>Android</w:t>
      </w:r>
      <w:r>
        <w:rPr>
          <w:rFonts w:ascii="Calibri" w:hAnsi="Calibri" w:hint="eastAsia"/>
          <w:sz w:val="24"/>
          <w:szCs w:val="24"/>
        </w:rPr>
        <w:t>移动应用开发</w:t>
      </w:r>
    </w:p>
    <w:p w:rsidR="00712D7F" w:rsidRDefault="008C53F9" w:rsidP="00C56504">
      <w:pPr>
        <w:spacing w:line="360" w:lineRule="auto"/>
        <w:ind w:left="1260" w:firstLine="420"/>
        <w:rPr>
          <w:bCs/>
          <w:sz w:val="24"/>
          <w:szCs w:val="24"/>
        </w:rPr>
      </w:pPr>
      <w:r>
        <w:rPr>
          <w:bCs/>
          <w:sz w:val="24"/>
          <w:szCs w:val="24"/>
        </w:rPr>
        <w:t>Mobile Programming with Android</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学时学分</w:t>
      </w:r>
      <w:r>
        <w:rPr>
          <w:rFonts w:hint="eastAsia"/>
          <w:b/>
          <w:bCs/>
          <w:sz w:val="24"/>
          <w:szCs w:val="24"/>
        </w:rPr>
        <w:t>】</w:t>
      </w:r>
      <w:r>
        <w:rPr>
          <w:b/>
          <w:bCs/>
          <w:sz w:val="24"/>
          <w:szCs w:val="24"/>
        </w:rPr>
        <w:t xml:space="preserve">  </w:t>
      </w:r>
      <w:r>
        <w:rPr>
          <w:sz w:val="24"/>
          <w:szCs w:val="24"/>
        </w:rPr>
        <w:t>48</w:t>
      </w:r>
      <w:r>
        <w:rPr>
          <w:rFonts w:hint="eastAsia"/>
          <w:sz w:val="24"/>
          <w:szCs w:val="24"/>
        </w:rPr>
        <w:t>学时；</w:t>
      </w:r>
      <w:r>
        <w:rPr>
          <w:sz w:val="24"/>
          <w:szCs w:val="24"/>
        </w:rPr>
        <w:t xml:space="preserve"> 3</w:t>
      </w:r>
      <w:r>
        <w:rPr>
          <w:rFonts w:hint="eastAsia"/>
          <w:sz w:val="24"/>
          <w:szCs w:val="24"/>
        </w:rPr>
        <w:t>学分</w:t>
      </w:r>
      <w:r>
        <w:rPr>
          <w:sz w:val="24"/>
          <w:szCs w:val="24"/>
        </w:rPr>
        <w:t xml:space="preserve">                 </w:t>
      </w:r>
      <w:r>
        <w:rPr>
          <w:rFonts w:hint="eastAsia"/>
          <w:b/>
          <w:bCs/>
          <w:sz w:val="24"/>
          <w:szCs w:val="24"/>
        </w:rPr>
        <w:t>【</w:t>
      </w:r>
      <w:r>
        <w:rPr>
          <w:rFonts w:hint="eastAsia"/>
          <w:b/>
          <w:sz w:val="24"/>
          <w:szCs w:val="24"/>
        </w:rPr>
        <w:t>实验和上机学时</w:t>
      </w:r>
      <w:r>
        <w:rPr>
          <w:rFonts w:hint="eastAsia"/>
          <w:b/>
          <w:bCs/>
          <w:sz w:val="24"/>
          <w:szCs w:val="24"/>
        </w:rPr>
        <w:t>】</w:t>
      </w:r>
      <w:r>
        <w:rPr>
          <w:rFonts w:hint="eastAsia"/>
          <w:b/>
          <w:bCs/>
          <w:sz w:val="24"/>
          <w:szCs w:val="24"/>
        </w:rPr>
        <w:t xml:space="preserve"> </w:t>
      </w:r>
      <w:r>
        <w:rPr>
          <w:rFonts w:hint="eastAsia"/>
          <w:sz w:val="24"/>
          <w:szCs w:val="24"/>
        </w:rPr>
        <w:t>0</w:t>
      </w:r>
    </w:p>
    <w:p w:rsidR="00712D7F" w:rsidRDefault="008C53F9" w:rsidP="00C56504">
      <w:pPr>
        <w:spacing w:line="360" w:lineRule="auto"/>
        <w:rPr>
          <w:sz w:val="24"/>
          <w:szCs w:val="24"/>
        </w:rPr>
      </w:pPr>
      <w:r>
        <w:rPr>
          <w:rFonts w:hint="eastAsia"/>
          <w:b/>
          <w:bCs/>
          <w:sz w:val="24"/>
          <w:szCs w:val="24"/>
        </w:rPr>
        <w:t>【</w:t>
      </w:r>
      <w:r>
        <w:rPr>
          <w:rFonts w:hint="eastAsia"/>
          <w:b/>
          <w:sz w:val="24"/>
          <w:szCs w:val="24"/>
        </w:rPr>
        <w:t>课程性质</w:t>
      </w:r>
      <w:r>
        <w:rPr>
          <w:rFonts w:hint="eastAsia"/>
          <w:b/>
          <w:bCs/>
          <w:sz w:val="24"/>
          <w:szCs w:val="24"/>
        </w:rPr>
        <w:t>】</w:t>
      </w:r>
      <w:r>
        <w:rPr>
          <w:b/>
          <w:bCs/>
          <w:sz w:val="24"/>
          <w:szCs w:val="24"/>
        </w:rPr>
        <w:t xml:space="preserve">  </w:t>
      </w:r>
      <w:r>
        <w:rPr>
          <w:rFonts w:hint="eastAsia"/>
          <w:bCs/>
          <w:sz w:val="24"/>
          <w:szCs w:val="24"/>
        </w:rPr>
        <w:t>院级选修课</w:t>
      </w:r>
      <w:r>
        <w:rPr>
          <w:b/>
          <w:bCs/>
          <w:sz w:val="24"/>
          <w:szCs w:val="24"/>
        </w:rPr>
        <w:t xml:space="preserve">  </w:t>
      </w:r>
      <w:r>
        <w:rPr>
          <w:sz w:val="24"/>
          <w:szCs w:val="24"/>
        </w:rPr>
        <w:t xml:space="preserve">                    </w:t>
      </w:r>
      <w:r>
        <w:rPr>
          <w:rFonts w:hint="eastAsia"/>
          <w:b/>
          <w:bCs/>
          <w:sz w:val="24"/>
          <w:szCs w:val="24"/>
        </w:rPr>
        <w:t>【</w:t>
      </w:r>
      <w:r>
        <w:rPr>
          <w:rFonts w:hint="eastAsia"/>
          <w:b/>
          <w:sz w:val="24"/>
          <w:szCs w:val="24"/>
        </w:rPr>
        <w:t>开课模式</w:t>
      </w:r>
      <w:r>
        <w:rPr>
          <w:rFonts w:hint="eastAsia"/>
          <w:b/>
          <w:bCs/>
          <w:sz w:val="24"/>
          <w:szCs w:val="24"/>
        </w:rPr>
        <w:t>】</w:t>
      </w:r>
      <w:r>
        <w:rPr>
          <w:rFonts w:hint="eastAsia"/>
          <w:b/>
          <w:bCs/>
          <w:sz w:val="24"/>
          <w:szCs w:val="24"/>
        </w:rPr>
        <w:t xml:space="preserve"> </w:t>
      </w:r>
      <w:r>
        <w:rPr>
          <w:rFonts w:hint="eastAsia"/>
          <w:bCs/>
          <w:sz w:val="24"/>
          <w:szCs w:val="24"/>
        </w:rPr>
        <w:t>选修</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先修课程</w:t>
      </w:r>
      <w:r>
        <w:rPr>
          <w:rFonts w:hint="eastAsia"/>
          <w:b/>
          <w:bCs/>
          <w:sz w:val="24"/>
          <w:szCs w:val="24"/>
        </w:rPr>
        <w:t>】</w:t>
      </w:r>
      <w:r>
        <w:rPr>
          <w:b/>
          <w:bCs/>
          <w:sz w:val="24"/>
          <w:szCs w:val="24"/>
        </w:rPr>
        <w:t xml:space="preserve">  </w:t>
      </w:r>
      <w:r>
        <w:rPr>
          <w:rFonts w:hint="eastAsia"/>
          <w:sz w:val="24"/>
          <w:szCs w:val="24"/>
        </w:rPr>
        <w:t>高级程序设计</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开课单位</w:t>
      </w:r>
      <w:r>
        <w:rPr>
          <w:rFonts w:hint="eastAsia"/>
          <w:b/>
          <w:bCs/>
          <w:sz w:val="24"/>
          <w:szCs w:val="24"/>
        </w:rPr>
        <w:t>】</w:t>
      </w:r>
      <w:r>
        <w:rPr>
          <w:b/>
          <w:bCs/>
          <w:sz w:val="24"/>
          <w:szCs w:val="24"/>
        </w:rPr>
        <w:t xml:space="preserve">  </w:t>
      </w:r>
      <w:r>
        <w:rPr>
          <w:rFonts w:hint="eastAsia"/>
          <w:sz w:val="24"/>
          <w:szCs w:val="24"/>
        </w:rPr>
        <w:t>计算机学院</w:t>
      </w:r>
      <w:r>
        <w:rPr>
          <w:b/>
          <w:bCs/>
          <w:sz w:val="24"/>
          <w:szCs w:val="24"/>
        </w:rPr>
        <w:t xml:space="preserve">                      </w:t>
      </w:r>
      <w:r>
        <w:rPr>
          <w:rFonts w:hint="eastAsia"/>
          <w:b/>
          <w:bCs/>
          <w:sz w:val="24"/>
          <w:szCs w:val="24"/>
        </w:rPr>
        <w:t>【</w:t>
      </w:r>
      <w:r>
        <w:rPr>
          <w:rFonts w:hint="eastAsia"/>
          <w:b/>
          <w:sz w:val="24"/>
          <w:szCs w:val="24"/>
        </w:rPr>
        <w:t>开课学期</w:t>
      </w:r>
      <w:r>
        <w:rPr>
          <w:rFonts w:hint="eastAsia"/>
          <w:b/>
          <w:bCs/>
          <w:sz w:val="24"/>
          <w:szCs w:val="24"/>
        </w:rPr>
        <w:t>】</w:t>
      </w:r>
      <w:r>
        <w:rPr>
          <w:rFonts w:hint="eastAsia"/>
          <w:b/>
          <w:bCs/>
          <w:sz w:val="24"/>
          <w:szCs w:val="24"/>
        </w:rPr>
        <w:t xml:space="preserve"> </w:t>
      </w:r>
      <w:r>
        <w:rPr>
          <w:sz w:val="24"/>
          <w:szCs w:val="24"/>
        </w:rPr>
        <w:t>5</w:t>
      </w:r>
      <w:r>
        <w:rPr>
          <w:rFonts w:hint="eastAsia"/>
          <w:sz w:val="24"/>
          <w:szCs w:val="24"/>
        </w:rPr>
        <w:t>、</w:t>
      </w:r>
      <w:r>
        <w:rPr>
          <w:sz w:val="24"/>
          <w:szCs w:val="24"/>
        </w:rPr>
        <w:t>7</w:t>
      </w:r>
    </w:p>
    <w:p w:rsidR="00712D7F" w:rsidRDefault="008C53F9" w:rsidP="00C56504">
      <w:pPr>
        <w:spacing w:line="360" w:lineRule="auto"/>
        <w:rPr>
          <w:bCs/>
          <w:sz w:val="24"/>
          <w:szCs w:val="24"/>
        </w:rPr>
      </w:pPr>
      <w:r>
        <w:rPr>
          <w:rFonts w:hint="eastAsia"/>
          <w:b/>
          <w:bCs/>
          <w:sz w:val="24"/>
          <w:szCs w:val="24"/>
        </w:rPr>
        <w:t>【</w:t>
      </w:r>
      <w:r>
        <w:rPr>
          <w:rFonts w:hint="eastAsia"/>
          <w:b/>
          <w:sz w:val="24"/>
          <w:szCs w:val="24"/>
        </w:rPr>
        <w:t>授课对象</w:t>
      </w:r>
      <w:r>
        <w:rPr>
          <w:rFonts w:hint="eastAsia"/>
          <w:b/>
          <w:bCs/>
          <w:sz w:val="24"/>
          <w:szCs w:val="24"/>
        </w:rPr>
        <w:t>】</w:t>
      </w:r>
      <w:r>
        <w:rPr>
          <w:b/>
          <w:bCs/>
          <w:sz w:val="24"/>
          <w:szCs w:val="24"/>
        </w:rPr>
        <w:t xml:space="preserve">  </w:t>
      </w:r>
      <w:r>
        <w:rPr>
          <w:rFonts w:cs="宋体" w:hint="eastAsia"/>
          <w:sz w:val="24"/>
          <w:szCs w:val="24"/>
          <w:lang w:val="zh-CN"/>
        </w:rPr>
        <w:t>计算机科学与技术专业</w:t>
      </w:r>
      <w:r>
        <w:rPr>
          <w:rFonts w:hint="eastAsia"/>
          <w:sz w:val="24"/>
          <w:szCs w:val="24"/>
          <w:lang w:val="zh-CN"/>
        </w:rPr>
        <w:t>、</w:t>
      </w:r>
      <w:r>
        <w:rPr>
          <w:rFonts w:cs="宋体" w:hint="eastAsia"/>
          <w:sz w:val="24"/>
          <w:szCs w:val="24"/>
          <w:lang w:val="zh-CN"/>
        </w:rPr>
        <w:t>网络工程专业、物联网工程专业、软件工程专业、信息与计算科学专业</w:t>
      </w:r>
    </w:p>
    <w:p w:rsidR="00712D7F" w:rsidRDefault="008C53F9" w:rsidP="00C56504">
      <w:pPr>
        <w:spacing w:line="360" w:lineRule="auto"/>
        <w:rPr>
          <w:b/>
          <w:bCs/>
          <w:sz w:val="24"/>
          <w:szCs w:val="24"/>
        </w:rPr>
      </w:pPr>
      <w:r>
        <w:rPr>
          <w:rFonts w:hint="eastAsia"/>
          <w:b/>
          <w:bCs/>
          <w:sz w:val="24"/>
          <w:szCs w:val="24"/>
        </w:rPr>
        <w:t>【</w:t>
      </w:r>
      <w:r>
        <w:rPr>
          <w:rFonts w:hint="eastAsia"/>
          <w:b/>
          <w:sz w:val="24"/>
          <w:szCs w:val="24"/>
        </w:rPr>
        <w:t>考核方式</w:t>
      </w:r>
      <w:r>
        <w:rPr>
          <w:rFonts w:hint="eastAsia"/>
          <w:b/>
          <w:bCs/>
          <w:sz w:val="24"/>
          <w:szCs w:val="24"/>
        </w:rPr>
        <w:t>】</w:t>
      </w:r>
      <w:r>
        <w:rPr>
          <w:b/>
          <w:bCs/>
          <w:sz w:val="24"/>
          <w:szCs w:val="24"/>
        </w:rPr>
        <w:tab/>
      </w:r>
      <w:r>
        <w:rPr>
          <w:rFonts w:hint="eastAsia"/>
          <w:sz w:val="24"/>
          <w:szCs w:val="24"/>
        </w:rPr>
        <w:t>考试（期中</w:t>
      </w:r>
      <w:r>
        <w:rPr>
          <w:sz w:val="24"/>
          <w:szCs w:val="24"/>
        </w:rPr>
        <w:t>20%</w:t>
      </w:r>
      <w:r>
        <w:rPr>
          <w:rFonts w:hint="eastAsia"/>
          <w:sz w:val="24"/>
          <w:szCs w:val="24"/>
        </w:rPr>
        <w:t>、期末</w:t>
      </w:r>
      <w:r>
        <w:rPr>
          <w:sz w:val="24"/>
          <w:szCs w:val="24"/>
        </w:rPr>
        <w:t>40%</w:t>
      </w:r>
      <w:r>
        <w:rPr>
          <w:rFonts w:hint="eastAsia"/>
          <w:sz w:val="24"/>
          <w:szCs w:val="24"/>
        </w:rPr>
        <w:t>）、出勤率</w:t>
      </w:r>
      <w:r>
        <w:rPr>
          <w:sz w:val="24"/>
          <w:szCs w:val="24"/>
        </w:rPr>
        <w:t>10%</w:t>
      </w:r>
      <w:r>
        <w:rPr>
          <w:rFonts w:hint="eastAsia"/>
          <w:sz w:val="24"/>
          <w:szCs w:val="24"/>
        </w:rPr>
        <w:t>、作业</w:t>
      </w:r>
      <w:r>
        <w:rPr>
          <w:sz w:val="24"/>
          <w:szCs w:val="24"/>
        </w:rPr>
        <w:t>10%</w:t>
      </w:r>
      <w:r>
        <w:rPr>
          <w:rFonts w:hint="eastAsia"/>
          <w:sz w:val="24"/>
          <w:szCs w:val="24"/>
        </w:rPr>
        <w:t>、团队项目</w:t>
      </w:r>
      <w:r>
        <w:rPr>
          <w:sz w:val="24"/>
          <w:szCs w:val="24"/>
        </w:rPr>
        <w:t>20%</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一、本课程的性质、目的与任务</w:t>
      </w:r>
    </w:p>
    <w:p w:rsidR="00712D7F" w:rsidRDefault="008C53F9" w:rsidP="00C56504">
      <w:pPr>
        <w:spacing w:line="360" w:lineRule="auto"/>
        <w:ind w:firstLine="482"/>
        <w:rPr>
          <w:sz w:val="24"/>
          <w:szCs w:val="24"/>
        </w:rPr>
      </w:pPr>
      <w:r>
        <w:rPr>
          <w:rFonts w:hint="eastAsia"/>
          <w:sz w:val="24"/>
          <w:szCs w:val="24"/>
        </w:rPr>
        <w:t>本课程为学科选修课。</w:t>
      </w:r>
    </w:p>
    <w:p w:rsidR="00712D7F" w:rsidRDefault="008C53F9" w:rsidP="00C56504">
      <w:pPr>
        <w:spacing w:line="360" w:lineRule="auto"/>
        <w:ind w:firstLineChars="209" w:firstLine="502"/>
        <w:rPr>
          <w:sz w:val="24"/>
        </w:rPr>
      </w:pPr>
      <w:r>
        <w:rPr>
          <w:rFonts w:hint="eastAsia"/>
          <w:sz w:val="24"/>
        </w:rPr>
        <w:t>本课程主要针对移动端程序开发，尤其是安卓手机</w:t>
      </w:r>
      <w:r>
        <w:rPr>
          <w:sz w:val="24"/>
        </w:rPr>
        <w:t>APP</w:t>
      </w:r>
      <w:r>
        <w:rPr>
          <w:rFonts w:hint="eastAsia"/>
          <w:sz w:val="24"/>
        </w:rPr>
        <w:t>开发进行讲授。课程内容包括安卓用户界面、安卓设备通信、进程等。在授课之外，本课程在每节课后都会安排上机实验内容，增强同学们的安卓开发实践能力。</w:t>
      </w:r>
    </w:p>
    <w:p w:rsidR="00712D7F" w:rsidRDefault="008C53F9" w:rsidP="00E9278B">
      <w:pPr>
        <w:autoSpaceDE w:val="0"/>
        <w:autoSpaceDN w:val="0"/>
        <w:adjustRightInd w:val="0"/>
        <w:snapToGrid w:val="0"/>
        <w:spacing w:beforeLines="50" w:afterLines="50" w:line="300" w:lineRule="auto"/>
        <w:jc w:val="center"/>
        <w:rPr>
          <w:rFonts w:ascii="黑体" w:eastAsia="黑体" w:hAnsi="黑体" w:cs="黑体"/>
        </w:rPr>
      </w:pPr>
      <w:r>
        <w:rPr>
          <w:rFonts w:ascii="黑体" w:eastAsia="黑体" w:hAnsi="黑体" w:cs="黑体" w:hint="eastAsia"/>
        </w:rPr>
        <w:t>表1 本课程与毕业生培养业务规格要求对应关系表</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1"/>
        <w:gridCol w:w="4289"/>
      </w:tblGrid>
      <w:tr w:rsidR="00712D7F">
        <w:trPr>
          <w:jc w:val="center"/>
        </w:trPr>
        <w:tc>
          <w:tcPr>
            <w:tcW w:w="4231" w:type="dxa"/>
            <w:tcBorders>
              <w:top w:val="single" w:sz="4" w:space="0" w:color="auto"/>
              <w:left w:val="single" w:sz="4" w:space="0" w:color="auto"/>
              <w:bottom w:val="single" w:sz="4" w:space="0" w:color="auto"/>
              <w:right w:val="single" w:sz="4" w:space="0" w:color="auto"/>
            </w:tcBorders>
          </w:tcPr>
          <w:p w:rsidR="00712D7F" w:rsidRDefault="008C53F9" w:rsidP="00C56504">
            <w:pPr>
              <w:spacing w:line="300" w:lineRule="auto"/>
              <w:jc w:val="center"/>
              <w:rPr>
                <w:rFonts w:cs="宋体"/>
                <w:b/>
              </w:rPr>
            </w:pPr>
            <w:r>
              <w:rPr>
                <w:rFonts w:cs="宋体" w:hint="eastAsia"/>
                <w:b/>
              </w:rPr>
              <w:t>业务规格要求</w:t>
            </w:r>
          </w:p>
        </w:tc>
        <w:tc>
          <w:tcPr>
            <w:tcW w:w="4289" w:type="dxa"/>
            <w:tcBorders>
              <w:top w:val="single" w:sz="4" w:space="0" w:color="auto"/>
              <w:left w:val="single" w:sz="4" w:space="0" w:color="auto"/>
              <w:bottom w:val="single" w:sz="4" w:space="0" w:color="auto"/>
              <w:right w:val="single" w:sz="4" w:space="0" w:color="auto"/>
            </w:tcBorders>
          </w:tcPr>
          <w:p w:rsidR="00712D7F" w:rsidRDefault="008C53F9" w:rsidP="00C56504">
            <w:pPr>
              <w:spacing w:line="300" w:lineRule="auto"/>
              <w:jc w:val="center"/>
              <w:rPr>
                <w:rFonts w:cs="宋体"/>
                <w:b/>
              </w:rPr>
            </w:pPr>
            <w:r>
              <w:rPr>
                <w:rFonts w:cs="宋体" w:hint="eastAsia"/>
                <w:b/>
              </w:rPr>
              <w:t>课程支撑依据</w:t>
            </w:r>
          </w:p>
        </w:tc>
      </w:tr>
      <w:tr w:rsidR="00712D7F">
        <w:trPr>
          <w:jc w:val="center"/>
        </w:trPr>
        <w:tc>
          <w:tcPr>
            <w:tcW w:w="4231"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snapToGrid w:val="0"/>
              <w:spacing w:line="300" w:lineRule="auto"/>
              <w:ind w:firstLineChars="200" w:firstLine="420"/>
            </w:pPr>
            <w:r>
              <w:rPr>
                <w:rFonts w:hint="eastAsia"/>
              </w:rPr>
              <w:t>学生应了解移动端程序的发展现状和发展趋势，掌握安卓编程基本概念、基本技术和基本开发编码方法。在安卓开发方面具有较强的专业技术工作开展能力。理论联系实际，具有运用所学基础理论和专业知识分析、解决专业技术问题的能力。</w:t>
            </w:r>
          </w:p>
        </w:tc>
        <w:tc>
          <w:tcPr>
            <w:tcW w:w="4289" w:type="dxa"/>
            <w:tcBorders>
              <w:top w:val="single" w:sz="4" w:space="0" w:color="auto"/>
              <w:left w:val="single" w:sz="4" w:space="0" w:color="auto"/>
              <w:bottom w:val="single" w:sz="4" w:space="0" w:color="auto"/>
              <w:right w:val="single" w:sz="4" w:space="0" w:color="auto"/>
            </w:tcBorders>
            <w:vAlign w:val="center"/>
          </w:tcPr>
          <w:p w:rsidR="00712D7F" w:rsidRDefault="008C53F9" w:rsidP="00C56504">
            <w:pPr>
              <w:numPr>
                <w:ilvl w:val="0"/>
                <w:numId w:val="58"/>
              </w:numPr>
              <w:snapToGrid w:val="0"/>
              <w:spacing w:line="300" w:lineRule="auto"/>
            </w:pPr>
            <w:r>
              <w:rPr>
                <w:rFonts w:hint="eastAsia"/>
              </w:rPr>
              <w:t>学习移动端程序开发的发展概述；</w:t>
            </w:r>
          </w:p>
          <w:p w:rsidR="00712D7F" w:rsidRDefault="008C53F9" w:rsidP="00C56504">
            <w:pPr>
              <w:numPr>
                <w:ilvl w:val="0"/>
                <w:numId w:val="58"/>
              </w:numPr>
              <w:snapToGrid w:val="0"/>
              <w:spacing w:line="300" w:lineRule="auto"/>
            </w:pPr>
            <w:r>
              <w:rPr>
                <w:rFonts w:hint="eastAsia"/>
              </w:rPr>
              <w:t>学习安卓虚拟器和</w:t>
            </w:r>
            <w:r>
              <w:t>ECLIPSE</w:t>
            </w:r>
            <w:r>
              <w:rPr>
                <w:rFonts w:hint="eastAsia"/>
              </w:rPr>
              <w:t>相关使用方法；</w:t>
            </w:r>
          </w:p>
          <w:p w:rsidR="00712D7F" w:rsidRDefault="008C53F9" w:rsidP="00C56504">
            <w:pPr>
              <w:numPr>
                <w:ilvl w:val="0"/>
                <w:numId w:val="58"/>
              </w:numPr>
              <w:snapToGrid w:val="0"/>
              <w:spacing w:line="300" w:lineRule="auto"/>
            </w:pPr>
            <w:r>
              <w:rPr>
                <w:rFonts w:hint="eastAsia"/>
              </w:rPr>
              <w:t>学习用户界面、监听器等相关开发方法；</w:t>
            </w:r>
          </w:p>
          <w:p w:rsidR="00712D7F" w:rsidRDefault="008C53F9" w:rsidP="00C56504">
            <w:pPr>
              <w:numPr>
                <w:ilvl w:val="0"/>
                <w:numId w:val="58"/>
              </w:numPr>
              <w:snapToGrid w:val="0"/>
              <w:spacing w:line="300" w:lineRule="auto"/>
            </w:pPr>
            <w:r>
              <w:rPr>
                <w:rFonts w:hint="eastAsia"/>
              </w:rPr>
              <w:t>学习基于安卓的程序内通信、网络通信、</w:t>
            </w:r>
            <w:r>
              <w:t>IO</w:t>
            </w:r>
            <w:r>
              <w:rPr>
                <w:rFonts w:hint="eastAsia"/>
              </w:rPr>
              <w:t>等；</w:t>
            </w:r>
          </w:p>
          <w:p w:rsidR="00712D7F" w:rsidRDefault="008C53F9" w:rsidP="00C56504">
            <w:pPr>
              <w:numPr>
                <w:ilvl w:val="0"/>
                <w:numId w:val="58"/>
              </w:numPr>
              <w:snapToGrid w:val="0"/>
              <w:spacing w:line="300" w:lineRule="auto"/>
            </w:pPr>
            <w:r>
              <w:rPr>
                <w:rFonts w:hint="eastAsia"/>
              </w:rPr>
              <w:t>学习基于位置和地图的安卓开发技术；</w:t>
            </w:r>
          </w:p>
          <w:p w:rsidR="00712D7F" w:rsidRDefault="008C53F9" w:rsidP="00C56504">
            <w:pPr>
              <w:numPr>
                <w:ilvl w:val="0"/>
                <w:numId w:val="58"/>
              </w:numPr>
              <w:snapToGrid w:val="0"/>
              <w:spacing w:line="300" w:lineRule="auto"/>
            </w:pPr>
            <w:r>
              <w:rPr>
                <w:rFonts w:hint="eastAsia"/>
              </w:rPr>
              <w:t>学习安卓线程技术。</w:t>
            </w:r>
          </w:p>
        </w:tc>
      </w:tr>
    </w:tbl>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lastRenderedPageBreak/>
        <w:t>二、课程的教学内容、基本要求和学时分配</w:t>
      </w:r>
    </w:p>
    <w:p w:rsidR="00712D7F" w:rsidRDefault="008C53F9" w:rsidP="00C56504">
      <w:pPr>
        <w:spacing w:line="360" w:lineRule="auto"/>
        <w:ind w:firstLineChars="200" w:firstLine="480"/>
        <w:rPr>
          <w:sz w:val="24"/>
          <w:szCs w:val="24"/>
        </w:rPr>
      </w:pPr>
      <w:r>
        <w:rPr>
          <w:sz w:val="24"/>
          <w:szCs w:val="24"/>
        </w:rPr>
        <w:t>1</w:t>
      </w:r>
      <w:r>
        <w:rPr>
          <w:rFonts w:hint="eastAsia"/>
          <w:sz w:val="24"/>
          <w:szCs w:val="24"/>
        </w:rPr>
        <w:t>．</w:t>
      </w:r>
      <w:r>
        <w:rPr>
          <w:sz w:val="24"/>
          <w:szCs w:val="24"/>
        </w:rPr>
        <w:t>JAVA</w:t>
      </w:r>
      <w:r>
        <w:rPr>
          <w:rFonts w:hint="eastAsia"/>
          <w:sz w:val="24"/>
          <w:szCs w:val="24"/>
        </w:rPr>
        <w:t>开发回顾和</w:t>
      </w:r>
      <w:r>
        <w:rPr>
          <w:sz w:val="24"/>
          <w:szCs w:val="24"/>
        </w:rPr>
        <w:t>XML</w:t>
      </w:r>
      <w:r>
        <w:rPr>
          <w:rFonts w:hint="eastAsia"/>
          <w:sz w:val="24"/>
          <w:szCs w:val="24"/>
        </w:rPr>
        <w:t>介绍（</w:t>
      </w:r>
      <w:r>
        <w:rPr>
          <w:sz w:val="24"/>
          <w:szCs w:val="24"/>
        </w:rPr>
        <w:t xml:space="preserve"> 2</w:t>
      </w:r>
      <w:r>
        <w:rPr>
          <w:rFonts w:hint="eastAsia"/>
          <w:sz w:val="24"/>
          <w:szCs w:val="24"/>
        </w:rPr>
        <w:t>学时</w:t>
      </w:r>
      <w:r>
        <w:rPr>
          <w:sz w:val="24"/>
          <w:szCs w:val="24"/>
        </w:rPr>
        <w:t xml:space="preserve"> </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①回顾</w:t>
      </w:r>
      <w:r>
        <w:rPr>
          <w:sz w:val="24"/>
          <w:szCs w:val="24"/>
        </w:rPr>
        <w:t>JAVA</w:t>
      </w:r>
      <w:r>
        <w:rPr>
          <w:rFonts w:hint="eastAsia"/>
          <w:sz w:val="24"/>
          <w:szCs w:val="24"/>
        </w:rPr>
        <w:t>编码基础；</w:t>
      </w:r>
      <w:r>
        <w:rPr>
          <w:rFonts w:hint="eastAsia"/>
          <w:bCs/>
          <w:sz w:val="24"/>
          <w:szCs w:val="24"/>
        </w:rPr>
        <w:t>（</w:t>
      </w:r>
      <w:r>
        <w:rPr>
          <w:bCs/>
          <w:sz w:val="24"/>
          <w:szCs w:val="24"/>
        </w:rPr>
        <w:t>*</w:t>
      </w:r>
      <w:r>
        <w:rPr>
          <w:rFonts w:hint="eastAsia"/>
          <w:bCs/>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w:t>
      </w:r>
      <w:r>
        <w:rPr>
          <w:sz w:val="24"/>
          <w:szCs w:val="24"/>
        </w:rPr>
        <w:t>JAVA</w:t>
      </w:r>
      <w:r>
        <w:rPr>
          <w:rFonts w:hint="eastAsia"/>
          <w:sz w:val="24"/>
          <w:szCs w:val="24"/>
        </w:rPr>
        <w:t>在</w:t>
      </w:r>
      <w:r>
        <w:rPr>
          <w:sz w:val="24"/>
          <w:szCs w:val="24"/>
        </w:rPr>
        <w:t>ECLIPSE</w:t>
      </w:r>
      <w:r>
        <w:rPr>
          <w:rFonts w:hint="eastAsia"/>
          <w:sz w:val="24"/>
          <w:szCs w:val="24"/>
        </w:rPr>
        <w:t>上的使用；</w:t>
      </w:r>
      <w:r>
        <w:rPr>
          <w:rFonts w:hint="eastAsia"/>
          <w:bCs/>
          <w:sz w:val="24"/>
          <w:szCs w:val="24"/>
        </w:rPr>
        <w:t>（</w:t>
      </w:r>
      <w:r>
        <w:rPr>
          <w:bCs/>
          <w:sz w:val="24"/>
          <w:szCs w:val="24"/>
        </w:rPr>
        <w:t>*</w:t>
      </w:r>
      <w:r>
        <w:rPr>
          <w:rFonts w:hint="eastAsia"/>
          <w:bCs/>
          <w:sz w:val="24"/>
          <w:szCs w:val="24"/>
        </w:rPr>
        <w:t>）</w:t>
      </w:r>
    </w:p>
    <w:p w:rsidR="00712D7F" w:rsidRDefault="008C53F9" w:rsidP="00C56504">
      <w:pPr>
        <w:adjustRightInd w:val="0"/>
        <w:snapToGrid w:val="0"/>
        <w:spacing w:line="360" w:lineRule="auto"/>
        <w:ind w:leftChars="100" w:left="210" w:firstLineChars="200" w:firstLine="480"/>
        <w:rPr>
          <w:bCs/>
          <w:sz w:val="24"/>
          <w:szCs w:val="24"/>
        </w:rPr>
      </w:pPr>
      <w:r>
        <w:rPr>
          <w:rFonts w:hint="eastAsia"/>
          <w:sz w:val="24"/>
          <w:szCs w:val="24"/>
        </w:rPr>
        <w:t>③</w:t>
      </w:r>
      <w:r>
        <w:rPr>
          <w:sz w:val="24"/>
          <w:szCs w:val="24"/>
        </w:rPr>
        <w:t>XML</w:t>
      </w:r>
      <w:r>
        <w:rPr>
          <w:rFonts w:hint="eastAsia"/>
          <w:sz w:val="24"/>
          <w:szCs w:val="24"/>
        </w:rPr>
        <w:t>的基本格式。</w:t>
      </w:r>
      <w:r>
        <w:rPr>
          <w:rFonts w:hint="eastAsia"/>
          <w:bCs/>
          <w:sz w:val="24"/>
          <w:szCs w:val="24"/>
        </w:rPr>
        <w:t>（</w:t>
      </w:r>
      <w:r>
        <w:rPr>
          <w:bCs/>
          <w:sz w:val="24"/>
          <w:szCs w:val="24"/>
        </w:rPr>
        <w:t>*</w:t>
      </w:r>
      <w:r>
        <w:rPr>
          <w:rFonts w:hint="eastAsia"/>
          <w:bCs/>
          <w:sz w:val="24"/>
          <w:szCs w:val="24"/>
        </w:rPr>
        <w:t>）</w:t>
      </w:r>
    </w:p>
    <w:p w:rsidR="00712D7F" w:rsidRDefault="008C53F9" w:rsidP="00C56504">
      <w:pPr>
        <w:spacing w:line="360" w:lineRule="auto"/>
        <w:ind w:firstLineChars="200" w:firstLine="480"/>
        <w:rPr>
          <w:sz w:val="24"/>
          <w:szCs w:val="24"/>
        </w:rPr>
      </w:pPr>
      <w:r>
        <w:rPr>
          <w:rFonts w:hint="eastAsia"/>
          <w:bCs/>
          <w:sz w:val="24"/>
          <w:szCs w:val="24"/>
        </w:rPr>
        <w:t>基本要求：回顾</w:t>
      </w:r>
      <w:r>
        <w:rPr>
          <w:bCs/>
          <w:sz w:val="24"/>
          <w:szCs w:val="24"/>
        </w:rPr>
        <w:t>JAVA</w:t>
      </w:r>
      <w:r>
        <w:rPr>
          <w:rFonts w:hint="eastAsia"/>
          <w:bCs/>
          <w:sz w:val="24"/>
          <w:szCs w:val="24"/>
        </w:rPr>
        <w:t>的开发、基本程序的编写、基本的方法和类，以及与安卓开发相关的</w:t>
      </w:r>
      <w:r>
        <w:rPr>
          <w:bCs/>
          <w:sz w:val="24"/>
          <w:szCs w:val="24"/>
        </w:rPr>
        <w:t>XML</w:t>
      </w:r>
      <w:r>
        <w:rPr>
          <w:rFonts w:hint="eastAsia"/>
          <w:bCs/>
          <w:sz w:val="24"/>
          <w:szCs w:val="24"/>
        </w:rPr>
        <w:t>文件的编写。</w:t>
      </w:r>
    </w:p>
    <w:p w:rsidR="00712D7F" w:rsidRDefault="008C53F9" w:rsidP="00C56504">
      <w:pPr>
        <w:spacing w:line="360" w:lineRule="auto"/>
        <w:ind w:firstLineChars="200" w:firstLine="480"/>
        <w:rPr>
          <w:sz w:val="24"/>
          <w:szCs w:val="24"/>
        </w:rPr>
      </w:pPr>
      <w:r>
        <w:rPr>
          <w:sz w:val="24"/>
          <w:szCs w:val="24"/>
        </w:rPr>
        <w:t>2</w:t>
      </w:r>
      <w:r>
        <w:rPr>
          <w:rFonts w:hint="eastAsia"/>
          <w:sz w:val="24"/>
          <w:szCs w:val="24"/>
        </w:rPr>
        <w:t>．安卓入门与</w:t>
      </w:r>
      <w:r>
        <w:rPr>
          <w:sz w:val="24"/>
          <w:szCs w:val="24"/>
        </w:rPr>
        <w:t>ECLIPSE</w:t>
      </w:r>
      <w:r>
        <w:rPr>
          <w:rFonts w:hint="eastAsia"/>
          <w:sz w:val="24"/>
          <w:szCs w:val="24"/>
        </w:rPr>
        <w:t>使用（</w:t>
      </w:r>
      <w:r>
        <w:rPr>
          <w:sz w:val="24"/>
          <w:szCs w:val="24"/>
        </w:rPr>
        <w:t>2</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①安卓体系结构的形成；</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②普通</w:t>
      </w:r>
      <w:r>
        <w:rPr>
          <w:rFonts w:hint="eastAsia"/>
          <w:sz w:val="24"/>
          <w:szCs w:val="24"/>
        </w:rPr>
        <w:t>JAVA</w:t>
      </w:r>
      <w:r>
        <w:rPr>
          <w:rFonts w:hint="eastAsia"/>
          <w:sz w:val="24"/>
          <w:szCs w:val="24"/>
        </w:rPr>
        <w:t>程序与安卓程序的区别；（</w:t>
      </w:r>
      <w:r>
        <w:rPr>
          <w:rFonts w:hint="eastAsia"/>
          <w:sz w:val="24"/>
          <w:szCs w:val="24"/>
        </w:rPr>
        <w:t>*</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③基础安卓程序设计；（</w:t>
      </w:r>
      <w:r>
        <w:rPr>
          <w:rFonts w:hint="eastAsia"/>
          <w:sz w:val="24"/>
          <w:szCs w:val="24"/>
        </w:rPr>
        <w:t>*</w:t>
      </w:r>
      <w:r>
        <w:rPr>
          <w:rFonts w:hint="eastAsia"/>
          <w:sz w:val="24"/>
          <w:szCs w:val="24"/>
        </w:rPr>
        <w:t>）</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④安卓程序在</w:t>
      </w:r>
      <w:r>
        <w:rPr>
          <w:rFonts w:hint="eastAsia"/>
          <w:sz w:val="24"/>
          <w:szCs w:val="24"/>
        </w:rPr>
        <w:t>ECLIPSE</w:t>
      </w:r>
      <w:r>
        <w:rPr>
          <w:rFonts w:hint="eastAsia"/>
          <w:sz w:val="24"/>
          <w:szCs w:val="24"/>
        </w:rPr>
        <w:t>里的开发与</w:t>
      </w:r>
      <w:r>
        <w:rPr>
          <w:rFonts w:hint="eastAsia"/>
          <w:sz w:val="24"/>
          <w:szCs w:val="24"/>
        </w:rPr>
        <w:t>DEBUG</w:t>
      </w:r>
      <w:r>
        <w:rPr>
          <w:rFonts w:hint="eastAsia"/>
          <w:sz w:val="24"/>
          <w:szCs w:val="24"/>
        </w:rPr>
        <w:t>。（</w:t>
      </w:r>
      <w:r>
        <w:rPr>
          <w:rFonts w:hint="eastAsia"/>
          <w:sz w:val="24"/>
          <w:szCs w:val="24"/>
        </w:rPr>
        <w:t>*</w:t>
      </w:r>
      <w:r>
        <w:rPr>
          <w:rFonts w:hint="eastAsia"/>
          <w:sz w:val="24"/>
          <w:szCs w:val="24"/>
        </w:rPr>
        <w:t>）</w:t>
      </w:r>
    </w:p>
    <w:p w:rsidR="00712D7F" w:rsidRDefault="008C53F9" w:rsidP="00C56504">
      <w:pPr>
        <w:spacing w:line="360" w:lineRule="auto"/>
        <w:ind w:firstLineChars="200" w:firstLine="480"/>
        <w:rPr>
          <w:sz w:val="24"/>
          <w:szCs w:val="24"/>
        </w:rPr>
      </w:pPr>
      <w:r>
        <w:rPr>
          <w:rFonts w:hint="eastAsia"/>
          <w:sz w:val="24"/>
          <w:szCs w:val="24"/>
        </w:rPr>
        <w:t>基本要求：了解安卓的架构、安卓存在的与其他</w:t>
      </w:r>
      <w:r>
        <w:rPr>
          <w:sz w:val="24"/>
          <w:szCs w:val="24"/>
        </w:rPr>
        <w:t>JAVA</w:t>
      </w:r>
      <w:r>
        <w:rPr>
          <w:rFonts w:hint="eastAsia"/>
          <w:sz w:val="24"/>
          <w:szCs w:val="24"/>
        </w:rPr>
        <w:t>程序的区别、基础的用户界面、掌握安卓程序在</w:t>
      </w:r>
      <w:r>
        <w:rPr>
          <w:sz w:val="24"/>
          <w:szCs w:val="24"/>
        </w:rPr>
        <w:t>ECLIPSE</w:t>
      </w:r>
      <w:r>
        <w:rPr>
          <w:rFonts w:hint="eastAsia"/>
          <w:sz w:val="24"/>
          <w:szCs w:val="24"/>
        </w:rPr>
        <w:t>里的开发与</w:t>
      </w:r>
      <w:r>
        <w:rPr>
          <w:sz w:val="24"/>
          <w:szCs w:val="24"/>
        </w:rPr>
        <w:t>DEBUG</w:t>
      </w:r>
      <w:r>
        <w:rPr>
          <w:rFonts w:hint="eastAsia"/>
          <w:sz w:val="24"/>
          <w:szCs w:val="24"/>
        </w:rPr>
        <w:t>方法。</w:t>
      </w:r>
    </w:p>
    <w:p w:rsidR="00712D7F" w:rsidRDefault="008C53F9" w:rsidP="00C56504">
      <w:pPr>
        <w:spacing w:line="360" w:lineRule="auto"/>
        <w:ind w:firstLineChars="200" w:firstLine="480"/>
        <w:rPr>
          <w:sz w:val="24"/>
          <w:szCs w:val="24"/>
        </w:rPr>
      </w:pPr>
      <w:r>
        <w:rPr>
          <w:sz w:val="24"/>
          <w:szCs w:val="24"/>
        </w:rPr>
        <w:t>3</w:t>
      </w:r>
      <w:r>
        <w:rPr>
          <w:rFonts w:hint="eastAsia"/>
          <w:sz w:val="24"/>
          <w:szCs w:val="24"/>
        </w:rPr>
        <w:t>．用户界面</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①初步介绍按钮、布置、</w:t>
      </w:r>
      <w:r>
        <w:rPr>
          <w:rFonts w:hint="eastAsia"/>
          <w:sz w:val="24"/>
          <w:szCs w:val="24"/>
        </w:rPr>
        <w:t>XML</w:t>
      </w:r>
      <w:r>
        <w:rPr>
          <w:rFonts w:hint="eastAsia"/>
          <w:sz w:val="24"/>
          <w:szCs w:val="24"/>
        </w:rPr>
        <w:t>的使用；（</w:t>
      </w:r>
      <w:r>
        <w:rPr>
          <w:rFonts w:hint="eastAsia"/>
          <w:sz w:val="24"/>
          <w:szCs w:val="24"/>
        </w:rPr>
        <w:t>*</w:t>
      </w:r>
      <w:r>
        <w:rPr>
          <w:rFonts w:hint="eastAsia"/>
          <w:sz w:val="24"/>
          <w:szCs w:val="24"/>
        </w:rPr>
        <w:t>）（</w:t>
      </w:r>
      <w:r>
        <w:rPr>
          <w:rFonts w:hint="eastAsia"/>
          <w:sz w:val="24"/>
          <w:szCs w:val="24"/>
        </w:rPr>
        <w:t>1</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w:t>
      </w:r>
      <w:r>
        <w:rPr>
          <w:rFonts w:hint="eastAsia"/>
          <w:sz w:val="24"/>
          <w:szCs w:val="24"/>
        </w:rPr>
        <w:t>XML</w:t>
      </w:r>
      <w:r>
        <w:rPr>
          <w:rFonts w:hint="eastAsia"/>
          <w:sz w:val="24"/>
          <w:szCs w:val="24"/>
        </w:rPr>
        <w:t>设置用户界面深入；（</w:t>
      </w:r>
      <w:r>
        <w:rPr>
          <w:rFonts w:hint="eastAsia"/>
          <w:sz w:val="24"/>
          <w:szCs w:val="24"/>
        </w:rPr>
        <w:t>*</w:t>
      </w:r>
      <w:r>
        <w:rPr>
          <w:rFonts w:hint="eastAsia"/>
          <w:sz w:val="24"/>
          <w:szCs w:val="24"/>
        </w:rPr>
        <w:t>）（</w:t>
      </w:r>
      <w:r>
        <w:rPr>
          <w:rFonts w:hint="eastAsia"/>
          <w:sz w:val="24"/>
          <w:szCs w:val="24"/>
        </w:rPr>
        <w:t>1</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③按钮深入、</w:t>
      </w:r>
      <w:r>
        <w:rPr>
          <w:rFonts w:hint="eastAsia"/>
          <w:sz w:val="24"/>
          <w:szCs w:val="24"/>
        </w:rPr>
        <w:t>TEXTFIELD</w:t>
      </w:r>
      <w:r>
        <w:rPr>
          <w:rFonts w:hint="eastAsia"/>
          <w:sz w:val="24"/>
          <w:szCs w:val="24"/>
        </w:rPr>
        <w:t>、各种</w:t>
      </w:r>
      <w:r>
        <w:rPr>
          <w:rFonts w:hint="eastAsia"/>
          <w:sz w:val="24"/>
          <w:szCs w:val="24"/>
        </w:rPr>
        <w:t>BAR</w:t>
      </w:r>
      <w:r>
        <w:rPr>
          <w:rFonts w:hint="eastAsia"/>
          <w:sz w:val="24"/>
          <w:szCs w:val="24"/>
        </w:rPr>
        <w:t>、</w:t>
      </w:r>
      <w:r>
        <w:rPr>
          <w:rFonts w:hint="eastAsia"/>
          <w:sz w:val="24"/>
          <w:szCs w:val="24"/>
        </w:rPr>
        <w:t>CHECKBOX</w:t>
      </w:r>
      <w:r>
        <w:rPr>
          <w:rFonts w:hint="eastAsia"/>
          <w:sz w:val="24"/>
          <w:szCs w:val="24"/>
        </w:rPr>
        <w:t>等；（</w:t>
      </w:r>
      <w:r>
        <w:rPr>
          <w:rFonts w:hint="eastAsia"/>
          <w:sz w:val="24"/>
          <w:szCs w:val="24"/>
        </w:rPr>
        <w:t>*</w:t>
      </w:r>
      <w:r>
        <w:rPr>
          <w:rFonts w:hint="eastAsia"/>
          <w:sz w:val="24"/>
          <w:szCs w:val="24"/>
        </w:rPr>
        <w:t>）（</w:t>
      </w:r>
      <w:r>
        <w:rPr>
          <w:rFonts w:hint="eastAsia"/>
          <w:sz w:val="24"/>
          <w:szCs w:val="24"/>
        </w:rPr>
        <w:t>1</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④字符串等在</w:t>
      </w:r>
      <w:r>
        <w:rPr>
          <w:rFonts w:hint="eastAsia"/>
          <w:sz w:val="24"/>
          <w:szCs w:val="24"/>
        </w:rPr>
        <w:t>XML</w:t>
      </w:r>
      <w:r>
        <w:rPr>
          <w:rFonts w:hint="eastAsia"/>
          <w:sz w:val="24"/>
          <w:szCs w:val="24"/>
        </w:rPr>
        <w:t>的高级应用、多</w:t>
      </w:r>
      <w:r>
        <w:rPr>
          <w:rFonts w:hint="eastAsia"/>
          <w:sz w:val="24"/>
          <w:szCs w:val="24"/>
        </w:rPr>
        <w:t>ACTIVITIES</w:t>
      </w:r>
      <w:r>
        <w:rPr>
          <w:rFonts w:hint="eastAsia"/>
          <w:sz w:val="24"/>
          <w:szCs w:val="24"/>
        </w:rPr>
        <w:t>的设置、</w:t>
      </w:r>
      <w:r>
        <w:rPr>
          <w:rFonts w:hint="eastAsia"/>
          <w:sz w:val="24"/>
          <w:szCs w:val="24"/>
        </w:rPr>
        <w:t>INTENT</w:t>
      </w:r>
      <w:r>
        <w:rPr>
          <w:rFonts w:hint="eastAsia"/>
          <w:sz w:val="24"/>
          <w:szCs w:val="24"/>
        </w:rPr>
        <w:t>的使用、</w:t>
      </w:r>
      <w:r>
        <w:rPr>
          <w:rFonts w:hint="eastAsia"/>
          <w:sz w:val="24"/>
          <w:szCs w:val="24"/>
        </w:rPr>
        <w:t>ACTIVITIES</w:t>
      </w:r>
      <w:r>
        <w:rPr>
          <w:rFonts w:hint="eastAsia"/>
          <w:sz w:val="24"/>
          <w:szCs w:val="24"/>
        </w:rPr>
        <w:t>的通信；（</w:t>
      </w:r>
      <w:r>
        <w:rPr>
          <w:rFonts w:hint="eastAsia"/>
          <w:sz w:val="24"/>
          <w:szCs w:val="24"/>
        </w:rPr>
        <w:t>*</w:t>
      </w:r>
      <w:r>
        <w:rPr>
          <w:rFonts w:hint="eastAsia"/>
          <w:sz w:val="24"/>
          <w:szCs w:val="24"/>
        </w:rPr>
        <w:t>）（</w:t>
      </w:r>
      <w:r>
        <w:rPr>
          <w:rFonts w:hint="eastAsia"/>
          <w:sz w:val="24"/>
          <w:szCs w:val="24"/>
        </w:rPr>
        <w:t>3</w:t>
      </w:r>
      <w:r>
        <w:rPr>
          <w:rFonts w:hint="eastAsia"/>
          <w:sz w:val="24"/>
          <w:szCs w:val="24"/>
        </w:rPr>
        <w:t>学时）</w:t>
      </w:r>
    </w:p>
    <w:p w:rsidR="00712D7F" w:rsidRDefault="008C53F9" w:rsidP="00C56504">
      <w:pPr>
        <w:spacing w:line="360" w:lineRule="auto"/>
        <w:ind w:firstLineChars="200" w:firstLine="480"/>
        <w:rPr>
          <w:sz w:val="24"/>
          <w:szCs w:val="24"/>
        </w:rPr>
      </w:pPr>
      <w:r>
        <w:rPr>
          <w:rFonts w:hint="eastAsia"/>
          <w:sz w:val="24"/>
          <w:szCs w:val="24"/>
        </w:rPr>
        <w:t>基本要求：了解用户界面的基本组成；学习并掌握</w:t>
      </w:r>
      <w:r>
        <w:rPr>
          <w:sz w:val="24"/>
          <w:szCs w:val="24"/>
        </w:rPr>
        <w:t>XML</w:t>
      </w:r>
      <w:r>
        <w:rPr>
          <w:rFonts w:hint="eastAsia"/>
          <w:sz w:val="24"/>
          <w:szCs w:val="24"/>
        </w:rPr>
        <w:t>设置用户界面的基础知识，深入学习按钮深入、</w:t>
      </w:r>
      <w:r>
        <w:rPr>
          <w:sz w:val="24"/>
          <w:szCs w:val="24"/>
        </w:rPr>
        <w:t>TEXTFIELD</w:t>
      </w:r>
      <w:r>
        <w:rPr>
          <w:rFonts w:hint="eastAsia"/>
          <w:sz w:val="24"/>
          <w:szCs w:val="24"/>
        </w:rPr>
        <w:t>、各种</w:t>
      </w:r>
      <w:r>
        <w:rPr>
          <w:sz w:val="24"/>
          <w:szCs w:val="24"/>
        </w:rPr>
        <w:t>BAR</w:t>
      </w:r>
      <w:r>
        <w:rPr>
          <w:rFonts w:hint="eastAsia"/>
          <w:sz w:val="24"/>
          <w:szCs w:val="24"/>
        </w:rPr>
        <w:t>、</w:t>
      </w:r>
      <w:r>
        <w:rPr>
          <w:sz w:val="24"/>
          <w:szCs w:val="24"/>
        </w:rPr>
        <w:t>CHECKBOX</w:t>
      </w:r>
      <w:r>
        <w:rPr>
          <w:rFonts w:hint="eastAsia"/>
          <w:sz w:val="24"/>
          <w:szCs w:val="24"/>
        </w:rPr>
        <w:t>等；重点掌握字符串等在</w:t>
      </w:r>
      <w:r>
        <w:rPr>
          <w:sz w:val="24"/>
          <w:szCs w:val="24"/>
        </w:rPr>
        <w:t>XML</w:t>
      </w:r>
      <w:r>
        <w:rPr>
          <w:rFonts w:hint="eastAsia"/>
          <w:sz w:val="24"/>
          <w:szCs w:val="24"/>
        </w:rPr>
        <w:t>的高级应用、多</w:t>
      </w:r>
      <w:r>
        <w:rPr>
          <w:sz w:val="24"/>
          <w:szCs w:val="24"/>
        </w:rPr>
        <w:t>ACTIVITIES</w:t>
      </w:r>
      <w:r>
        <w:rPr>
          <w:rFonts w:hint="eastAsia"/>
          <w:sz w:val="24"/>
          <w:szCs w:val="24"/>
        </w:rPr>
        <w:t>的设置、</w:t>
      </w:r>
      <w:r>
        <w:rPr>
          <w:sz w:val="24"/>
          <w:szCs w:val="24"/>
        </w:rPr>
        <w:t>INTENT</w:t>
      </w:r>
      <w:r>
        <w:rPr>
          <w:rFonts w:hint="eastAsia"/>
          <w:sz w:val="24"/>
          <w:szCs w:val="24"/>
        </w:rPr>
        <w:t>的使用、</w:t>
      </w:r>
      <w:r>
        <w:rPr>
          <w:sz w:val="24"/>
          <w:szCs w:val="24"/>
        </w:rPr>
        <w:t>ACTIVITIES</w:t>
      </w:r>
      <w:r>
        <w:rPr>
          <w:rFonts w:hint="eastAsia"/>
          <w:sz w:val="24"/>
          <w:szCs w:val="24"/>
        </w:rPr>
        <w:t>的通信。</w:t>
      </w:r>
    </w:p>
    <w:p w:rsidR="00712D7F" w:rsidRDefault="008C53F9" w:rsidP="00C56504">
      <w:pPr>
        <w:spacing w:line="360" w:lineRule="auto"/>
        <w:ind w:firstLineChars="200" w:firstLine="480"/>
        <w:rPr>
          <w:sz w:val="24"/>
          <w:szCs w:val="24"/>
        </w:rPr>
      </w:pPr>
      <w:r>
        <w:rPr>
          <w:sz w:val="24"/>
          <w:szCs w:val="24"/>
        </w:rPr>
        <w:t>4</w:t>
      </w:r>
      <w:r>
        <w:rPr>
          <w:rFonts w:hint="eastAsia"/>
          <w:sz w:val="24"/>
          <w:szCs w:val="24"/>
        </w:rPr>
        <w:t>．基于地理信息的应用</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w:t>
      </w:r>
      <w:r>
        <w:rPr>
          <w:rFonts w:hint="eastAsia"/>
          <w:sz w:val="24"/>
          <w:szCs w:val="24"/>
        </w:rPr>
        <w:t>MAP KEY</w:t>
      </w:r>
      <w:r>
        <w:rPr>
          <w:rFonts w:hint="eastAsia"/>
          <w:sz w:val="24"/>
          <w:szCs w:val="24"/>
        </w:rPr>
        <w:t>、</w:t>
      </w:r>
      <w:r>
        <w:rPr>
          <w:rFonts w:hint="eastAsia"/>
          <w:sz w:val="24"/>
          <w:szCs w:val="24"/>
        </w:rPr>
        <w:t>MAP VIEW</w:t>
      </w:r>
      <w:r>
        <w:rPr>
          <w:rFonts w:hint="eastAsia"/>
          <w:sz w:val="24"/>
          <w:szCs w:val="24"/>
        </w:rPr>
        <w:t>、</w:t>
      </w:r>
      <w:r>
        <w:rPr>
          <w:rFonts w:hint="eastAsia"/>
          <w:sz w:val="24"/>
          <w:szCs w:val="24"/>
        </w:rPr>
        <w:t>GEOCODER</w:t>
      </w:r>
      <w:r>
        <w:rPr>
          <w:rFonts w:hint="eastAsia"/>
          <w:sz w:val="24"/>
          <w:szCs w:val="24"/>
        </w:rPr>
        <w:t>等；（</w:t>
      </w:r>
      <w:r>
        <w:rPr>
          <w:rFonts w:hint="eastAsia"/>
          <w:sz w:val="24"/>
          <w:szCs w:val="24"/>
        </w:rPr>
        <w:t>*</w:t>
      </w:r>
      <w:r>
        <w:rPr>
          <w:rFonts w:hint="eastAsia"/>
          <w:sz w:val="24"/>
          <w:szCs w:val="24"/>
        </w:rPr>
        <w:t>）（</w:t>
      </w:r>
      <w:r>
        <w:rPr>
          <w:rFonts w:hint="eastAsia"/>
          <w:sz w:val="24"/>
          <w:szCs w:val="24"/>
        </w:rPr>
        <w:t>1</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lastRenderedPageBreak/>
        <w:t>②</w:t>
      </w:r>
      <w:r>
        <w:rPr>
          <w:rFonts w:hint="eastAsia"/>
          <w:sz w:val="24"/>
          <w:szCs w:val="24"/>
        </w:rPr>
        <w:t>OVERLAYS</w:t>
      </w:r>
      <w:r>
        <w:rPr>
          <w:rFonts w:hint="eastAsia"/>
          <w:sz w:val="24"/>
          <w:szCs w:val="24"/>
        </w:rPr>
        <w:t>、</w:t>
      </w:r>
      <w:r>
        <w:rPr>
          <w:rFonts w:hint="eastAsia"/>
          <w:sz w:val="24"/>
          <w:szCs w:val="24"/>
        </w:rPr>
        <w:t>ItemizedOverlay</w:t>
      </w:r>
      <w:r>
        <w:rPr>
          <w:rFonts w:hint="eastAsia"/>
          <w:sz w:val="24"/>
          <w:szCs w:val="24"/>
        </w:rPr>
        <w:t>、</w:t>
      </w:r>
      <w:r>
        <w:rPr>
          <w:rFonts w:hint="eastAsia"/>
          <w:sz w:val="24"/>
          <w:szCs w:val="24"/>
        </w:rPr>
        <w:t>LOCATION PROVIDER</w:t>
      </w:r>
      <w:r>
        <w:rPr>
          <w:rFonts w:hint="eastAsia"/>
          <w:sz w:val="24"/>
          <w:szCs w:val="24"/>
        </w:rPr>
        <w:t>；（</w:t>
      </w:r>
      <w:r>
        <w:rPr>
          <w:rFonts w:hint="eastAsia"/>
          <w:sz w:val="24"/>
          <w:szCs w:val="24"/>
        </w:rPr>
        <w:t>*</w:t>
      </w:r>
      <w:r>
        <w:rPr>
          <w:rFonts w:hint="eastAsia"/>
          <w:sz w:val="24"/>
          <w:szCs w:val="24"/>
        </w:rPr>
        <w:t>）（</w:t>
      </w:r>
      <w:r>
        <w:rPr>
          <w:rFonts w:hint="eastAsia"/>
          <w:sz w:val="24"/>
          <w:szCs w:val="24"/>
        </w:rPr>
        <w:t>2</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③团队项目讲解。（</w:t>
      </w:r>
      <w:r>
        <w:rPr>
          <w:rFonts w:hint="eastAsia"/>
          <w:sz w:val="24"/>
          <w:szCs w:val="24"/>
        </w:rPr>
        <w:t>*</w:t>
      </w:r>
      <w:r>
        <w:rPr>
          <w:rFonts w:hint="eastAsia"/>
          <w:sz w:val="24"/>
          <w:szCs w:val="24"/>
        </w:rPr>
        <w:t>）（</w:t>
      </w:r>
      <w:r>
        <w:rPr>
          <w:rFonts w:hint="eastAsia"/>
          <w:sz w:val="24"/>
          <w:szCs w:val="24"/>
        </w:rPr>
        <w:t>1</w:t>
      </w:r>
      <w:r>
        <w:rPr>
          <w:rFonts w:hint="eastAsia"/>
          <w:sz w:val="24"/>
          <w:szCs w:val="24"/>
        </w:rPr>
        <w:t>学时）</w:t>
      </w:r>
    </w:p>
    <w:p w:rsidR="00712D7F" w:rsidRDefault="008C53F9" w:rsidP="00C56504">
      <w:pPr>
        <w:spacing w:line="360" w:lineRule="auto"/>
        <w:ind w:firstLineChars="200" w:firstLine="480"/>
        <w:rPr>
          <w:sz w:val="24"/>
          <w:szCs w:val="24"/>
        </w:rPr>
      </w:pPr>
      <w:r>
        <w:rPr>
          <w:rFonts w:hint="eastAsia"/>
          <w:sz w:val="24"/>
          <w:szCs w:val="24"/>
        </w:rPr>
        <w:t>基本要求：理解并掌握</w:t>
      </w:r>
      <w:r>
        <w:rPr>
          <w:sz w:val="24"/>
          <w:szCs w:val="24"/>
        </w:rPr>
        <w:t>MAP KEY</w:t>
      </w:r>
      <w:r>
        <w:rPr>
          <w:rFonts w:hint="eastAsia"/>
          <w:sz w:val="24"/>
          <w:szCs w:val="24"/>
        </w:rPr>
        <w:t>的使用；掌握</w:t>
      </w:r>
      <w:r>
        <w:rPr>
          <w:sz w:val="24"/>
          <w:szCs w:val="24"/>
        </w:rPr>
        <w:t>MAP VIEW</w:t>
      </w:r>
      <w:r>
        <w:rPr>
          <w:rFonts w:hint="eastAsia"/>
          <w:sz w:val="24"/>
          <w:szCs w:val="24"/>
        </w:rPr>
        <w:t>、</w:t>
      </w:r>
      <w:r>
        <w:rPr>
          <w:sz w:val="24"/>
          <w:szCs w:val="24"/>
        </w:rPr>
        <w:t>GEOCODER</w:t>
      </w:r>
      <w:r>
        <w:rPr>
          <w:rFonts w:hint="eastAsia"/>
          <w:sz w:val="24"/>
          <w:szCs w:val="24"/>
        </w:rPr>
        <w:t>、</w:t>
      </w:r>
      <w:r>
        <w:rPr>
          <w:sz w:val="24"/>
          <w:szCs w:val="24"/>
        </w:rPr>
        <w:t>OVERLAYS</w:t>
      </w:r>
      <w:r>
        <w:rPr>
          <w:rFonts w:hint="eastAsia"/>
          <w:sz w:val="24"/>
          <w:szCs w:val="24"/>
        </w:rPr>
        <w:t>、</w:t>
      </w:r>
      <w:r>
        <w:rPr>
          <w:sz w:val="24"/>
          <w:szCs w:val="24"/>
        </w:rPr>
        <w:t>ItemizedOverlay</w:t>
      </w:r>
      <w:r>
        <w:rPr>
          <w:rFonts w:hint="eastAsia"/>
          <w:sz w:val="24"/>
          <w:szCs w:val="24"/>
        </w:rPr>
        <w:t>、</w:t>
      </w:r>
      <w:r>
        <w:rPr>
          <w:sz w:val="24"/>
          <w:szCs w:val="24"/>
        </w:rPr>
        <w:t>LOCATION PROVIDER</w:t>
      </w:r>
      <w:r>
        <w:rPr>
          <w:rFonts w:hint="eastAsia"/>
          <w:sz w:val="24"/>
          <w:szCs w:val="24"/>
        </w:rPr>
        <w:t>；了解并掌握团队项目的相关内容</w:t>
      </w:r>
    </w:p>
    <w:p w:rsidR="00712D7F" w:rsidRDefault="008C53F9" w:rsidP="00C56504">
      <w:pPr>
        <w:adjustRightInd w:val="0"/>
        <w:snapToGrid w:val="0"/>
        <w:spacing w:line="360" w:lineRule="auto"/>
        <w:ind w:firstLineChars="200" w:firstLine="480"/>
        <w:rPr>
          <w:sz w:val="24"/>
          <w:szCs w:val="24"/>
        </w:rPr>
      </w:pPr>
      <w:r>
        <w:rPr>
          <w:sz w:val="24"/>
          <w:szCs w:val="24"/>
        </w:rPr>
        <w:t>5</w:t>
      </w:r>
      <w:r>
        <w:rPr>
          <w:rFonts w:hint="eastAsia"/>
          <w:sz w:val="24"/>
          <w:szCs w:val="24"/>
        </w:rPr>
        <w:t>．基于安卓的</w:t>
      </w:r>
      <w:r>
        <w:rPr>
          <w:sz w:val="24"/>
          <w:szCs w:val="24"/>
        </w:rPr>
        <w:t>WEB</w:t>
      </w:r>
      <w:r>
        <w:rPr>
          <w:rFonts w:hint="eastAsia"/>
          <w:sz w:val="24"/>
          <w:szCs w:val="24"/>
        </w:rPr>
        <w:t>通信</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①</w:t>
      </w:r>
      <w:r>
        <w:rPr>
          <w:rFonts w:hint="eastAsia"/>
          <w:sz w:val="24"/>
          <w:szCs w:val="24"/>
        </w:rPr>
        <w:t>WEB</w:t>
      </w:r>
      <w:r>
        <w:rPr>
          <w:rFonts w:hint="eastAsia"/>
          <w:sz w:val="24"/>
          <w:szCs w:val="24"/>
        </w:rPr>
        <w:t>通信、</w:t>
      </w:r>
      <w:r>
        <w:rPr>
          <w:rFonts w:hint="eastAsia"/>
          <w:sz w:val="24"/>
          <w:szCs w:val="24"/>
        </w:rPr>
        <w:t>PARSER</w:t>
      </w:r>
      <w:r>
        <w:rPr>
          <w:rFonts w:hint="eastAsia"/>
          <w:sz w:val="24"/>
          <w:szCs w:val="24"/>
        </w:rPr>
        <w:t>、</w:t>
      </w:r>
      <w:r>
        <w:rPr>
          <w:rFonts w:hint="eastAsia"/>
          <w:sz w:val="24"/>
          <w:szCs w:val="24"/>
        </w:rPr>
        <w:t>WEB SERVICES</w:t>
      </w:r>
      <w:r>
        <w:rPr>
          <w:rFonts w:hint="eastAsia"/>
          <w:sz w:val="24"/>
          <w:szCs w:val="24"/>
        </w:rPr>
        <w:t>；（</w:t>
      </w:r>
      <w:r>
        <w:rPr>
          <w:rFonts w:hint="eastAsia"/>
          <w:sz w:val="24"/>
          <w:szCs w:val="24"/>
        </w:rPr>
        <w:t>*</w:t>
      </w:r>
      <w:r>
        <w:rPr>
          <w:rFonts w:hint="eastAsia"/>
          <w:sz w:val="24"/>
          <w:szCs w:val="24"/>
        </w:rPr>
        <w:t>）（</w:t>
      </w:r>
      <w:r>
        <w:rPr>
          <w:rFonts w:hint="eastAsia"/>
          <w:sz w:val="24"/>
          <w:szCs w:val="24"/>
        </w:rPr>
        <w:t>1</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②</w:t>
      </w:r>
      <w:r>
        <w:rPr>
          <w:rFonts w:hint="eastAsia"/>
          <w:sz w:val="24"/>
          <w:szCs w:val="24"/>
        </w:rPr>
        <w:t>KSOAP</w:t>
      </w:r>
      <w:r>
        <w:rPr>
          <w:rFonts w:hint="eastAsia"/>
          <w:sz w:val="24"/>
          <w:szCs w:val="24"/>
        </w:rPr>
        <w:t>、</w:t>
      </w:r>
      <w:r>
        <w:rPr>
          <w:rFonts w:hint="eastAsia"/>
          <w:sz w:val="24"/>
          <w:szCs w:val="24"/>
        </w:rPr>
        <w:t>DATABASE</w:t>
      </w:r>
      <w:r>
        <w:rPr>
          <w:rFonts w:hint="eastAsia"/>
          <w:sz w:val="24"/>
          <w:szCs w:val="24"/>
        </w:rPr>
        <w:t>；（</w:t>
      </w:r>
      <w:r>
        <w:rPr>
          <w:rFonts w:hint="eastAsia"/>
          <w:sz w:val="24"/>
          <w:szCs w:val="24"/>
        </w:rPr>
        <w:t>*</w:t>
      </w:r>
      <w:r>
        <w:rPr>
          <w:rFonts w:hint="eastAsia"/>
          <w:sz w:val="24"/>
          <w:szCs w:val="24"/>
        </w:rPr>
        <w:t>）（</w:t>
      </w:r>
      <w:r>
        <w:rPr>
          <w:rFonts w:hint="eastAsia"/>
          <w:sz w:val="24"/>
          <w:szCs w:val="24"/>
        </w:rPr>
        <w:t>2</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③菜单与传感器；（</w:t>
      </w:r>
      <w:r>
        <w:rPr>
          <w:rFonts w:hint="eastAsia"/>
          <w:sz w:val="24"/>
          <w:szCs w:val="24"/>
        </w:rPr>
        <w:t>*</w:t>
      </w:r>
      <w:r>
        <w:rPr>
          <w:rFonts w:hint="eastAsia"/>
          <w:sz w:val="24"/>
          <w:szCs w:val="24"/>
        </w:rPr>
        <w:t>）（</w:t>
      </w:r>
      <w:r>
        <w:rPr>
          <w:rFonts w:hint="eastAsia"/>
          <w:sz w:val="24"/>
          <w:szCs w:val="24"/>
        </w:rPr>
        <w:t>1</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④线程；（</w:t>
      </w:r>
      <w:r>
        <w:rPr>
          <w:rFonts w:hint="eastAsia"/>
          <w:sz w:val="24"/>
          <w:szCs w:val="24"/>
        </w:rPr>
        <w:t>*</w:t>
      </w:r>
      <w:r>
        <w:rPr>
          <w:rFonts w:hint="eastAsia"/>
          <w:sz w:val="24"/>
          <w:szCs w:val="24"/>
        </w:rPr>
        <w:t>）（</w:t>
      </w:r>
      <w:r>
        <w:rPr>
          <w:rFonts w:hint="eastAsia"/>
          <w:sz w:val="24"/>
          <w:szCs w:val="24"/>
        </w:rPr>
        <w:t>2</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⑤</w:t>
      </w:r>
      <w:r>
        <w:rPr>
          <w:rFonts w:hint="eastAsia"/>
          <w:sz w:val="24"/>
          <w:szCs w:val="24"/>
        </w:rPr>
        <w:t>Dialog Boxes</w:t>
      </w:r>
      <w:r>
        <w:rPr>
          <w:rFonts w:hint="eastAsia"/>
          <w:sz w:val="24"/>
          <w:szCs w:val="24"/>
        </w:rPr>
        <w:t>、</w:t>
      </w:r>
      <w:r>
        <w:rPr>
          <w:rFonts w:hint="eastAsia"/>
          <w:sz w:val="24"/>
          <w:szCs w:val="24"/>
        </w:rPr>
        <w:t>TELEPHONY ACTIVITIES</w:t>
      </w:r>
      <w:r>
        <w:rPr>
          <w:rFonts w:hint="eastAsia"/>
          <w:sz w:val="24"/>
          <w:szCs w:val="24"/>
        </w:rPr>
        <w:t>；（</w:t>
      </w:r>
      <w:r>
        <w:rPr>
          <w:rFonts w:hint="eastAsia"/>
          <w:sz w:val="24"/>
          <w:szCs w:val="24"/>
        </w:rPr>
        <w:t>*</w:t>
      </w:r>
      <w:r>
        <w:rPr>
          <w:rFonts w:hint="eastAsia"/>
          <w:sz w:val="24"/>
          <w:szCs w:val="24"/>
        </w:rPr>
        <w:t>）（</w:t>
      </w:r>
      <w:r>
        <w:rPr>
          <w:rFonts w:hint="eastAsia"/>
          <w:sz w:val="24"/>
          <w:szCs w:val="24"/>
        </w:rPr>
        <w:t>2</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⑥</w:t>
      </w:r>
      <w:r>
        <w:rPr>
          <w:rFonts w:hint="eastAsia"/>
          <w:sz w:val="24"/>
          <w:szCs w:val="24"/>
        </w:rPr>
        <w:t>Content Providers</w:t>
      </w:r>
      <w:r>
        <w:rPr>
          <w:rFonts w:hint="eastAsia"/>
          <w:sz w:val="24"/>
          <w:szCs w:val="24"/>
        </w:rPr>
        <w:t>；（</w:t>
      </w:r>
      <w:r>
        <w:rPr>
          <w:rFonts w:hint="eastAsia"/>
          <w:sz w:val="24"/>
          <w:szCs w:val="24"/>
        </w:rPr>
        <w:t>*</w:t>
      </w:r>
      <w:r>
        <w:rPr>
          <w:rFonts w:hint="eastAsia"/>
          <w:sz w:val="24"/>
          <w:szCs w:val="24"/>
        </w:rPr>
        <w:t>）（</w:t>
      </w:r>
      <w:r>
        <w:rPr>
          <w:rFonts w:hint="eastAsia"/>
          <w:sz w:val="24"/>
          <w:szCs w:val="24"/>
        </w:rPr>
        <w:t>1</w:t>
      </w:r>
      <w:r>
        <w:rPr>
          <w:rFonts w:hint="eastAsia"/>
          <w:sz w:val="24"/>
          <w:szCs w:val="24"/>
        </w:rPr>
        <w:t>学时）</w:t>
      </w:r>
    </w:p>
    <w:p w:rsidR="00712D7F" w:rsidRDefault="008C53F9" w:rsidP="00C56504">
      <w:pPr>
        <w:adjustRightInd w:val="0"/>
        <w:snapToGrid w:val="0"/>
        <w:spacing w:line="360" w:lineRule="auto"/>
        <w:ind w:leftChars="100" w:left="210" w:firstLineChars="200" w:firstLine="480"/>
        <w:rPr>
          <w:sz w:val="24"/>
          <w:szCs w:val="24"/>
        </w:rPr>
      </w:pPr>
      <w:r>
        <w:rPr>
          <w:rFonts w:hint="eastAsia"/>
          <w:sz w:val="24"/>
          <w:szCs w:val="24"/>
        </w:rPr>
        <w:t>⑦课程总结。（</w:t>
      </w:r>
      <w:r>
        <w:rPr>
          <w:rFonts w:hint="eastAsia"/>
          <w:sz w:val="24"/>
          <w:szCs w:val="24"/>
        </w:rPr>
        <w:t>*</w:t>
      </w:r>
      <w:r>
        <w:rPr>
          <w:rFonts w:hint="eastAsia"/>
          <w:sz w:val="24"/>
          <w:szCs w:val="24"/>
        </w:rPr>
        <w:t>）（</w:t>
      </w:r>
      <w:r>
        <w:rPr>
          <w:rFonts w:hint="eastAsia"/>
          <w:sz w:val="24"/>
          <w:szCs w:val="24"/>
        </w:rPr>
        <w:t>1</w:t>
      </w:r>
      <w:r>
        <w:rPr>
          <w:rFonts w:hint="eastAsia"/>
          <w:sz w:val="24"/>
          <w:szCs w:val="24"/>
        </w:rPr>
        <w:t>学时）</w:t>
      </w:r>
    </w:p>
    <w:p w:rsidR="00712D7F" w:rsidRDefault="008C53F9" w:rsidP="00C56504">
      <w:pPr>
        <w:spacing w:line="360" w:lineRule="auto"/>
        <w:ind w:firstLineChars="200" w:firstLine="480"/>
        <w:rPr>
          <w:sz w:val="24"/>
          <w:szCs w:val="24"/>
        </w:rPr>
      </w:pPr>
      <w:r>
        <w:rPr>
          <w:rFonts w:hint="eastAsia"/>
          <w:sz w:val="24"/>
          <w:szCs w:val="24"/>
        </w:rPr>
        <w:t>基本要求：熟练掌握</w:t>
      </w:r>
      <w:r>
        <w:rPr>
          <w:sz w:val="24"/>
          <w:szCs w:val="24"/>
        </w:rPr>
        <w:t>WEB</w:t>
      </w:r>
      <w:r>
        <w:rPr>
          <w:rFonts w:hint="eastAsia"/>
          <w:sz w:val="24"/>
          <w:szCs w:val="24"/>
        </w:rPr>
        <w:t>通信和</w:t>
      </w:r>
      <w:r>
        <w:rPr>
          <w:sz w:val="24"/>
          <w:szCs w:val="24"/>
        </w:rPr>
        <w:t>DATABASE</w:t>
      </w:r>
      <w:r>
        <w:rPr>
          <w:rFonts w:hint="eastAsia"/>
          <w:sz w:val="24"/>
          <w:szCs w:val="24"/>
        </w:rPr>
        <w:t>；了解</w:t>
      </w:r>
      <w:r>
        <w:rPr>
          <w:sz w:val="24"/>
          <w:szCs w:val="24"/>
        </w:rPr>
        <w:t>PARSER</w:t>
      </w:r>
      <w:r>
        <w:rPr>
          <w:rFonts w:hint="eastAsia"/>
          <w:sz w:val="24"/>
          <w:szCs w:val="24"/>
        </w:rPr>
        <w:t>、</w:t>
      </w:r>
      <w:r>
        <w:rPr>
          <w:sz w:val="24"/>
          <w:szCs w:val="24"/>
        </w:rPr>
        <w:t>WEB SERVICES</w:t>
      </w:r>
      <w:r>
        <w:rPr>
          <w:rFonts w:hint="eastAsia"/>
          <w:sz w:val="24"/>
          <w:szCs w:val="24"/>
        </w:rPr>
        <w:t>和</w:t>
      </w:r>
      <w:r>
        <w:rPr>
          <w:sz w:val="24"/>
          <w:szCs w:val="24"/>
        </w:rPr>
        <w:t>KSOAP</w:t>
      </w:r>
      <w:r>
        <w:rPr>
          <w:rFonts w:hint="eastAsia"/>
          <w:sz w:val="24"/>
          <w:szCs w:val="24"/>
        </w:rPr>
        <w:t>的使用；理解菜单和传感器在安卓开发中的应用；并且熟练使用线程、</w:t>
      </w:r>
      <w:r>
        <w:rPr>
          <w:sz w:val="24"/>
          <w:szCs w:val="24"/>
        </w:rPr>
        <w:t>Dialog Boxes</w:t>
      </w:r>
      <w:r>
        <w:rPr>
          <w:rFonts w:hint="eastAsia"/>
          <w:sz w:val="24"/>
          <w:szCs w:val="24"/>
        </w:rPr>
        <w:t>、</w:t>
      </w:r>
      <w:r>
        <w:rPr>
          <w:sz w:val="24"/>
          <w:szCs w:val="24"/>
        </w:rPr>
        <w:t>TELEPHONY ACTIVITIES</w:t>
      </w:r>
      <w:r>
        <w:rPr>
          <w:rFonts w:hint="eastAsia"/>
          <w:sz w:val="24"/>
          <w:szCs w:val="24"/>
        </w:rPr>
        <w:t>、</w:t>
      </w:r>
      <w:r>
        <w:rPr>
          <w:sz w:val="24"/>
          <w:szCs w:val="24"/>
        </w:rPr>
        <w:t>Content Providers</w:t>
      </w:r>
      <w:r>
        <w:rPr>
          <w:rFonts w:hint="eastAsia"/>
          <w:sz w:val="24"/>
          <w:szCs w:val="24"/>
        </w:rPr>
        <w:t>等。</w:t>
      </w:r>
    </w:p>
    <w:p w:rsidR="00712D7F" w:rsidRDefault="008C53F9" w:rsidP="00C56504">
      <w:pPr>
        <w:adjustRightInd w:val="0"/>
        <w:snapToGrid w:val="0"/>
        <w:spacing w:line="360" w:lineRule="auto"/>
        <w:ind w:firstLineChars="200" w:firstLine="480"/>
        <w:rPr>
          <w:bCs/>
          <w:sz w:val="24"/>
          <w:szCs w:val="24"/>
        </w:rPr>
      </w:pPr>
      <w:r>
        <w:rPr>
          <w:rFonts w:hint="eastAsia"/>
          <w:bCs/>
          <w:sz w:val="24"/>
          <w:szCs w:val="24"/>
        </w:rPr>
        <w:t>注：有</w:t>
      </w:r>
      <w:r>
        <w:rPr>
          <w:bCs/>
          <w:sz w:val="24"/>
          <w:szCs w:val="24"/>
        </w:rPr>
        <w:t>“</w:t>
      </w:r>
      <w:r>
        <w:rPr>
          <w:rFonts w:hint="eastAsia"/>
          <w:bCs/>
          <w:sz w:val="24"/>
          <w:szCs w:val="24"/>
        </w:rPr>
        <w:t>（</w:t>
      </w:r>
      <w:r>
        <w:rPr>
          <w:bCs/>
          <w:sz w:val="24"/>
          <w:szCs w:val="24"/>
        </w:rPr>
        <w:t>*</w:t>
      </w:r>
      <w:r>
        <w:rPr>
          <w:rFonts w:hint="eastAsia"/>
          <w:bCs/>
          <w:sz w:val="24"/>
          <w:szCs w:val="24"/>
        </w:rPr>
        <w:t>）</w:t>
      </w:r>
      <w:r>
        <w:rPr>
          <w:bCs/>
          <w:sz w:val="24"/>
          <w:szCs w:val="24"/>
        </w:rPr>
        <w:t>”</w:t>
      </w:r>
      <w:r>
        <w:rPr>
          <w:rFonts w:hint="eastAsia"/>
          <w:bCs/>
          <w:sz w:val="24"/>
          <w:szCs w:val="24"/>
        </w:rPr>
        <w:t>标记的为要求重点掌握的内容。</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三、实验内容、基本要求及学时分配</w:t>
      </w:r>
    </w:p>
    <w:p w:rsidR="00712D7F" w:rsidRDefault="008C53F9" w:rsidP="00C56504">
      <w:pPr>
        <w:spacing w:line="360" w:lineRule="auto"/>
        <w:ind w:firstLineChars="200" w:firstLine="480"/>
        <w:rPr>
          <w:sz w:val="24"/>
          <w:szCs w:val="24"/>
        </w:rPr>
      </w:pPr>
      <w:r>
        <w:rPr>
          <w:rFonts w:hint="eastAsia"/>
          <w:sz w:val="24"/>
          <w:szCs w:val="24"/>
          <w:lang w:val="zh-CN"/>
        </w:rPr>
        <w:t>本课程安排</w:t>
      </w:r>
      <w:r>
        <w:rPr>
          <w:sz w:val="24"/>
          <w:szCs w:val="24"/>
        </w:rPr>
        <w:t>24</w:t>
      </w:r>
      <w:r>
        <w:rPr>
          <w:rFonts w:hint="eastAsia"/>
          <w:sz w:val="24"/>
          <w:szCs w:val="24"/>
          <w:lang w:val="zh-CN"/>
        </w:rPr>
        <w:t>学时的实验。</w:t>
      </w:r>
      <w:r>
        <w:rPr>
          <w:rFonts w:hint="eastAsia"/>
          <w:sz w:val="24"/>
          <w:szCs w:val="24"/>
        </w:rPr>
        <w:t>要求学生在计划学时内独立或合作完成指定的实验内容，</w:t>
      </w:r>
      <w:r>
        <w:rPr>
          <w:rFonts w:hint="eastAsia"/>
          <w:sz w:val="24"/>
          <w:szCs w:val="24"/>
          <w:lang w:val="zh-CN"/>
        </w:rPr>
        <w:t>通过实验</w:t>
      </w:r>
      <w:r>
        <w:rPr>
          <w:rFonts w:hint="eastAsia"/>
          <w:sz w:val="24"/>
          <w:szCs w:val="24"/>
        </w:rPr>
        <w:t>加深对《</w:t>
      </w:r>
      <w:r>
        <w:rPr>
          <w:rFonts w:ascii="Calibri" w:hAnsi="Calibri"/>
          <w:sz w:val="24"/>
          <w:szCs w:val="24"/>
        </w:rPr>
        <w:t>Android</w:t>
      </w:r>
      <w:r>
        <w:rPr>
          <w:rFonts w:ascii="Calibri" w:hAnsi="Calibri" w:hint="eastAsia"/>
          <w:sz w:val="24"/>
          <w:szCs w:val="24"/>
        </w:rPr>
        <w:t>移动应用开发</w:t>
      </w:r>
      <w:r>
        <w:rPr>
          <w:rFonts w:hint="eastAsia"/>
          <w:sz w:val="24"/>
          <w:szCs w:val="24"/>
        </w:rPr>
        <w:t>》课程理论知识的理解，同时训练学生的安卓开发能力、团队协作能力、国际化沟通合作能力等。实验内容主要包括</w:t>
      </w:r>
      <w:r>
        <w:rPr>
          <w:sz w:val="24"/>
          <w:szCs w:val="24"/>
        </w:rPr>
        <w:t>ECLIPSE</w:t>
      </w:r>
      <w:r>
        <w:rPr>
          <w:rFonts w:hint="eastAsia"/>
          <w:sz w:val="24"/>
          <w:szCs w:val="24"/>
        </w:rPr>
        <w:t>安卓开发实践、初级用户界面开发、基于地理信息的应用开发、基于安卓的</w:t>
      </w:r>
      <w:r>
        <w:rPr>
          <w:sz w:val="24"/>
          <w:szCs w:val="24"/>
        </w:rPr>
        <w:t>WEB</w:t>
      </w:r>
      <w:r>
        <w:rPr>
          <w:rFonts w:hint="eastAsia"/>
          <w:sz w:val="24"/>
          <w:szCs w:val="24"/>
        </w:rPr>
        <w:t>通信的开发实践、团队项目演示等内容。实验在每堂授课结束后进行，实验</w:t>
      </w:r>
      <w:r>
        <w:rPr>
          <w:sz w:val="24"/>
          <w:szCs w:val="24"/>
        </w:rPr>
        <w:t>1</w:t>
      </w:r>
      <w:r>
        <w:rPr>
          <w:rFonts w:hint="eastAsia"/>
          <w:sz w:val="24"/>
          <w:szCs w:val="24"/>
        </w:rPr>
        <w:t>要求学生独立完成，实验</w:t>
      </w:r>
      <w:r>
        <w:rPr>
          <w:sz w:val="24"/>
          <w:szCs w:val="24"/>
        </w:rPr>
        <w:t>2</w:t>
      </w:r>
      <w:r>
        <w:rPr>
          <w:rFonts w:hint="eastAsia"/>
          <w:sz w:val="24"/>
          <w:szCs w:val="24"/>
        </w:rPr>
        <w:t>中将对学生进行团队项目分组，之后要求学生在每堂子实验课前半段进行个人上机练习，后半段按照分组进行团队项目研究与开发。</w:t>
      </w:r>
      <w:r>
        <w:rPr>
          <w:rFonts w:hint="eastAsia"/>
          <w:sz w:val="24"/>
          <w:szCs w:val="24"/>
          <w:lang w:val="zh-CN"/>
        </w:rPr>
        <w:t>具体实验项目和基本内容如下：</w:t>
      </w:r>
    </w:p>
    <w:p w:rsidR="00712D7F" w:rsidRDefault="008C53F9" w:rsidP="00C56504">
      <w:pPr>
        <w:spacing w:line="360" w:lineRule="auto"/>
        <w:ind w:firstLineChars="200" w:firstLine="482"/>
        <w:rPr>
          <w:sz w:val="24"/>
          <w:szCs w:val="24"/>
        </w:rPr>
      </w:pPr>
      <w:r>
        <w:rPr>
          <w:rFonts w:hint="eastAsia"/>
          <w:b/>
          <w:sz w:val="24"/>
          <w:szCs w:val="24"/>
        </w:rPr>
        <w:t>实验</w:t>
      </w:r>
      <w:r>
        <w:rPr>
          <w:b/>
          <w:sz w:val="24"/>
          <w:szCs w:val="24"/>
        </w:rPr>
        <w:t>1</w:t>
      </w:r>
      <w:r>
        <w:rPr>
          <w:rFonts w:hint="eastAsia"/>
          <w:b/>
          <w:sz w:val="24"/>
          <w:szCs w:val="24"/>
        </w:rPr>
        <w:t>：</w:t>
      </w:r>
      <w:r>
        <w:rPr>
          <w:sz w:val="24"/>
          <w:szCs w:val="24"/>
        </w:rPr>
        <w:t>ECLIPSE</w:t>
      </w:r>
      <w:r>
        <w:rPr>
          <w:rFonts w:hint="eastAsia"/>
          <w:sz w:val="24"/>
          <w:szCs w:val="24"/>
        </w:rPr>
        <w:t>安卓开发实践和初级用户界面开发（</w:t>
      </w:r>
      <w:r>
        <w:rPr>
          <w:sz w:val="24"/>
          <w:szCs w:val="24"/>
        </w:rPr>
        <w:t>4</w:t>
      </w:r>
      <w:r>
        <w:rPr>
          <w:rFonts w:hint="eastAsia"/>
          <w:sz w:val="24"/>
          <w:szCs w:val="24"/>
        </w:rPr>
        <w:t>学时）</w:t>
      </w:r>
    </w:p>
    <w:p w:rsidR="00712D7F" w:rsidRDefault="008C53F9" w:rsidP="00C56504">
      <w:pPr>
        <w:spacing w:line="360" w:lineRule="auto"/>
        <w:ind w:firstLineChars="200" w:firstLine="480"/>
        <w:rPr>
          <w:sz w:val="24"/>
          <w:szCs w:val="24"/>
        </w:rPr>
      </w:pPr>
      <w:r>
        <w:rPr>
          <w:rFonts w:hint="eastAsia"/>
          <w:sz w:val="24"/>
          <w:szCs w:val="24"/>
        </w:rPr>
        <w:lastRenderedPageBreak/>
        <w:t>该实验模块共有</w:t>
      </w:r>
      <w:r>
        <w:rPr>
          <w:sz w:val="24"/>
          <w:szCs w:val="24"/>
        </w:rPr>
        <w:t>4</w:t>
      </w:r>
      <w:r>
        <w:rPr>
          <w:rFonts w:hint="eastAsia"/>
          <w:sz w:val="24"/>
          <w:szCs w:val="24"/>
        </w:rPr>
        <w:t>个子实验课组成，每堂</w:t>
      </w:r>
      <w:r>
        <w:rPr>
          <w:sz w:val="24"/>
          <w:szCs w:val="24"/>
        </w:rPr>
        <w:t>1</w:t>
      </w:r>
      <w:r>
        <w:rPr>
          <w:rFonts w:hint="eastAsia"/>
          <w:sz w:val="24"/>
          <w:szCs w:val="24"/>
        </w:rPr>
        <w:t>学时；训练学生使用</w:t>
      </w:r>
      <w:r>
        <w:rPr>
          <w:sz w:val="24"/>
          <w:szCs w:val="24"/>
        </w:rPr>
        <w:t>ECLIPSE</w:t>
      </w:r>
      <w:r>
        <w:rPr>
          <w:rFonts w:hint="eastAsia"/>
          <w:sz w:val="24"/>
          <w:szCs w:val="24"/>
        </w:rPr>
        <w:t>安卓开发实践，并提供一些具体用户界面案例给学生，进行开发与测试；本环节由于学生初次基础安卓，每堂子实验课都要求全面单独完成。</w:t>
      </w:r>
    </w:p>
    <w:p w:rsidR="00712D7F" w:rsidRDefault="008C53F9" w:rsidP="00C56504">
      <w:pPr>
        <w:spacing w:line="360" w:lineRule="auto"/>
        <w:ind w:firstLineChars="200" w:firstLine="482"/>
        <w:rPr>
          <w:sz w:val="24"/>
          <w:szCs w:val="24"/>
        </w:rPr>
      </w:pPr>
      <w:r>
        <w:rPr>
          <w:rFonts w:hint="eastAsia"/>
          <w:b/>
          <w:sz w:val="24"/>
          <w:szCs w:val="24"/>
        </w:rPr>
        <w:t>实验</w:t>
      </w:r>
      <w:r>
        <w:rPr>
          <w:b/>
          <w:sz w:val="24"/>
          <w:szCs w:val="24"/>
        </w:rPr>
        <w:t>2</w:t>
      </w:r>
      <w:r>
        <w:rPr>
          <w:rFonts w:hint="eastAsia"/>
          <w:b/>
          <w:sz w:val="24"/>
          <w:szCs w:val="24"/>
        </w:rPr>
        <w:t>：</w:t>
      </w:r>
      <w:r>
        <w:rPr>
          <w:rFonts w:hint="eastAsia"/>
          <w:sz w:val="24"/>
          <w:szCs w:val="24"/>
        </w:rPr>
        <w:t>高级用户界面开发与基于地理信息的应用开发</w:t>
      </w:r>
      <w:r>
        <w:rPr>
          <w:rFonts w:hint="eastAsia"/>
          <w:sz w:val="24"/>
          <w:szCs w:val="24"/>
          <w:lang w:val="zh-CN"/>
        </w:rPr>
        <w:t>（</w:t>
      </w:r>
      <w:r>
        <w:rPr>
          <w:sz w:val="24"/>
          <w:szCs w:val="24"/>
          <w:lang w:val="zh-CN"/>
        </w:rPr>
        <w:t>10</w:t>
      </w:r>
      <w:r>
        <w:rPr>
          <w:rFonts w:hint="eastAsia"/>
          <w:sz w:val="24"/>
          <w:szCs w:val="24"/>
          <w:lang w:val="zh-CN"/>
        </w:rPr>
        <w:t>学时）</w:t>
      </w:r>
    </w:p>
    <w:p w:rsidR="00712D7F" w:rsidRDefault="008C53F9" w:rsidP="00C56504">
      <w:pPr>
        <w:spacing w:line="360" w:lineRule="auto"/>
        <w:ind w:firstLineChars="200" w:firstLine="480"/>
        <w:rPr>
          <w:sz w:val="24"/>
          <w:szCs w:val="24"/>
        </w:rPr>
      </w:pPr>
      <w:bookmarkStart w:id="28" w:name="OLE_LINK12"/>
      <w:r>
        <w:rPr>
          <w:rFonts w:hint="eastAsia"/>
          <w:sz w:val="24"/>
          <w:szCs w:val="24"/>
        </w:rPr>
        <w:t>该实验模块共有</w:t>
      </w:r>
      <w:r>
        <w:rPr>
          <w:sz w:val="24"/>
          <w:szCs w:val="24"/>
        </w:rPr>
        <w:t>5</w:t>
      </w:r>
      <w:r>
        <w:rPr>
          <w:rFonts w:hint="eastAsia"/>
          <w:sz w:val="24"/>
          <w:szCs w:val="24"/>
        </w:rPr>
        <w:t>个子实验课组成，每堂</w:t>
      </w:r>
      <w:r>
        <w:rPr>
          <w:sz w:val="24"/>
          <w:szCs w:val="24"/>
        </w:rPr>
        <w:t>1</w:t>
      </w:r>
      <w:r>
        <w:rPr>
          <w:rFonts w:hint="eastAsia"/>
          <w:sz w:val="24"/>
          <w:szCs w:val="24"/>
        </w:rPr>
        <w:t>学时；</w:t>
      </w:r>
      <w:bookmarkEnd w:id="28"/>
      <w:r>
        <w:rPr>
          <w:rFonts w:hint="eastAsia"/>
          <w:sz w:val="24"/>
          <w:szCs w:val="24"/>
        </w:rPr>
        <w:t>提供安卓高级用户界面和地图服务相关的开发案例，训练学生针对每个案例进行开发。实验</w:t>
      </w:r>
      <w:r>
        <w:rPr>
          <w:sz w:val="24"/>
          <w:szCs w:val="24"/>
        </w:rPr>
        <w:t>2</w:t>
      </w:r>
      <w:r>
        <w:rPr>
          <w:rFonts w:hint="eastAsia"/>
          <w:sz w:val="24"/>
          <w:szCs w:val="24"/>
        </w:rPr>
        <w:t>开始时，对学生进行分组，给予团队项目题目。在每个子实验课的后半段，要求每组人员对各自项目进行研发，并记录每次子实验课的团队项目进度和效果。</w:t>
      </w:r>
    </w:p>
    <w:p w:rsidR="00712D7F" w:rsidRDefault="008C53F9" w:rsidP="00C56504">
      <w:pPr>
        <w:spacing w:line="360" w:lineRule="auto"/>
        <w:ind w:firstLineChars="200" w:firstLine="482"/>
        <w:rPr>
          <w:sz w:val="24"/>
          <w:szCs w:val="24"/>
        </w:rPr>
      </w:pPr>
      <w:r>
        <w:rPr>
          <w:rFonts w:hint="eastAsia"/>
          <w:b/>
          <w:sz w:val="24"/>
          <w:szCs w:val="24"/>
        </w:rPr>
        <w:t>实验</w:t>
      </w:r>
      <w:r>
        <w:rPr>
          <w:b/>
          <w:sz w:val="24"/>
          <w:szCs w:val="24"/>
        </w:rPr>
        <w:t>3</w:t>
      </w:r>
      <w:r>
        <w:rPr>
          <w:rFonts w:hint="eastAsia"/>
          <w:b/>
          <w:sz w:val="24"/>
          <w:szCs w:val="24"/>
        </w:rPr>
        <w:t>：</w:t>
      </w:r>
      <w:r>
        <w:rPr>
          <w:rFonts w:hint="eastAsia"/>
          <w:sz w:val="24"/>
          <w:szCs w:val="24"/>
        </w:rPr>
        <w:t>基于安卓的</w:t>
      </w:r>
      <w:r>
        <w:rPr>
          <w:sz w:val="24"/>
          <w:szCs w:val="24"/>
        </w:rPr>
        <w:t>WEB</w:t>
      </w:r>
      <w:r>
        <w:rPr>
          <w:rFonts w:hint="eastAsia"/>
          <w:sz w:val="24"/>
          <w:szCs w:val="24"/>
        </w:rPr>
        <w:t>通信的开发实践（</w:t>
      </w:r>
      <w:r>
        <w:rPr>
          <w:sz w:val="24"/>
          <w:szCs w:val="24"/>
        </w:rPr>
        <w:t>6</w:t>
      </w:r>
      <w:r>
        <w:rPr>
          <w:rFonts w:hint="eastAsia"/>
          <w:sz w:val="24"/>
          <w:szCs w:val="24"/>
        </w:rPr>
        <w:t>学时）</w:t>
      </w:r>
    </w:p>
    <w:p w:rsidR="00712D7F" w:rsidRDefault="008C53F9" w:rsidP="00C56504">
      <w:pPr>
        <w:spacing w:line="360" w:lineRule="auto"/>
        <w:ind w:firstLineChars="200" w:firstLine="480"/>
        <w:rPr>
          <w:sz w:val="24"/>
          <w:szCs w:val="24"/>
        </w:rPr>
      </w:pPr>
      <w:r>
        <w:rPr>
          <w:rFonts w:hint="eastAsia"/>
          <w:sz w:val="24"/>
          <w:szCs w:val="24"/>
        </w:rPr>
        <w:t>该实验要求学生通过完成程序开发案例，掌握</w:t>
      </w:r>
      <w:r>
        <w:rPr>
          <w:sz w:val="24"/>
          <w:szCs w:val="24"/>
        </w:rPr>
        <w:t>WEB</w:t>
      </w:r>
      <w:r>
        <w:rPr>
          <w:rFonts w:hint="eastAsia"/>
          <w:sz w:val="24"/>
          <w:szCs w:val="24"/>
        </w:rPr>
        <w:t>通信、</w:t>
      </w:r>
      <w:r>
        <w:rPr>
          <w:sz w:val="24"/>
          <w:szCs w:val="24"/>
        </w:rPr>
        <w:t>PARSER</w:t>
      </w:r>
      <w:r>
        <w:rPr>
          <w:rFonts w:hint="eastAsia"/>
          <w:sz w:val="24"/>
          <w:szCs w:val="24"/>
        </w:rPr>
        <w:t>、</w:t>
      </w:r>
      <w:r>
        <w:rPr>
          <w:sz w:val="24"/>
          <w:szCs w:val="24"/>
        </w:rPr>
        <w:t>WEB SERVICES</w:t>
      </w:r>
      <w:r>
        <w:rPr>
          <w:rFonts w:hint="eastAsia"/>
          <w:sz w:val="24"/>
          <w:szCs w:val="24"/>
        </w:rPr>
        <w:t>、菜单与传感器、线程等相关的安卓开发技术。在团队项目方面，与实验</w:t>
      </w:r>
      <w:r>
        <w:rPr>
          <w:sz w:val="24"/>
          <w:szCs w:val="24"/>
        </w:rPr>
        <w:t>2</w:t>
      </w:r>
      <w:r>
        <w:rPr>
          <w:rFonts w:hint="eastAsia"/>
          <w:sz w:val="24"/>
          <w:szCs w:val="24"/>
        </w:rPr>
        <w:t>保持一致。</w:t>
      </w:r>
    </w:p>
    <w:p w:rsidR="00712D7F" w:rsidRDefault="008C53F9" w:rsidP="00C56504">
      <w:pPr>
        <w:spacing w:line="360" w:lineRule="auto"/>
        <w:ind w:firstLineChars="200" w:firstLine="482"/>
        <w:rPr>
          <w:sz w:val="24"/>
          <w:szCs w:val="24"/>
        </w:rPr>
      </w:pPr>
      <w:r>
        <w:rPr>
          <w:rFonts w:hint="eastAsia"/>
          <w:b/>
          <w:sz w:val="24"/>
          <w:szCs w:val="24"/>
        </w:rPr>
        <w:t>实验</w:t>
      </w:r>
      <w:r>
        <w:rPr>
          <w:b/>
          <w:sz w:val="24"/>
          <w:szCs w:val="24"/>
        </w:rPr>
        <w:t>4</w:t>
      </w:r>
      <w:r>
        <w:rPr>
          <w:rFonts w:hint="eastAsia"/>
          <w:b/>
          <w:sz w:val="24"/>
          <w:szCs w:val="24"/>
        </w:rPr>
        <w:t>：</w:t>
      </w:r>
      <w:r>
        <w:rPr>
          <w:rFonts w:hint="eastAsia"/>
          <w:sz w:val="24"/>
          <w:szCs w:val="24"/>
        </w:rPr>
        <w:t>团队项目展示（</w:t>
      </w:r>
      <w:r>
        <w:rPr>
          <w:sz w:val="24"/>
          <w:szCs w:val="24"/>
        </w:rPr>
        <w:t>4</w:t>
      </w:r>
      <w:r>
        <w:rPr>
          <w:rFonts w:hint="eastAsia"/>
          <w:sz w:val="24"/>
          <w:szCs w:val="24"/>
        </w:rPr>
        <w:t>学时）</w:t>
      </w:r>
    </w:p>
    <w:p w:rsidR="00712D7F" w:rsidRDefault="008C53F9" w:rsidP="00C56504">
      <w:pPr>
        <w:spacing w:line="360" w:lineRule="auto"/>
        <w:ind w:firstLineChars="200" w:firstLine="480"/>
        <w:rPr>
          <w:sz w:val="24"/>
          <w:szCs w:val="24"/>
        </w:rPr>
      </w:pPr>
      <w:r>
        <w:rPr>
          <w:rFonts w:hint="eastAsia"/>
          <w:sz w:val="24"/>
          <w:szCs w:val="24"/>
        </w:rPr>
        <w:t>该实验要求各团队项目展示，包括使用英文</w:t>
      </w:r>
      <w:r>
        <w:rPr>
          <w:sz w:val="24"/>
          <w:szCs w:val="24"/>
        </w:rPr>
        <w:t>PPT</w:t>
      </w:r>
      <w:r>
        <w:rPr>
          <w:rFonts w:hint="eastAsia"/>
          <w:sz w:val="24"/>
          <w:szCs w:val="24"/>
        </w:rPr>
        <w:t>进行项目推介、对项目进行程序的演示，每个团队项目展示大约</w:t>
      </w:r>
      <w:r>
        <w:rPr>
          <w:sz w:val="24"/>
          <w:szCs w:val="24"/>
        </w:rPr>
        <w:t>20-30</w:t>
      </w:r>
      <w:r>
        <w:rPr>
          <w:rFonts w:hint="eastAsia"/>
          <w:sz w:val="24"/>
          <w:szCs w:val="24"/>
        </w:rPr>
        <w:t>分钟。</w:t>
      </w:r>
    </w:p>
    <w:p w:rsidR="00712D7F" w:rsidRDefault="00712D7F" w:rsidP="00C56504">
      <w:pPr>
        <w:spacing w:line="360" w:lineRule="auto"/>
        <w:ind w:firstLineChars="200" w:firstLine="480"/>
        <w:rPr>
          <w:sz w:val="24"/>
          <w:szCs w:val="24"/>
        </w:rPr>
      </w:pP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四、团队项目</w:t>
      </w:r>
    </w:p>
    <w:p w:rsidR="00712D7F" w:rsidRDefault="008C53F9" w:rsidP="00C56504">
      <w:pPr>
        <w:spacing w:line="360" w:lineRule="auto"/>
        <w:rPr>
          <w:sz w:val="24"/>
          <w:szCs w:val="24"/>
        </w:rPr>
      </w:pPr>
      <w:r>
        <w:rPr>
          <w:b/>
          <w:sz w:val="24"/>
          <w:szCs w:val="24"/>
        </w:rPr>
        <w:t xml:space="preserve">   </w:t>
      </w:r>
      <w:r>
        <w:rPr>
          <w:rFonts w:hint="eastAsia"/>
          <w:sz w:val="24"/>
          <w:szCs w:val="24"/>
        </w:rPr>
        <w:t>根据学生能力，进行团队分组，每组</w:t>
      </w:r>
      <w:r>
        <w:rPr>
          <w:sz w:val="24"/>
          <w:szCs w:val="24"/>
        </w:rPr>
        <w:t>4-5</w:t>
      </w:r>
      <w:r>
        <w:rPr>
          <w:rFonts w:hint="eastAsia"/>
          <w:sz w:val="24"/>
          <w:szCs w:val="24"/>
        </w:rPr>
        <w:t>人，保证每组至少有一个外国留学生。团队项目主要内容包括需求分析和程序设计报告、团队项目进度和效果报告、程序代码、团队项目展示</w:t>
      </w:r>
      <w:r>
        <w:rPr>
          <w:sz w:val="24"/>
          <w:szCs w:val="24"/>
        </w:rPr>
        <w:t>PPT</w:t>
      </w:r>
      <w:r>
        <w:rPr>
          <w:rFonts w:hint="eastAsia"/>
          <w:sz w:val="24"/>
          <w:szCs w:val="24"/>
        </w:rPr>
        <w:t>、团队项目展示等</w:t>
      </w:r>
      <w:r>
        <w:rPr>
          <w:sz w:val="24"/>
          <w:szCs w:val="24"/>
        </w:rPr>
        <w:t>5</w:t>
      </w:r>
      <w:r>
        <w:rPr>
          <w:rFonts w:hint="eastAsia"/>
          <w:sz w:val="24"/>
          <w:szCs w:val="24"/>
        </w:rPr>
        <w:t>部分组成。</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五、教材及主要参考书</w:t>
      </w:r>
    </w:p>
    <w:p w:rsidR="00712D7F" w:rsidRDefault="008C53F9" w:rsidP="00C56504">
      <w:pPr>
        <w:spacing w:line="360" w:lineRule="auto"/>
        <w:ind w:leftChars="200" w:left="420"/>
        <w:rPr>
          <w:sz w:val="24"/>
          <w:szCs w:val="24"/>
        </w:rPr>
      </w:pPr>
      <w:r>
        <w:rPr>
          <w:sz w:val="24"/>
          <w:szCs w:val="24"/>
        </w:rPr>
        <w:t>[1] Professional Android 4 Application Development, Reto Meier , Wrox (Wiley) Publishing , 2012, ISBN-13: 9781118102275</w:t>
      </w:r>
    </w:p>
    <w:p w:rsidR="00712D7F" w:rsidRDefault="008C53F9" w:rsidP="00C56504">
      <w:pPr>
        <w:spacing w:line="360" w:lineRule="auto"/>
        <w:ind w:leftChars="200" w:left="420"/>
        <w:rPr>
          <w:sz w:val="24"/>
          <w:szCs w:val="24"/>
        </w:rPr>
      </w:pPr>
      <w:r>
        <w:rPr>
          <w:sz w:val="24"/>
          <w:szCs w:val="24"/>
        </w:rPr>
        <w:t xml:space="preserve">[2] Programming Android, 2nd Edition, By: Zigurd Mednieks, Laird Dornin, G. Blake Meike, Masumi Nakamura. O'Reilly Media, 2012. ISBN: 978-1-4493-1664-8                                     </w:t>
      </w:r>
    </w:p>
    <w:p w:rsidR="00712D7F" w:rsidRDefault="00712D7F" w:rsidP="00C56504">
      <w:pPr>
        <w:spacing w:line="360" w:lineRule="auto"/>
        <w:ind w:leftChars="200" w:left="420"/>
        <w:rPr>
          <w:sz w:val="24"/>
          <w:szCs w:val="24"/>
        </w:rPr>
      </w:pPr>
    </w:p>
    <w:p w:rsidR="00712D7F" w:rsidRDefault="008C53F9" w:rsidP="00C56504">
      <w:pPr>
        <w:spacing w:line="360" w:lineRule="auto"/>
        <w:ind w:leftChars="2270" w:left="4767" w:firstLineChars="729" w:firstLine="1756"/>
        <w:rPr>
          <w:sz w:val="24"/>
          <w:szCs w:val="24"/>
        </w:rPr>
      </w:pPr>
      <w:r>
        <w:rPr>
          <w:rFonts w:hint="eastAsia"/>
          <w:b/>
          <w:sz w:val="24"/>
          <w:szCs w:val="24"/>
        </w:rPr>
        <w:t>执笔人：赵</w:t>
      </w:r>
      <w:r>
        <w:rPr>
          <w:b/>
          <w:sz w:val="24"/>
          <w:szCs w:val="24"/>
        </w:rPr>
        <w:t xml:space="preserve">  </w:t>
      </w:r>
      <w:r>
        <w:rPr>
          <w:rFonts w:hint="eastAsia"/>
          <w:b/>
          <w:sz w:val="24"/>
          <w:szCs w:val="24"/>
        </w:rPr>
        <w:t>亮</w:t>
      </w:r>
    </w:p>
    <w:p w:rsidR="00712D7F" w:rsidRDefault="008C53F9" w:rsidP="00C56504">
      <w:pPr>
        <w:spacing w:line="360" w:lineRule="auto"/>
        <w:ind w:leftChars="2270" w:left="4767" w:right="840" w:firstLineChars="729" w:firstLine="1756"/>
        <w:rPr>
          <w:b/>
          <w:sz w:val="24"/>
          <w:szCs w:val="24"/>
        </w:rPr>
      </w:pPr>
      <w:r>
        <w:rPr>
          <w:rFonts w:hint="eastAsia"/>
          <w:b/>
          <w:sz w:val="24"/>
          <w:szCs w:val="24"/>
        </w:rPr>
        <w:lastRenderedPageBreak/>
        <w:t>审定人：董燕举</w:t>
      </w:r>
    </w:p>
    <w:p w:rsidR="00712D7F" w:rsidRDefault="008C53F9" w:rsidP="00C56504">
      <w:pPr>
        <w:spacing w:line="360" w:lineRule="auto"/>
        <w:ind w:leftChars="2270" w:left="4767" w:right="840" w:firstLineChars="729" w:firstLine="1756"/>
        <w:rPr>
          <w:b/>
          <w:sz w:val="24"/>
          <w:szCs w:val="24"/>
        </w:rPr>
      </w:pPr>
      <w:r>
        <w:rPr>
          <w:rFonts w:hint="eastAsia"/>
          <w:b/>
          <w:sz w:val="24"/>
          <w:szCs w:val="24"/>
        </w:rPr>
        <w:t>批准人：张翼飞</w:t>
      </w:r>
      <w:r>
        <w:rPr>
          <w:b/>
          <w:sz w:val="24"/>
          <w:szCs w:val="24"/>
        </w:rPr>
        <w:t xml:space="preserve"> </w:t>
      </w:r>
    </w:p>
    <w:p w:rsidR="00712D7F" w:rsidRDefault="008C53F9" w:rsidP="00C56504">
      <w:pPr>
        <w:spacing w:line="360" w:lineRule="auto"/>
        <w:ind w:leftChars="2270" w:left="4767" w:right="1202" w:firstLineChars="729" w:firstLine="1756"/>
        <w:rPr>
          <w:b/>
          <w:sz w:val="24"/>
          <w:szCs w:val="24"/>
        </w:rPr>
      </w:pPr>
      <w:r>
        <w:rPr>
          <w:b/>
          <w:sz w:val="24"/>
          <w:szCs w:val="24"/>
        </w:rPr>
        <w:t>2015</w:t>
      </w:r>
      <w:r>
        <w:rPr>
          <w:rFonts w:hint="eastAsia"/>
          <w:b/>
          <w:sz w:val="24"/>
          <w:szCs w:val="24"/>
        </w:rPr>
        <w:t>年</w:t>
      </w:r>
      <w:r>
        <w:rPr>
          <w:b/>
          <w:sz w:val="24"/>
          <w:szCs w:val="24"/>
        </w:rPr>
        <w:t>6</w:t>
      </w:r>
      <w:r>
        <w:rPr>
          <w:rFonts w:hint="eastAsia"/>
          <w:b/>
          <w:sz w:val="24"/>
          <w:szCs w:val="24"/>
        </w:rPr>
        <w:t>月</w:t>
      </w:r>
    </w:p>
    <w:p w:rsidR="00712D7F" w:rsidRDefault="00712D7F" w:rsidP="00C56504">
      <w:pPr>
        <w:autoSpaceDE w:val="0"/>
        <w:autoSpaceDN w:val="0"/>
        <w:adjustRightInd w:val="0"/>
        <w:spacing w:line="360" w:lineRule="auto"/>
        <w:outlineLvl w:val="0"/>
        <w:sectPr w:rsidR="00712D7F">
          <w:pgSz w:w="11906" w:h="16838"/>
          <w:pgMar w:top="1440" w:right="1080" w:bottom="1440" w:left="1080" w:header="851" w:footer="992" w:gutter="0"/>
          <w:cols w:space="425"/>
          <w:docGrid w:type="lines" w:linePitch="312"/>
        </w:sectPr>
      </w:pPr>
    </w:p>
    <w:p w:rsidR="00712D7F" w:rsidRDefault="008C53F9" w:rsidP="00C56504">
      <w:pPr>
        <w:keepNext/>
        <w:spacing w:before="120" w:after="240" w:line="300" w:lineRule="auto"/>
        <w:jc w:val="center"/>
        <w:outlineLvl w:val="1"/>
        <w:rPr>
          <w:b/>
          <w:bCs/>
          <w:sz w:val="32"/>
          <w:szCs w:val="32"/>
        </w:rPr>
      </w:pPr>
      <w:bookmarkStart w:id="29" w:name="_Toc27423"/>
      <w:r>
        <w:rPr>
          <w:rFonts w:hint="eastAsia"/>
          <w:b/>
          <w:bCs/>
          <w:sz w:val="32"/>
          <w:szCs w:val="32"/>
        </w:rPr>
        <w:lastRenderedPageBreak/>
        <w:t>《科技英语》课程教学大纲</w:t>
      </w:r>
      <w:bookmarkEnd w:id="29"/>
    </w:p>
    <w:p w:rsidR="00712D7F" w:rsidRDefault="008C53F9" w:rsidP="00C56504">
      <w:pPr>
        <w:spacing w:line="360" w:lineRule="auto"/>
        <w:rPr>
          <w:bCs/>
          <w:sz w:val="24"/>
          <w:szCs w:val="24"/>
        </w:rPr>
      </w:pPr>
      <w:r>
        <w:rPr>
          <w:rFonts w:hint="eastAsia"/>
          <w:b/>
          <w:bCs/>
          <w:sz w:val="24"/>
          <w:szCs w:val="24"/>
        </w:rPr>
        <w:t>【课程编号】</w:t>
      </w:r>
      <w:r>
        <w:rPr>
          <w:rFonts w:hint="eastAsia"/>
          <w:bCs/>
          <w:sz w:val="24"/>
          <w:szCs w:val="24"/>
        </w:rPr>
        <w:t xml:space="preserve"> </w:t>
      </w:r>
      <w:r>
        <w:rPr>
          <w:sz w:val="24"/>
          <w:szCs w:val="24"/>
        </w:rPr>
        <w:t>101000</w:t>
      </w:r>
      <w:r>
        <w:rPr>
          <w:rFonts w:hint="eastAsia"/>
          <w:sz w:val="24"/>
          <w:szCs w:val="24"/>
        </w:rPr>
        <w:t>1214</w:t>
      </w:r>
    </w:p>
    <w:p w:rsidR="00712D7F" w:rsidRDefault="008C53F9" w:rsidP="00C56504">
      <w:pPr>
        <w:spacing w:line="360" w:lineRule="auto"/>
        <w:rPr>
          <w:rFonts w:eastAsia="Times New Roman"/>
          <w:bCs/>
          <w:sz w:val="24"/>
          <w:szCs w:val="24"/>
        </w:rPr>
      </w:pPr>
      <w:r>
        <w:rPr>
          <w:rFonts w:hint="eastAsia"/>
          <w:b/>
          <w:bCs/>
          <w:sz w:val="24"/>
          <w:szCs w:val="24"/>
        </w:rPr>
        <w:t>【课程名称】</w:t>
      </w:r>
      <w:r>
        <w:rPr>
          <w:rFonts w:hint="eastAsia"/>
          <w:bCs/>
          <w:sz w:val="24"/>
          <w:szCs w:val="24"/>
        </w:rPr>
        <w:t xml:space="preserve"> </w:t>
      </w:r>
      <w:r>
        <w:rPr>
          <w:rFonts w:hint="eastAsia"/>
          <w:bCs/>
          <w:sz w:val="24"/>
          <w:szCs w:val="24"/>
        </w:rPr>
        <w:t>科技英语</w:t>
      </w:r>
    </w:p>
    <w:p w:rsidR="00712D7F" w:rsidRDefault="008C53F9" w:rsidP="00C56504">
      <w:pPr>
        <w:spacing w:line="360" w:lineRule="auto"/>
        <w:ind w:firstLineChars="650" w:firstLine="1560"/>
        <w:rPr>
          <w:b/>
          <w:bCs/>
          <w:sz w:val="24"/>
          <w:szCs w:val="24"/>
        </w:rPr>
      </w:pPr>
      <w:r>
        <w:rPr>
          <w:rFonts w:hint="eastAsia"/>
          <w:sz w:val="24"/>
          <w:szCs w:val="24"/>
        </w:rPr>
        <w:t>English of Science and Technology</w:t>
      </w:r>
    </w:p>
    <w:p w:rsidR="00712D7F" w:rsidRDefault="008C53F9" w:rsidP="00C56504">
      <w:pPr>
        <w:spacing w:line="360" w:lineRule="auto"/>
        <w:rPr>
          <w:sz w:val="24"/>
          <w:szCs w:val="24"/>
        </w:rPr>
      </w:pPr>
      <w:r>
        <w:rPr>
          <w:rFonts w:hint="eastAsia"/>
          <w:b/>
          <w:bCs/>
          <w:sz w:val="24"/>
          <w:szCs w:val="24"/>
        </w:rPr>
        <w:t>【</w:t>
      </w:r>
      <w:r>
        <w:rPr>
          <w:rFonts w:hint="eastAsia"/>
          <w:b/>
          <w:sz w:val="24"/>
          <w:szCs w:val="24"/>
        </w:rPr>
        <w:t>学时学分</w:t>
      </w:r>
      <w:r>
        <w:rPr>
          <w:rFonts w:hint="eastAsia"/>
          <w:b/>
          <w:bCs/>
          <w:sz w:val="24"/>
          <w:szCs w:val="24"/>
        </w:rPr>
        <w:t>】</w:t>
      </w:r>
      <w:r>
        <w:rPr>
          <w:rFonts w:hint="eastAsia"/>
          <w:sz w:val="24"/>
          <w:szCs w:val="24"/>
        </w:rPr>
        <w:t xml:space="preserve"> 48</w:t>
      </w:r>
      <w:r>
        <w:rPr>
          <w:rFonts w:hint="eastAsia"/>
          <w:sz w:val="24"/>
          <w:szCs w:val="24"/>
        </w:rPr>
        <w:t>学时；</w:t>
      </w:r>
      <w:r>
        <w:rPr>
          <w:rFonts w:hint="eastAsia"/>
          <w:sz w:val="24"/>
          <w:szCs w:val="24"/>
        </w:rPr>
        <w:t>3</w:t>
      </w:r>
      <w:r>
        <w:rPr>
          <w:rFonts w:hint="eastAsia"/>
          <w:sz w:val="24"/>
          <w:szCs w:val="24"/>
        </w:rPr>
        <w:t>学分</w:t>
      </w:r>
      <w:r>
        <w:rPr>
          <w:rFonts w:hint="eastAsia"/>
          <w:sz w:val="24"/>
          <w:szCs w:val="24"/>
        </w:rPr>
        <w:t xml:space="preserve">              </w:t>
      </w:r>
      <w:r>
        <w:rPr>
          <w:rFonts w:hint="eastAsia"/>
          <w:b/>
          <w:bCs/>
          <w:sz w:val="24"/>
          <w:szCs w:val="24"/>
        </w:rPr>
        <w:t>【</w:t>
      </w:r>
      <w:r>
        <w:rPr>
          <w:rFonts w:hint="eastAsia"/>
          <w:b/>
          <w:sz w:val="24"/>
          <w:szCs w:val="24"/>
        </w:rPr>
        <w:t>实验和上机学时</w:t>
      </w:r>
      <w:r>
        <w:rPr>
          <w:rFonts w:hint="eastAsia"/>
          <w:b/>
          <w:bCs/>
          <w:sz w:val="24"/>
          <w:szCs w:val="24"/>
        </w:rPr>
        <w:t>】</w:t>
      </w:r>
      <w:r>
        <w:rPr>
          <w:rFonts w:hint="eastAsia"/>
          <w:b/>
          <w:bCs/>
          <w:sz w:val="24"/>
          <w:szCs w:val="24"/>
        </w:rPr>
        <w:t xml:space="preserve"> </w:t>
      </w:r>
      <w:r>
        <w:rPr>
          <w:rFonts w:hint="eastAsia"/>
          <w:sz w:val="24"/>
          <w:szCs w:val="24"/>
        </w:rPr>
        <w:t>0</w:t>
      </w:r>
      <w:r>
        <w:rPr>
          <w:rFonts w:hint="eastAsia"/>
          <w:sz w:val="24"/>
          <w:szCs w:val="24"/>
        </w:rPr>
        <w:t>学时</w:t>
      </w:r>
    </w:p>
    <w:p w:rsidR="00712D7F" w:rsidRDefault="008C53F9" w:rsidP="00C56504">
      <w:pPr>
        <w:spacing w:line="360" w:lineRule="auto"/>
        <w:rPr>
          <w:rFonts w:eastAsia="Times New Roman"/>
          <w:sz w:val="24"/>
          <w:szCs w:val="24"/>
        </w:rPr>
      </w:pPr>
      <w:r>
        <w:rPr>
          <w:rFonts w:hint="eastAsia"/>
          <w:b/>
          <w:bCs/>
          <w:sz w:val="24"/>
          <w:szCs w:val="24"/>
        </w:rPr>
        <w:t>【</w:t>
      </w:r>
      <w:r>
        <w:rPr>
          <w:rFonts w:hint="eastAsia"/>
          <w:b/>
          <w:sz w:val="24"/>
          <w:szCs w:val="24"/>
        </w:rPr>
        <w:t>课程性质</w:t>
      </w:r>
      <w:r>
        <w:rPr>
          <w:rFonts w:hint="eastAsia"/>
          <w:b/>
          <w:bCs/>
          <w:sz w:val="24"/>
          <w:szCs w:val="24"/>
        </w:rPr>
        <w:t>】</w:t>
      </w:r>
      <w:r>
        <w:rPr>
          <w:rFonts w:hint="eastAsia"/>
          <w:b/>
          <w:bCs/>
          <w:sz w:val="24"/>
          <w:szCs w:val="24"/>
        </w:rPr>
        <w:t xml:space="preserve"> </w:t>
      </w:r>
      <w:r>
        <w:rPr>
          <w:rFonts w:hint="eastAsia"/>
          <w:bCs/>
          <w:sz w:val="24"/>
          <w:szCs w:val="24"/>
        </w:rPr>
        <w:t>院级选修课</w:t>
      </w:r>
      <w:r>
        <w:rPr>
          <w:rFonts w:hint="eastAsia"/>
          <w:sz w:val="24"/>
          <w:szCs w:val="24"/>
        </w:rPr>
        <w:t xml:space="preserve">                  </w:t>
      </w:r>
      <w:r>
        <w:rPr>
          <w:rFonts w:hint="eastAsia"/>
          <w:b/>
          <w:bCs/>
          <w:sz w:val="24"/>
          <w:szCs w:val="24"/>
        </w:rPr>
        <w:t>【</w:t>
      </w:r>
      <w:r>
        <w:rPr>
          <w:rFonts w:hint="eastAsia"/>
          <w:b/>
          <w:sz w:val="24"/>
          <w:szCs w:val="24"/>
        </w:rPr>
        <w:t>开课模式</w:t>
      </w:r>
      <w:r>
        <w:rPr>
          <w:rFonts w:hint="eastAsia"/>
          <w:b/>
          <w:bCs/>
          <w:sz w:val="24"/>
          <w:szCs w:val="24"/>
        </w:rPr>
        <w:t>】</w:t>
      </w:r>
      <w:r>
        <w:rPr>
          <w:rFonts w:hint="eastAsia"/>
          <w:b/>
          <w:bCs/>
          <w:sz w:val="24"/>
          <w:szCs w:val="24"/>
        </w:rPr>
        <w:t xml:space="preserve"> </w:t>
      </w:r>
      <w:r>
        <w:rPr>
          <w:rFonts w:hint="eastAsia"/>
          <w:bCs/>
          <w:sz w:val="24"/>
          <w:szCs w:val="24"/>
        </w:rPr>
        <w:t>选修</w:t>
      </w:r>
    </w:p>
    <w:p w:rsidR="00712D7F" w:rsidRDefault="008C53F9" w:rsidP="00C56504">
      <w:pPr>
        <w:spacing w:line="360" w:lineRule="auto"/>
        <w:rPr>
          <w:rFonts w:eastAsia="Times New Roman"/>
          <w:sz w:val="24"/>
          <w:szCs w:val="24"/>
        </w:rPr>
      </w:pPr>
      <w:r>
        <w:rPr>
          <w:rFonts w:hint="eastAsia"/>
          <w:b/>
          <w:bCs/>
          <w:sz w:val="24"/>
          <w:szCs w:val="24"/>
        </w:rPr>
        <w:t>【</w:t>
      </w:r>
      <w:r>
        <w:rPr>
          <w:rFonts w:hint="eastAsia"/>
          <w:b/>
          <w:sz w:val="24"/>
          <w:szCs w:val="24"/>
        </w:rPr>
        <w:t>先修课程</w:t>
      </w:r>
      <w:r>
        <w:rPr>
          <w:rFonts w:hint="eastAsia"/>
          <w:b/>
          <w:bCs/>
          <w:sz w:val="24"/>
          <w:szCs w:val="24"/>
        </w:rPr>
        <w:t>】</w:t>
      </w:r>
      <w:r>
        <w:rPr>
          <w:rFonts w:hint="eastAsia"/>
          <w:b/>
          <w:bCs/>
          <w:sz w:val="24"/>
          <w:szCs w:val="24"/>
        </w:rPr>
        <w:t xml:space="preserve"> </w:t>
      </w:r>
      <w:r>
        <w:rPr>
          <w:rFonts w:hint="eastAsia"/>
          <w:sz w:val="24"/>
          <w:szCs w:val="24"/>
        </w:rPr>
        <w:t>英语</w:t>
      </w:r>
      <w:r>
        <w:rPr>
          <w:rFonts w:hint="eastAsia"/>
          <w:sz w:val="24"/>
          <w:szCs w:val="24"/>
        </w:rPr>
        <w:t xml:space="preserve">                        </w:t>
      </w:r>
      <w:r>
        <w:rPr>
          <w:rFonts w:hint="eastAsia"/>
          <w:b/>
          <w:bCs/>
          <w:sz w:val="24"/>
        </w:rPr>
        <w:t>【</w:t>
      </w:r>
      <w:r>
        <w:rPr>
          <w:rFonts w:hint="eastAsia"/>
          <w:b/>
          <w:sz w:val="24"/>
        </w:rPr>
        <w:t>考核方式</w:t>
      </w:r>
      <w:r>
        <w:rPr>
          <w:rFonts w:hint="eastAsia"/>
          <w:b/>
          <w:bCs/>
          <w:sz w:val="24"/>
        </w:rPr>
        <w:t>】</w:t>
      </w:r>
      <w:r>
        <w:rPr>
          <w:rFonts w:hint="eastAsia"/>
          <w:b/>
          <w:bCs/>
          <w:sz w:val="24"/>
        </w:rPr>
        <w:t xml:space="preserve"> </w:t>
      </w:r>
      <w:r>
        <w:rPr>
          <w:rFonts w:hint="eastAsia"/>
          <w:bCs/>
          <w:sz w:val="24"/>
        </w:rPr>
        <w:t>考查</w:t>
      </w:r>
    </w:p>
    <w:p w:rsidR="00712D7F" w:rsidRDefault="008C53F9" w:rsidP="00C56504">
      <w:pPr>
        <w:spacing w:line="360" w:lineRule="auto"/>
        <w:rPr>
          <w:rFonts w:eastAsia="Times New Roman"/>
          <w:sz w:val="24"/>
          <w:szCs w:val="24"/>
        </w:rPr>
      </w:pPr>
      <w:r>
        <w:rPr>
          <w:rFonts w:hint="eastAsia"/>
          <w:b/>
          <w:bCs/>
          <w:sz w:val="24"/>
          <w:szCs w:val="24"/>
        </w:rPr>
        <w:t>【</w:t>
      </w:r>
      <w:r>
        <w:rPr>
          <w:rFonts w:hint="eastAsia"/>
          <w:b/>
          <w:sz w:val="24"/>
          <w:szCs w:val="24"/>
        </w:rPr>
        <w:t>开课单位</w:t>
      </w:r>
      <w:r>
        <w:rPr>
          <w:rFonts w:hint="eastAsia"/>
          <w:b/>
          <w:bCs/>
          <w:sz w:val="24"/>
          <w:szCs w:val="24"/>
        </w:rPr>
        <w:t>】</w:t>
      </w:r>
      <w:r>
        <w:rPr>
          <w:rFonts w:hint="eastAsia"/>
          <w:b/>
          <w:bCs/>
          <w:sz w:val="24"/>
          <w:szCs w:val="24"/>
        </w:rPr>
        <w:t xml:space="preserve"> </w:t>
      </w:r>
      <w:r>
        <w:rPr>
          <w:rFonts w:hint="eastAsia"/>
          <w:sz w:val="24"/>
          <w:szCs w:val="24"/>
        </w:rPr>
        <w:t>计算机科学与技术系</w:t>
      </w:r>
      <w:r>
        <w:rPr>
          <w:rFonts w:hint="eastAsia"/>
          <w:sz w:val="24"/>
          <w:szCs w:val="24"/>
        </w:rPr>
        <w:t xml:space="preserve">    </w:t>
      </w:r>
      <w:r>
        <w:rPr>
          <w:rFonts w:hint="eastAsia"/>
          <w:b/>
          <w:bCs/>
          <w:sz w:val="24"/>
          <w:szCs w:val="24"/>
        </w:rPr>
        <w:t xml:space="preserve">      </w:t>
      </w:r>
      <w:r>
        <w:rPr>
          <w:rFonts w:hint="eastAsia"/>
          <w:b/>
          <w:bCs/>
          <w:sz w:val="24"/>
          <w:szCs w:val="24"/>
        </w:rPr>
        <w:t>【</w:t>
      </w:r>
      <w:r>
        <w:rPr>
          <w:rFonts w:hint="eastAsia"/>
          <w:b/>
          <w:sz w:val="24"/>
          <w:szCs w:val="24"/>
        </w:rPr>
        <w:t>开课学期</w:t>
      </w:r>
      <w:r>
        <w:rPr>
          <w:rFonts w:hint="eastAsia"/>
          <w:b/>
          <w:bCs/>
          <w:sz w:val="24"/>
          <w:szCs w:val="24"/>
        </w:rPr>
        <w:t>】</w:t>
      </w:r>
      <w:r>
        <w:rPr>
          <w:rFonts w:hint="eastAsia"/>
          <w:b/>
          <w:bCs/>
          <w:sz w:val="24"/>
          <w:szCs w:val="24"/>
        </w:rPr>
        <w:t xml:space="preserve"> </w:t>
      </w:r>
      <w:r>
        <w:rPr>
          <w:rFonts w:hint="eastAsia"/>
          <w:sz w:val="24"/>
          <w:szCs w:val="24"/>
        </w:rPr>
        <w:t>7</w:t>
      </w:r>
    </w:p>
    <w:p w:rsidR="00712D7F" w:rsidRDefault="008C53F9" w:rsidP="00C56504">
      <w:pPr>
        <w:spacing w:line="360" w:lineRule="auto"/>
        <w:rPr>
          <w:bCs/>
          <w:sz w:val="24"/>
          <w:szCs w:val="24"/>
        </w:rPr>
      </w:pPr>
      <w:r>
        <w:rPr>
          <w:rFonts w:hint="eastAsia"/>
          <w:b/>
          <w:bCs/>
          <w:sz w:val="24"/>
          <w:szCs w:val="24"/>
        </w:rPr>
        <w:t>【</w:t>
      </w:r>
      <w:r>
        <w:rPr>
          <w:rFonts w:hint="eastAsia"/>
          <w:b/>
          <w:sz w:val="24"/>
          <w:szCs w:val="24"/>
        </w:rPr>
        <w:t>授课对象</w:t>
      </w:r>
      <w:r>
        <w:rPr>
          <w:rFonts w:hint="eastAsia"/>
          <w:b/>
          <w:bCs/>
          <w:sz w:val="24"/>
          <w:szCs w:val="24"/>
        </w:rPr>
        <w:t>】</w:t>
      </w:r>
      <w:r>
        <w:rPr>
          <w:rFonts w:hint="eastAsia"/>
          <w:b/>
          <w:bCs/>
          <w:sz w:val="24"/>
          <w:szCs w:val="24"/>
        </w:rPr>
        <w:t xml:space="preserve"> </w:t>
      </w:r>
      <w:r>
        <w:rPr>
          <w:rFonts w:hint="eastAsia"/>
          <w:bCs/>
          <w:sz w:val="24"/>
          <w:szCs w:val="24"/>
        </w:rPr>
        <w:t>计算机科学与技术专业、物联网工程专业、网络工程专业、软件工程专业</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一、课程的性质、目的和任务</w:t>
      </w:r>
    </w:p>
    <w:p w:rsidR="00712D7F" w:rsidRDefault="008C53F9" w:rsidP="00C56504">
      <w:pPr>
        <w:adjustRightInd w:val="0"/>
        <w:snapToGrid w:val="0"/>
        <w:spacing w:line="360" w:lineRule="auto"/>
        <w:ind w:firstLine="374"/>
        <w:rPr>
          <w:sz w:val="24"/>
          <w:szCs w:val="24"/>
        </w:rPr>
      </w:pPr>
      <w:r>
        <w:rPr>
          <w:rFonts w:hint="eastAsia"/>
          <w:bCs/>
          <w:sz w:val="24"/>
          <w:szCs w:val="24"/>
        </w:rPr>
        <w:t>《科技英语》是</w:t>
      </w:r>
      <w:r>
        <w:rPr>
          <w:rFonts w:hint="eastAsia"/>
          <w:sz w:val="24"/>
          <w:szCs w:val="24"/>
        </w:rPr>
        <w:t>在学生完成大学英语学习的基础上，使学生能熟练阅读科技及本专业英文资料，并掌握必要的专业词汇、翻译技巧及写作技巧。</w:t>
      </w:r>
      <w:r>
        <w:rPr>
          <w:rFonts w:hint="eastAsia"/>
          <w:sz w:val="24"/>
          <w:szCs w:val="24"/>
        </w:rPr>
        <w:t xml:space="preserve"> </w:t>
      </w:r>
      <w:r>
        <w:rPr>
          <w:rFonts w:hint="eastAsia"/>
          <w:sz w:val="24"/>
          <w:szCs w:val="24"/>
        </w:rPr>
        <w:t>科技英语的教学任务是，讲授科技英语的语法特点和文体结构，科技英语文献的翻译方法和技巧。</w:t>
      </w:r>
    </w:p>
    <w:p w:rsidR="00712D7F" w:rsidRDefault="008C53F9" w:rsidP="00C56504">
      <w:pPr>
        <w:adjustRightInd w:val="0"/>
        <w:snapToGrid w:val="0"/>
        <w:spacing w:line="360" w:lineRule="auto"/>
        <w:ind w:firstLine="374"/>
        <w:rPr>
          <w:rFonts w:ascii="宋体" w:hAnsi="宋体"/>
          <w:sz w:val="24"/>
          <w:szCs w:val="24"/>
        </w:rPr>
      </w:pPr>
      <w:r>
        <w:rPr>
          <w:rFonts w:ascii="宋体" w:hAnsi="宋体" w:cs="宋体"/>
          <w:color w:val="000000"/>
          <w:sz w:val="24"/>
          <w:szCs w:val="24"/>
        </w:rPr>
        <w:t>本课程是</w:t>
      </w:r>
      <w:r>
        <w:rPr>
          <w:rFonts w:ascii="宋体" w:hAnsi="宋体" w:cs="宋体" w:hint="eastAsia"/>
          <w:color w:val="000000"/>
          <w:sz w:val="24"/>
          <w:szCs w:val="24"/>
        </w:rPr>
        <w:t>计算机</w:t>
      </w:r>
      <w:r>
        <w:rPr>
          <w:rFonts w:ascii="宋体" w:hAnsi="宋体" w:cs="宋体"/>
          <w:color w:val="000000"/>
          <w:sz w:val="24"/>
          <w:szCs w:val="24"/>
        </w:rPr>
        <w:t>类，电子类等理工科大学生完成了基础英语学习任务之后，进一步巩固和提高英语水平，特别是</w:t>
      </w:r>
      <w:r>
        <w:rPr>
          <w:rFonts w:ascii="宋体" w:hAnsi="宋体" w:cs="宋体" w:hint="eastAsia"/>
          <w:color w:val="000000"/>
          <w:sz w:val="24"/>
          <w:szCs w:val="24"/>
        </w:rPr>
        <w:t>为</w:t>
      </w:r>
      <w:r>
        <w:rPr>
          <w:rFonts w:ascii="宋体" w:hAnsi="宋体" w:cs="宋体"/>
          <w:color w:val="000000"/>
          <w:sz w:val="24"/>
          <w:szCs w:val="24"/>
        </w:rPr>
        <w:t xml:space="preserve">提高阅读科技英语及本专业英语资料和能力而开设的，其任务是培养学生阅读英语科技资料的能力，使其能以英语为工具获取有关专业所需要的信息。 </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二、课程的教学内容、基本要求和学时分配</w:t>
      </w:r>
    </w:p>
    <w:p w:rsidR="00712D7F" w:rsidRDefault="008C53F9" w:rsidP="00C56504">
      <w:pPr>
        <w:spacing w:line="525" w:lineRule="atLeast"/>
        <w:ind w:firstLine="375"/>
        <w:rPr>
          <w:rFonts w:ascii="宋体" w:hAnsi="宋体" w:cs="宋体"/>
          <w:color w:val="000000"/>
          <w:sz w:val="24"/>
          <w:szCs w:val="24"/>
        </w:rPr>
      </w:pPr>
      <w:r>
        <w:rPr>
          <w:rFonts w:ascii="宋体" w:hAnsi="宋体" w:cs="宋体"/>
          <w:color w:val="000000"/>
          <w:sz w:val="24"/>
          <w:szCs w:val="24"/>
        </w:rPr>
        <w:t xml:space="preserve">(一) </w:t>
      </w:r>
      <w:r>
        <w:rPr>
          <w:rFonts w:ascii="宋体" w:hAnsi="宋体" w:cs="宋体"/>
          <w:b/>
          <w:bCs/>
          <w:color w:val="000000"/>
          <w:sz w:val="24"/>
          <w:szCs w:val="24"/>
        </w:rPr>
        <w:t>科技英语基础(</w:t>
      </w:r>
      <w:r>
        <w:rPr>
          <w:rFonts w:ascii="宋体" w:hAnsi="宋体" w:cs="宋体" w:hint="eastAsia"/>
          <w:b/>
          <w:bCs/>
          <w:color w:val="000000"/>
          <w:sz w:val="24"/>
          <w:szCs w:val="24"/>
        </w:rPr>
        <w:t>12</w:t>
      </w:r>
      <w:r>
        <w:rPr>
          <w:rFonts w:ascii="宋体" w:hAnsi="宋体" w:cs="宋体"/>
          <w:b/>
          <w:bCs/>
          <w:color w:val="000000"/>
          <w:sz w:val="24"/>
          <w:szCs w:val="24"/>
        </w:rPr>
        <w:t>学时 )</w:t>
      </w:r>
      <w:r>
        <w:rPr>
          <w:rFonts w:ascii="宋体" w:hAnsi="宋体" w:cs="宋体"/>
          <w:color w:val="000000"/>
          <w:sz w:val="24"/>
          <w:szCs w:val="24"/>
        </w:rPr>
        <w:t xml:space="preserve">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具体内容:主要介绍科技英语中的词类、动词的非谓语形式、从句等科技语法现</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象，详细分析单句写作，通过语法上的讲解并配以大量的中英互译例句，详细介绍科</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技英语的文体特征和句子特征。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1.</w:t>
      </w:r>
      <w:r>
        <w:rPr>
          <w:rFonts w:ascii="宋体" w:hAnsi="宋体" w:cs="宋体"/>
          <w:b/>
          <w:bCs/>
          <w:color w:val="000000"/>
          <w:sz w:val="24"/>
          <w:szCs w:val="24"/>
        </w:rPr>
        <w:t>基本要求</w:t>
      </w:r>
      <w:r>
        <w:rPr>
          <w:rFonts w:ascii="宋体" w:hAnsi="宋体" w:cs="宋体"/>
          <w:color w:val="000000"/>
          <w:sz w:val="24"/>
          <w:szCs w:val="24"/>
        </w:rPr>
        <w:t xml:space="preserve">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(1)掌握科技英语词汇的特点。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(2)掌握科技英语的语法。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lastRenderedPageBreak/>
        <w:t xml:space="preserve">(3)掌握科技英语单句写作。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2.</w:t>
      </w:r>
      <w:r>
        <w:rPr>
          <w:rFonts w:ascii="宋体" w:hAnsi="宋体" w:cs="宋体"/>
          <w:b/>
          <w:bCs/>
          <w:color w:val="000000"/>
          <w:sz w:val="24"/>
          <w:szCs w:val="24"/>
        </w:rPr>
        <w:t>重点、难点</w:t>
      </w:r>
      <w:r>
        <w:rPr>
          <w:rFonts w:ascii="宋体" w:hAnsi="宋体" w:cs="宋体"/>
          <w:color w:val="000000"/>
          <w:sz w:val="24"/>
          <w:szCs w:val="24"/>
        </w:rPr>
        <w:t xml:space="preserve">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重点:动词的非谓语形式，从句的阅读和写作。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难点:长句子的阅读和理解。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3.</w:t>
      </w:r>
      <w:r>
        <w:rPr>
          <w:rFonts w:ascii="宋体" w:hAnsi="宋体" w:cs="宋体"/>
          <w:b/>
          <w:bCs/>
          <w:color w:val="000000"/>
          <w:sz w:val="24"/>
          <w:szCs w:val="24"/>
        </w:rPr>
        <w:t>说明</w:t>
      </w:r>
      <w:r>
        <w:rPr>
          <w:rFonts w:ascii="宋体" w:hAnsi="宋体" w:cs="宋体"/>
          <w:color w:val="000000"/>
          <w:sz w:val="24"/>
          <w:szCs w:val="24"/>
        </w:rPr>
        <w:t xml:space="preserve">:可适当增加课外阅读训练。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(二) </w:t>
      </w:r>
      <w:r>
        <w:rPr>
          <w:rFonts w:ascii="宋体" w:hAnsi="宋体" w:cs="宋体"/>
          <w:b/>
          <w:bCs/>
          <w:color w:val="000000"/>
          <w:sz w:val="24"/>
          <w:szCs w:val="24"/>
        </w:rPr>
        <w:t>科技英语阅读(</w:t>
      </w:r>
      <w:r>
        <w:rPr>
          <w:rFonts w:ascii="宋体" w:hAnsi="宋体" w:cs="宋体" w:hint="eastAsia"/>
          <w:b/>
          <w:bCs/>
          <w:color w:val="000000"/>
          <w:sz w:val="24"/>
          <w:szCs w:val="24"/>
        </w:rPr>
        <w:t>24</w:t>
      </w:r>
      <w:r>
        <w:rPr>
          <w:rFonts w:ascii="宋体" w:hAnsi="宋体" w:cs="宋体"/>
          <w:b/>
          <w:bCs/>
          <w:color w:val="000000"/>
          <w:sz w:val="24"/>
          <w:szCs w:val="24"/>
        </w:rPr>
        <w:t>学时 )</w:t>
      </w:r>
      <w:r>
        <w:rPr>
          <w:rFonts w:ascii="宋体" w:hAnsi="宋体" w:cs="宋体"/>
          <w:color w:val="000000"/>
          <w:sz w:val="24"/>
          <w:szCs w:val="24"/>
        </w:rPr>
        <w:t xml:space="preserve">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具体内容:教师选定的专业方面的科技英语文献，进行专业词汇、科技英语语法及</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阅读理解等方面的讲授，并选定相关的阅读材料，指导学生进行翻译、阅读实践。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1.</w:t>
      </w:r>
      <w:r>
        <w:rPr>
          <w:rFonts w:ascii="宋体" w:hAnsi="宋体" w:cs="宋体"/>
          <w:b/>
          <w:bCs/>
          <w:color w:val="000000"/>
          <w:sz w:val="24"/>
          <w:szCs w:val="24"/>
        </w:rPr>
        <w:t>基本要求</w:t>
      </w:r>
      <w:r>
        <w:rPr>
          <w:rFonts w:ascii="宋体" w:hAnsi="宋体" w:cs="宋体"/>
          <w:color w:val="000000"/>
          <w:sz w:val="24"/>
          <w:szCs w:val="24"/>
        </w:rPr>
        <w:t xml:space="preserve">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(1)掌握本专业的英语文献的阅读和理解。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(2)能快速阅读英语科技文章，迅速获取信息和中心思想。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(3)适当注意词汇学习、翻译技巧及写作训练等方面的提高。</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2.</w:t>
      </w:r>
      <w:r>
        <w:rPr>
          <w:rFonts w:ascii="宋体" w:hAnsi="宋体" w:cs="宋体"/>
          <w:b/>
          <w:bCs/>
          <w:color w:val="000000"/>
          <w:sz w:val="24"/>
          <w:szCs w:val="24"/>
        </w:rPr>
        <w:t>重点、难点</w:t>
      </w:r>
      <w:r>
        <w:rPr>
          <w:rFonts w:ascii="宋体" w:hAnsi="宋体" w:cs="宋体"/>
          <w:color w:val="000000"/>
          <w:sz w:val="24"/>
          <w:szCs w:val="24"/>
        </w:rPr>
        <w:t xml:space="preserve">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重点:科技英文的结构、句子的特性、词汇的用法。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难点:有从句的长句子的理解。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3.</w:t>
      </w:r>
      <w:r>
        <w:rPr>
          <w:rFonts w:ascii="宋体" w:hAnsi="宋体" w:cs="宋体"/>
          <w:b/>
          <w:bCs/>
          <w:color w:val="000000"/>
          <w:sz w:val="24"/>
          <w:szCs w:val="24"/>
        </w:rPr>
        <w:t>说明</w:t>
      </w:r>
      <w:r>
        <w:rPr>
          <w:rFonts w:ascii="宋体" w:hAnsi="宋体" w:cs="宋体"/>
          <w:color w:val="000000"/>
          <w:sz w:val="24"/>
          <w:szCs w:val="24"/>
        </w:rPr>
        <w:t xml:space="preserve">:增加阅读量，提高阅读速度。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(三) </w:t>
      </w:r>
      <w:r>
        <w:rPr>
          <w:rFonts w:ascii="宋体" w:hAnsi="宋体" w:cs="宋体"/>
          <w:b/>
          <w:bCs/>
          <w:color w:val="000000"/>
          <w:sz w:val="24"/>
          <w:szCs w:val="24"/>
        </w:rPr>
        <w:t>科技英语写作(</w:t>
      </w:r>
      <w:r>
        <w:rPr>
          <w:rFonts w:ascii="宋体" w:hAnsi="宋体" w:cs="宋体" w:hint="eastAsia"/>
          <w:b/>
          <w:bCs/>
          <w:color w:val="000000"/>
          <w:sz w:val="24"/>
          <w:szCs w:val="24"/>
        </w:rPr>
        <w:t>12</w:t>
      </w:r>
      <w:r>
        <w:rPr>
          <w:rFonts w:ascii="宋体" w:hAnsi="宋体" w:cs="宋体"/>
          <w:b/>
          <w:bCs/>
          <w:color w:val="000000"/>
          <w:sz w:val="24"/>
          <w:szCs w:val="24"/>
        </w:rPr>
        <w:t xml:space="preserve">学时 )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具体内容:科技英语写作的一般知识，科技论文的组成部分，科技论文引言及其摘要的写作方法，科技论文本身内容的构成，作者简介的写法，通过典型例子的详细分析说明科技英语写作中的错误。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1.</w:t>
      </w:r>
      <w:r>
        <w:rPr>
          <w:rFonts w:ascii="宋体" w:hAnsi="宋体" w:cs="宋体"/>
          <w:b/>
          <w:bCs/>
          <w:color w:val="000000"/>
          <w:sz w:val="24"/>
          <w:szCs w:val="24"/>
        </w:rPr>
        <w:t>基本要求</w:t>
      </w:r>
      <w:r>
        <w:rPr>
          <w:rFonts w:ascii="宋体" w:hAnsi="宋体" w:cs="宋体"/>
          <w:color w:val="000000"/>
          <w:sz w:val="24"/>
          <w:szCs w:val="24"/>
        </w:rPr>
        <w:t xml:space="preserve">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(1)掌握科技论文写作的一般方法。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(2)掌握科技论文的基本构成。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lastRenderedPageBreak/>
        <w:t xml:space="preserve">(3)具有写作科技论文的提纲(OUTLINE)，引言(INTRODUCTION)，摘要(ABSTRACT)，和结论(CONCLUSION)等方面的能力。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 xml:space="preserve">(4)适当注意词汇学习、翻译技巧及写作训练等方面的提高。 2.重点、难点 </w:t>
      </w:r>
    </w:p>
    <w:p w:rsidR="00712D7F" w:rsidRDefault="008C53F9" w:rsidP="00C56504">
      <w:pPr>
        <w:spacing w:line="360" w:lineRule="auto"/>
        <w:ind w:firstLine="375"/>
        <w:rPr>
          <w:rFonts w:ascii="宋体" w:hAnsi="宋体" w:cs="宋体"/>
          <w:color w:val="000000"/>
          <w:sz w:val="24"/>
          <w:szCs w:val="24"/>
        </w:rPr>
      </w:pPr>
      <w:r>
        <w:rPr>
          <w:rFonts w:ascii="宋体" w:hAnsi="宋体" w:cs="宋体"/>
          <w:b/>
          <w:bCs/>
          <w:color w:val="000000"/>
          <w:sz w:val="24"/>
          <w:szCs w:val="24"/>
        </w:rPr>
        <w:t>重点</w:t>
      </w:r>
      <w:r>
        <w:rPr>
          <w:rFonts w:ascii="宋体" w:hAnsi="宋体" w:cs="宋体"/>
          <w:color w:val="000000"/>
          <w:sz w:val="24"/>
          <w:szCs w:val="24"/>
        </w:rPr>
        <w:t xml:space="preserve">:科技论文的结构、句子的特性、词汇的用法。 </w:t>
      </w:r>
    </w:p>
    <w:p w:rsidR="00712D7F" w:rsidRDefault="008C53F9" w:rsidP="00C56504">
      <w:pPr>
        <w:spacing w:line="360" w:lineRule="auto"/>
        <w:ind w:firstLine="375"/>
        <w:rPr>
          <w:rFonts w:ascii="宋体" w:hAnsi="宋体" w:cs="宋体"/>
          <w:color w:val="000000"/>
          <w:sz w:val="24"/>
          <w:szCs w:val="24"/>
        </w:rPr>
      </w:pPr>
      <w:r>
        <w:rPr>
          <w:rFonts w:ascii="宋体" w:hAnsi="宋体" w:cs="宋体"/>
          <w:b/>
          <w:bCs/>
          <w:color w:val="000000"/>
          <w:sz w:val="24"/>
          <w:szCs w:val="24"/>
        </w:rPr>
        <w:t>难点</w:t>
      </w:r>
      <w:r>
        <w:rPr>
          <w:rFonts w:ascii="宋体" w:hAnsi="宋体" w:cs="宋体"/>
          <w:color w:val="000000"/>
          <w:sz w:val="24"/>
          <w:szCs w:val="24"/>
        </w:rPr>
        <w:t xml:space="preserve">:具有从句的长句子的理解。 </w:t>
      </w:r>
    </w:p>
    <w:p w:rsidR="00712D7F" w:rsidRDefault="008C53F9" w:rsidP="00C56504">
      <w:pPr>
        <w:spacing w:line="360" w:lineRule="auto"/>
        <w:ind w:firstLine="375"/>
        <w:rPr>
          <w:rFonts w:ascii="宋体" w:hAnsi="宋体" w:cs="宋体"/>
          <w:color w:val="000000"/>
          <w:sz w:val="24"/>
          <w:szCs w:val="24"/>
        </w:rPr>
      </w:pPr>
      <w:r>
        <w:rPr>
          <w:rFonts w:ascii="宋体" w:hAnsi="宋体" w:cs="宋体"/>
          <w:color w:val="000000"/>
          <w:sz w:val="24"/>
          <w:szCs w:val="24"/>
        </w:rPr>
        <w:t>3.</w:t>
      </w:r>
      <w:r>
        <w:rPr>
          <w:rFonts w:ascii="宋体" w:hAnsi="宋体" w:cs="宋体"/>
          <w:b/>
          <w:bCs/>
          <w:color w:val="000000"/>
          <w:sz w:val="24"/>
          <w:szCs w:val="24"/>
        </w:rPr>
        <w:t>说明</w:t>
      </w:r>
      <w:r>
        <w:rPr>
          <w:rFonts w:ascii="宋体" w:hAnsi="宋体" w:cs="宋体"/>
          <w:color w:val="000000"/>
          <w:sz w:val="24"/>
          <w:szCs w:val="24"/>
        </w:rPr>
        <w:t xml:space="preserve">:增加阅读和写作量，提高写作技巧。 </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三、教学方法与手段</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采用案例式、讨论式等多种行之有效的教学方法，加强师生之间、学生之间的交流，引导学生独立思考，强化科技文献的阅读和写作训练。讲授时力求由浅入深、突出重点，辅以习题辅导，通过搜索相关主题的科技文献，通过阅读和写作，完成1-2篇大作业。</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四、作业要求</w:t>
      </w:r>
    </w:p>
    <w:p w:rsidR="00712D7F" w:rsidRDefault="008C53F9" w:rsidP="00E9278B">
      <w:pPr>
        <w:spacing w:beforeLines="50" w:afterLines="50" w:line="360" w:lineRule="auto"/>
        <w:rPr>
          <w:rFonts w:ascii="宋体" w:hAnsi="宋体"/>
          <w:b/>
          <w:sz w:val="24"/>
          <w:szCs w:val="24"/>
        </w:rPr>
      </w:pPr>
      <w:r>
        <w:rPr>
          <w:rFonts w:ascii="宋体" w:hAnsi="宋体" w:hint="eastAsia"/>
          <w:b/>
          <w:sz w:val="24"/>
          <w:szCs w:val="24"/>
        </w:rPr>
        <w:t>1. 课外作业</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一般</w:t>
      </w:r>
      <w:r>
        <w:rPr>
          <w:rFonts w:ascii="宋体" w:hAnsi="宋体"/>
          <w:sz w:val="24"/>
          <w:szCs w:val="24"/>
        </w:rPr>
        <w:t>每2</w:t>
      </w:r>
      <w:r>
        <w:rPr>
          <w:rFonts w:ascii="宋体" w:hAnsi="宋体" w:hint="eastAsia"/>
          <w:sz w:val="24"/>
          <w:szCs w:val="24"/>
        </w:rPr>
        <w:t>-4</w:t>
      </w:r>
      <w:r>
        <w:rPr>
          <w:rFonts w:ascii="宋体" w:hAnsi="宋体"/>
          <w:sz w:val="24"/>
          <w:szCs w:val="24"/>
        </w:rPr>
        <w:t>学时一次作业，</w:t>
      </w:r>
      <w:r>
        <w:rPr>
          <w:rFonts w:ascii="宋体" w:hAnsi="宋体" w:hint="eastAsia"/>
          <w:sz w:val="24"/>
          <w:szCs w:val="24"/>
        </w:rPr>
        <w:t>可使用教材上的习题，也可自行编制习题集。</w:t>
      </w:r>
    </w:p>
    <w:p w:rsidR="00712D7F" w:rsidRDefault="008C53F9" w:rsidP="00E9278B">
      <w:pPr>
        <w:spacing w:beforeLines="50" w:afterLines="50" w:line="360" w:lineRule="auto"/>
        <w:rPr>
          <w:rFonts w:ascii="宋体" w:hAnsi="宋体"/>
          <w:b/>
          <w:sz w:val="24"/>
          <w:szCs w:val="24"/>
        </w:rPr>
      </w:pPr>
      <w:r>
        <w:rPr>
          <w:rFonts w:ascii="宋体" w:hAnsi="宋体" w:hint="eastAsia"/>
          <w:b/>
          <w:sz w:val="24"/>
          <w:szCs w:val="24"/>
        </w:rPr>
        <w:t>2．课外阅读与自学</w:t>
      </w:r>
    </w:p>
    <w:p w:rsidR="00712D7F" w:rsidRDefault="008C53F9" w:rsidP="00C56504">
      <w:pPr>
        <w:spacing w:line="360" w:lineRule="auto"/>
        <w:ind w:firstLineChars="200" w:firstLine="480"/>
        <w:rPr>
          <w:rFonts w:ascii="宋体" w:hAnsi="宋体"/>
          <w:sz w:val="24"/>
          <w:szCs w:val="24"/>
        </w:rPr>
      </w:pPr>
      <w:r>
        <w:rPr>
          <w:rFonts w:ascii="宋体" w:hAnsi="宋体" w:hint="eastAsia"/>
          <w:sz w:val="24"/>
          <w:szCs w:val="24"/>
        </w:rPr>
        <w:t>学生可通过本课程的教学多媒体课件和教材，并结合个人兴趣搜索相关科技文献</w:t>
      </w:r>
      <w:r>
        <w:rPr>
          <w:rFonts w:ascii="宋体" w:hAnsi="宋体"/>
          <w:sz w:val="24"/>
          <w:szCs w:val="24"/>
        </w:rPr>
        <w:t>，</w:t>
      </w:r>
      <w:r>
        <w:rPr>
          <w:rFonts w:ascii="宋体" w:hAnsi="宋体" w:hint="eastAsia"/>
          <w:sz w:val="24"/>
          <w:szCs w:val="24"/>
        </w:rPr>
        <w:t>注重培养学生独立阅读、分析、思考和解决问题的手段和能力</w:t>
      </w:r>
      <w:r>
        <w:rPr>
          <w:rFonts w:ascii="宋体" w:hAnsi="宋体"/>
          <w:sz w:val="24"/>
          <w:szCs w:val="24"/>
        </w:rPr>
        <w:t>。</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五、教材和主要参考书</w:t>
      </w:r>
    </w:p>
    <w:p w:rsidR="00712D7F" w:rsidRDefault="008C53F9" w:rsidP="00E9278B">
      <w:pPr>
        <w:spacing w:beforeLines="50" w:afterLines="50" w:line="360" w:lineRule="auto"/>
        <w:rPr>
          <w:rFonts w:ascii="宋体" w:hAnsi="宋体"/>
          <w:b/>
          <w:sz w:val="24"/>
          <w:szCs w:val="24"/>
        </w:rPr>
      </w:pPr>
      <w:r>
        <w:rPr>
          <w:rFonts w:ascii="宋体" w:hAnsi="宋体" w:hint="eastAsia"/>
          <w:b/>
          <w:sz w:val="24"/>
          <w:szCs w:val="24"/>
        </w:rPr>
        <w:t>1.教材</w:t>
      </w:r>
    </w:p>
    <w:p w:rsidR="00712D7F" w:rsidRDefault="008C53F9" w:rsidP="00C56504">
      <w:pPr>
        <w:spacing w:line="360" w:lineRule="auto"/>
        <w:ind w:leftChars="200" w:left="420" w:rightChars="-14" w:right="-29"/>
        <w:rPr>
          <w:rFonts w:ascii="宋体" w:hAnsi="宋体" w:cs="Courier New"/>
          <w:sz w:val="24"/>
          <w:szCs w:val="24"/>
        </w:rPr>
      </w:pPr>
      <w:r>
        <w:rPr>
          <w:rFonts w:ascii="宋体" w:hAnsi="宋体" w:hint="eastAsia"/>
          <w:sz w:val="24"/>
          <w:szCs w:val="24"/>
        </w:rPr>
        <w:t>（1）J.Glenn Brookshear</w:t>
      </w:r>
      <w:r>
        <w:rPr>
          <w:rFonts w:hint="eastAsia"/>
          <w:sz w:val="24"/>
          <w:szCs w:val="24"/>
        </w:rPr>
        <w:t>计算机科学概论（英文版）</w:t>
      </w:r>
      <w:r>
        <w:rPr>
          <w:rFonts w:hint="eastAsia"/>
          <w:sz w:val="24"/>
          <w:szCs w:val="24"/>
        </w:rPr>
        <w:t>(</w:t>
      </w:r>
      <w:r>
        <w:rPr>
          <w:rFonts w:hint="eastAsia"/>
          <w:sz w:val="24"/>
          <w:szCs w:val="24"/>
        </w:rPr>
        <w:t>第</w:t>
      </w:r>
      <w:r>
        <w:rPr>
          <w:rFonts w:hint="eastAsia"/>
          <w:sz w:val="24"/>
          <w:szCs w:val="24"/>
        </w:rPr>
        <w:t>8</w:t>
      </w:r>
      <w:r>
        <w:rPr>
          <w:rFonts w:hint="eastAsia"/>
          <w:sz w:val="24"/>
          <w:szCs w:val="24"/>
        </w:rPr>
        <w:t>版</w:t>
      </w:r>
      <w:r>
        <w:rPr>
          <w:rFonts w:hint="eastAsia"/>
          <w:sz w:val="24"/>
          <w:szCs w:val="24"/>
        </w:rPr>
        <w:t xml:space="preserve">)  </w:t>
      </w:r>
      <w:r>
        <w:rPr>
          <w:rFonts w:hint="eastAsia"/>
          <w:sz w:val="24"/>
          <w:szCs w:val="24"/>
        </w:rPr>
        <w:t>人民邮电出版社</w:t>
      </w:r>
      <w:r>
        <w:rPr>
          <w:rFonts w:hint="eastAsia"/>
          <w:sz w:val="24"/>
          <w:szCs w:val="24"/>
        </w:rPr>
        <w:t xml:space="preserve"> 2006</w:t>
      </w:r>
    </w:p>
    <w:p w:rsidR="00712D7F" w:rsidRDefault="008C53F9" w:rsidP="00E9278B">
      <w:pPr>
        <w:spacing w:beforeLines="50" w:afterLines="50" w:line="360" w:lineRule="auto"/>
        <w:rPr>
          <w:rFonts w:ascii="宋体" w:hAnsi="宋体"/>
          <w:b/>
          <w:sz w:val="24"/>
          <w:szCs w:val="24"/>
        </w:rPr>
      </w:pPr>
      <w:r>
        <w:rPr>
          <w:rFonts w:ascii="宋体" w:hAnsi="宋体" w:hint="eastAsia"/>
          <w:b/>
          <w:sz w:val="24"/>
          <w:szCs w:val="24"/>
        </w:rPr>
        <w:t>2.主要参考书</w:t>
      </w:r>
    </w:p>
    <w:p w:rsidR="00712D7F" w:rsidRDefault="008C53F9" w:rsidP="00C56504">
      <w:pPr>
        <w:spacing w:line="360" w:lineRule="auto"/>
        <w:ind w:leftChars="200" w:left="420" w:rightChars="-14" w:right="-29"/>
        <w:rPr>
          <w:rFonts w:ascii="宋体" w:hAnsi="宋体"/>
          <w:sz w:val="24"/>
          <w:szCs w:val="24"/>
        </w:rPr>
      </w:pPr>
      <w:r>
        <w:rPr>
          <w:rFonts w:ascii="宋体" w:hAnsi="宋体" w:hint="eastAsia"/>
          <w:sz w:val="24"/>
          <w:szCs w:val="24"/>
        </w:rPr>
        <w:t>（1）秦荻辉 《实用科技英语写作技巧》 上海外语教育出版社 2001</w:t>
      </w:r>
    </w:p>
    <w:p w:rsidR="00712D7F" w:rsidRDefault="008C53F9" w:rsidP="00C56504">
      <w:pPr>
        <w:spacing w:line="360" w:lineRule="auto"/>
        <w:ind w:leftChars="200" w:left="420" w:rightChars="-14" w:right="-29"/>
        <w:rPr>
          <w:sz w:val="24"/>
          <w:szCs w:val="24"/>
        </w:rPr>
      </w:pPr>
      <w:r>
        <w:rPr>
          <w:rFonts w:ascii="宋体" w:hAnsi="宋体" w:hint="eastAsia"/>
          <w:sz w:val="24"/>
          <w:szCs w:val="24"/>
        </w:rPr>
        <w:t>（2）秦荻辉 《科技英语语法高级教程》 西安电子科技大学出版社 1997</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六、课程考核</w:t>
      </w:r>
    </w:p>
    <w:p w:rsidR="00712D7F" w:rsidRDefault="008C53F9" w:rsidP="00C56504">
      <w:pPr>
        <w:spacing w:line="360" w:lineRule="auto"/>
        <w:ind w:leftChars="200" w:left="420" w:rightChars="-14" w:right="-29"/>
        <w:rPr>
          <w:rFonts w:ascii="宋体" w:hAnsi="宋体"/>
          <w:sz w:val="24"/>
          <w:szCs w:val="24"/>
        </w:rPr>
      </w:pPr>
      <w:r>
        <w:rPr>
          <w:rFonts w:ascii="宋体" w:hAnsi="宋体" w:hint="eastAsia"/>
          <w:sz w:val="24"/>
          <w:szCs w:val="24"/>
        </w:rPr>
        <w:lastRenderedPageBreak/>
        <w:t xml:space="preserve">平时课堂表现及翻译练习占总成绩40%，在规定时间内完成中等难度的科技英语文献翻译和写作占总成绩60%。 </w:t>
      </w:r>
    </w:p>
    <w:p w:rsidR="00712D7F" w:rsidRDefault="00712D7F" w:rsidP="00C56504">
      <w:pPr>
        <w:spacing w:line="360" w:lineRule="auto"/>
        <w:ind w:leftChars="200" w:left="420" w:rightChars="-14" w:right="-29"/>
        <w:rPr>
          <w:rFonts w:ascii="宋体" w:hAnsi="宋体"/>
          <w:sz w:val="24"/>
          <w:szCs w:val="24"/>
        </w:rPr>
      </w:pPr>
    </w:p>
    <w:p w:rsidR="00712D7F" w:rsidRDefault="00712D7F" w:rsidP="00C56504">
      <w:pPr>
        <w:spacing w:line="360" w:lineRule="auto"/>
        <w:ind w:firstLineChars="200" w:firstLine="480"/>
        <w:rPr>
          <w:rFonts w:ascii="宋体" w:hAnsi="宋体"/>
          <w:sz w:val="24"/>
          <w:szCs w:val="24"/>
        </w:rPr>
      </w:pPr>
    </w:p>
    <w:p w:rsidR="00712D7F" w:rsidRDefault="008C53F9" w:rsidP="00C56504">
      <w:pPr>
        <w:spacing w:line="360" w:lineRule="auto"/>
        <w:ind w:right="360" w:firstLine="5190"/>
        <w:jc w:val="right"/>
        <w:rPr>
          <w:b/>
          <w:sz w:val="24"/>
          <w:szCs w:val="24"/>
        </w:rPr>
      </w:pPr>
      <w:r>
        <w:rPr>
          <w:rFonts w:hint="eastAsia"/>
          <w:b/>
          <w:sz w:val="24"/>
          <w:szCs w:val="24"/>
        </w:rPr>
        <w:t>执笔人：孙伟东</w:t>
      </w:r>
    </w:p>
    <w:p w:rsidR="00712D7F" w:rsidRDefault="008C53F9" w:rsidP="00C56504">
      <w:pPr>
        <w:spacing w:line="360" w:lineRule="auto"/>
        <w:ind w:right="360" w:firstLine="5190"/>
        <w:jc w:val="right"/>
        <w:rPr>
          <w:b/>
          <w:sz w:val="24"/>
          <w:szCs w:val="24"/>
        </w:rPr>
      </w:pPr>
      <w:r>
        <w:rPr>
          <w:rFonts w:hint="eastAsia"/>
          <w:b/>
          <w:sz w:val="24"/>
          <w:szCs w:val="24"/>
        </w:rPr>
        <w:t>审定人：丛丽晖</w:t>
      </w:r>
    </w:p>
    <w:p w:rsidR="00712D7F" w:rsidRDefault="008C53F9" w:rsidP="00C56504">
      <w:pPr>
        <w:spacing w:line="360" w:lineRule="auto"/>
        <w:ind w:right="360" w:firstLine="5190"/>
        <w:jc w:val="right"/>
        <w:rPr>
          <w:b/>
          <w:sz w:val="24"/>
          <w:szCs w:val="24"/>
        </w:rPr>
      </w:pPr>
      <w:r>
        <w:rPr>
          <w:rFonts w:hint="eastAsia"/>
          <w:b/>
          <w:sz w:val="24"/>
          <w:szCs w:val="24"/>
        </w:rPr>
        <w:t>批准人：张翼飞</w:t>
      </w:r>
    </w:p>
    <w:p w:rsidR="00712D7F" w:rsidRDefault="008C53F9" w:rsidP="00C56504">
      <w:pPr>
        <w:spacing w:line="360" w:lineRule="auto"/>
        <w:ind w:right="482" w:firstLineChars="200" w:firstLine="482"/>
        <w:jc w:val="right"/>
        <w:rPr>
          <w:rFonts w:cs="宋体"/>
          <w:b/>
          <w:sz w:val="24"/>
          <w:szCs w:val="24"/>
        </w:rPr>
      </w:pPr>
      <w:r>
        <w:rPr>
          <w:rFonts w:cs="宋体" w:hint="eastAsia"/>
          <w:b/>
          <w:sz w:val="24"/>
          <w:szCs w:val="24"/>
        </w:rPr>
        <w:t>2015</w:t>
      </w:r>
      <w:r>
        <w:rPr>
          <w:rFonts w:cs="宋体" w:hint="eastAsia"/>
          <w:b/>
          <w:sz w:val="24"/>
          <w:szCs w:val="24"/>
        </w:rPr>
        <w:t>年</w:t>
      </w:r>
      <w:r>
        <w:rPr>
          <w:rFonts w:cs="宋体" w:hint="eastAsia"/>
          <w:b/>
          <w:sz w:val="24"/>
          <w:szCs w:val="24"/>
        </w:rPr>
        <w:t>10</w:t>
      </w:r>
      <w:r>
        <w:rPr>
          <w:rFonts w:cs="宋体" w:hint="eastAsia"/>
          <w:b/>
          <w:sz w:val="24"/>
          <w:szCs w:val="24"/>
        </w:rPr>
        <w:t>月</w:t>
      </w:r>
    </w:p>
    <w:p w:rsidR="00712D7F" w:rsidRDefault="00712D7F" w:rsidP="00C56504">
      <w:pPr>
        <w:autoSpaceDE w:val="0"/>
        <w:autoSpaceDN w:val="0"/>
        <w:adjustRightInd w:val="0"/>
        <w:spacing w:line="360" w:lineRule="auto"/>
        <w:outlineLvl w:val="0"/>
        <w:sectPr w:rsidR="00712D7F">
          <w:headerReference w:type="default" r:id="rId20"/>
          <w:pgSz w:w="11906" w:h="16838"/>
          <w:pgMar w:top="1440" w:right="1080" w:bottom="1440" w:left="1080" w:header="851" w:footer="992" w:gutter="0"/>
          <w:cols w:space="720"/>
          <w:docGrid w:type="lines" w:linePitch="312"/>
        </w:sectPr>
      </w:pPr>
    </w:p>
    <w:p w:rsidR="00712D7F" w:rsidRDefault="008C53F9" w:rsidP="00C56504">
      <w:pPr>
        <w:keepNext/>
        <w:spacing w:before="120" w:after="240" w:line="360" w:lineRule="auto"/>
        <w:jc w:val="center"/>
        <w:outlineLvl w:val="1"/>
        <w:rPr>
          <w:b/>
          <w:bCs/>
          <w:sz w:val="32"/>
          <w:szCs w:val="32"/>
        </w:rPr>
      </w:pPr>
      <w:bookmarkStart w:id="30" w:name="_Toc28375"/>
      <w:r>
        <w:rPr>
          <w:rFonts w:hint="eastAsia"/>
          <w:b/>
          <w:bCs/>
          <w:sz w:val="32"/>
          <w:szCs w:val="32"/>
        </w:rPr>
        <w:lastRenderedPageBreak/>
        <w:t>《数学综合》课程教学大纲</w:t>
      </w:r>
      <w:bookmarkEnd w:id="30"/>
    </w:p>
    <w:p w:rsidR="00712D7F" w:rsidRDefault="008C53F9" w:rsidP="00C56504">
      <w:pPr>
        <w:spacing w:line="360" w:lineRule="auto"/>
        <w:rPr>
          <w:bCs/>
          <w:sz w:val="24"/>
        </w:rPr>
      </w:pPr>
      <w:r>
        <w:rPr>
          <w:rFonts w:hint="eastAsia"/>
          <w:b/>
          <w:bCs/>
          <w:sz w:val="24"/>
        </w:rPr>
        <w:t>【课程编号】</w:t>
      </w:r>
      <w:r>
        <w:rPr>
          <w:rFonts w:hint="eastAsia"/>
          <w:bCs/>
          <w:sz w:val="24"/>
        </w:rPr>
        <w:t xml:space="preserve"> </w:t>
      </w:r>
      <w:r>
        <w:rPr>
          <w:sz w:val="24"/>
        </w:rPr>
        <w:t>101000</w:t>
      </w:r>
      <w:r>
        <w:rPr>
          <w:rFonts w:hint="eastAsia"/>
          <w:sz w:val="24"/>
        </w:rPr>
        <w:t>1213</w:t>
      </w:r>
    </w:p>
    <w:p w:rsidR="00712D7F" w:rsidRDefault="008C53F9" w:rsidP="00C56504">
      <w:pPr>
        <w:spacing w:line="360" w:lineRule="auto"/>
        <w:rPr>
          <w:rFonts w:eastAsia="Times New Roman"/>
          <w:bCs/>
          <w:sz w:val="24"/>
        </w:rPr>
      </w:pPr>
      <w:r>
        <w:rPr>
          <w:rFonts w:hint="eastAsia"/>
          <w:b/>
          <w:bCs/>
          <w:sz w:val="24"/>
        </w:rPr>
        <w:t>【课程名称】</w:t>
      </w:r>
      <w:r>
        <w:rPr>
          <w:rFonts w:hint="eastAsia"/>
          <w:bCs/>
          <w:sz w:val="24"/>
        </w:rPr>
        <w:t xml:space="preserve"> </w:t>
      </w:r>
      <w:r>
        <w:rPr>
          <w:rFonts w:hint="eastAsia"/>
          <w:bCs/>
          <w:sz w:val="24"/>
        </w:rPr>
        <w:t>数学综合</w:t>
      </w:r>
    </w:p>
    <w:p w:rsidR="00712D7F" w:rsidRDefault="008C53F9" w:rsidP="00C56504">
      <w:pPr>
        <w:spacing w:line="360" w:lineRule="auto"/>
        <w:ind w:firstLineChars="650" w:firstLine="1560"/>
        <w:rPr>
          <w:b/>
          <w:bCs/>
          <w:sz w:val="24"/>
        </w:rPr>
      </w:pPr>
      <w:r>
        <w:rPr>
          <w:rFonts w:hint="eastAsia"/>
          <w:sz w:val="24"/>
        </w:rPr>
        <w:t>University Math</w:t>
      </w:r>
    </w:p>
    <w:p w:rsidR="00712D7F" w:rsidRDefault="008C53F9" w:rsidP="00C56504">
      <w:pPr>
        <w:spacing w:line="360" w:lineRule="auto"/>
        <w:rPr>
          <w:sz w:val="24"/>
        </w:rPr>
      </w:pPr>
      <w:r>
        <w:rPr>
          <w:rFonts w:hint="eastAsia"/>
          <w:b/>
          <w:bCs/>
          <w:sz w:val="24"/>
        </w:rPr>
        <w:t>【</w:t>
      </w:r>
      <w:r>
        <w:rPr>
          <w:rFonts w:hint="eastAsia"/>
          <w:b/>
          <w:sz w:val="24"/>
        </w:rPr>
        <w:t>学时学分</w:t>
      </w:r>
      <w:r>
        <w:rPr>
          <w:rFonts w:hint="eastAsia"/>
          <w:b/>
          <w:bCs/>
          <w:sz w:val="24"/>
        </w:rPr>
        <w:t>】</w:t>
      </w:r>
      <w:r>
        <w:rPr>
          <w:rFonts w:hint="eastAsia"/>
          <w:sz w:val="24"/>
        </w:rPr>
        <w:t xml:space="preserve"> 48</w:t>
      </w:r>
      <w:r>
        <w:rPr>
          <w:rFonts w:hint="eastAsia"/>
          <w:sz w:val="24"/>
        </w:rPr>
        <w:t>学时；</w:t>
      </w:r>
      <w:r>
        <w:rPr>
          <w:rFonts w:hint="eastAsia"/>
          <w:sz w:val="24"/>
        </w:rPr>
        <w:t>3</w:t>
      </w:r>
      <w:r>
        <w:rPr>
          <w:rFonts w:hint="eastAsia"/>
          <w:sz w:val="24"/>
        </w:rPr>
        <w:t>学分</w:t>
      </w:r>
      <w:r>
        <w:rPr>
          <w:rFonts w:hint="eastAsia"/>
          <w:sz w:val="24"/>
        </w:rPr>
        <w:t xml:space="preserve">              </w:t>
      </w:r>
      <w:r>
        <w:rPr>
          <w:rFonts w:hint="eastAsia"/>
          <w:b/>
          <w:bCs/>
          <w:sz w:val="24"/>
        </w:rPr>
        <w:t>【</w:t>
      </w:r>
      <w:r>
        <w:rPr>
          <w:rFonts w:hint="eastAsia"/>
          <w:b/>
          <w:sz w:val="24"/>
        </w:rPr>
        <w:t>实验和上机学时</w:t>
      </w:r>
      <w:r>
        <w:rPr>
          <w:rFonts w:hint="eastAsia"/>
          <w:b/>
          <w:bCs/>
          <w:sz w:val="24"/>
        </w:rPr>
        <w:t>】</w:t>
      </w:r>
      <w:r>
        <w:rPr>
          <w:rFonts w:hint="eastAsia"/>
          <w:sz w:val="24"/>
        </w:rPr>
        <w:t>0</w:t>
      </w:r>
      <w:r>
        <w:rPr>
          <w:rFonts w:hint="eastAsia"/>
          <w:sz w:val="24"/>
        </w:rPr>
        <w:t>学时</w:t>
      </w:r>
    </w:p>
    <w:p w:rsidR="00712D7F" w:rsidRDefault="008C53F9" w:rsidP="00C56504">
      <w:pPr>
        <w:spacing w:line="360" w:lineRule="auto"/>
        <w:rPr>
          <w:rFonts w:eastAsia="Times New Roman"/>
          <w:sz w:val="24"/>
        </w:rPr>
      </w:pPr>
      <w:r>
        <w:rPr>
          <w:rFonts w:hint="eastAsia"/>
          <w:b/>
          <w:bCs/>
          <w:sz w:val="24"/>
        </w:rPr>
        <w:t>【</w:t>
      </w:r>
      <w:r>
        <w:rPr>
          <w:rFonts w:hint="eastAsia"/>
          <w:b/>
          <w:sz w:val="24"/>
        </w:rPr>
        <w:t>课程性质</w:t>
      </w:r>
      <w:r>
        <w:rPr>
          <w:rFonts w:hint="eastAsia"/>
          <w:b/>
          <w:bCs/>
          <w:sz w:val="24"/>
        </w:rPr>
        <w:t>】</w:t>
      </w:r>
      <w:r>
        <w:rPr>
          <w:rFonts w:hint="eastAsia"/>
          <w:b/>
          <w:bCs/>
          <w:sz w:val="24"/>
        </w:rPr>
        <w:t xml:space="preserve"> </w:t>
      </w:r>
      <w:r>
        <w:rPr>
          <w:rFonts w:hint="eastAsia"/>
          <w:bCs/>
          <w:sz w:val="24"/>
        </w:rPr>
        <w:t>院级选修课</w:t>
      </w:r>
      <w:r>
        <w:rPr>
          <w:rFonts w:hint="eastAsia"/>
          <w:sz w:val="24"/>
        </w:rPr>
        <w:t xml:space="preserve">                  </w:t>
      </w:r>
      <w:r>
        <w:rPr>
          <w:rFonts w:hint="eastAsia"/>
          <w:b/>
          <w:bCs/>
          <w:sz w:val="24"/>
        </w:rPr>
        <w:t>【</w:t>
      </w:r>
      <w:r>
        <w:rPr>
          <w:rFonts w:hint="eastAsia"/>
          <w:b/>
          <w:sz w:val="24"/>
        </w:rPr>
        <w:t>开课模式</w:t>
      </w:r>
      <w:r>
        <w:rPr>
          <w:rFonts w:hint="eastAsia"/>
          <w:b/>
          <w:bCs/>
          <w:sz w:val="24"/>
        </w:rPr>
        <w:t>】</w:t>
      </w:r>
      <w:r>
        <w:rPr>
          <w:rFonts w:hint="eastAsia"/>
          <w:bCs/>
          <w:sz w:val="24"/>
        </w:rPr>
        <w:t>选修</w:t>
      </w:r>
    </w:p>
    <w:p w:rsidR="00712D7F" w:rsidRDefault="008C53F9" w:rsidP="00C56504">
      <w:pPr>
        <w:spacing w:line="360" w:lineRule="auto"/>
        <w:rPr>
          <w:rFonts w:eastAsia="Times New Roman"/>
          <w:sz w:val="24"/>
        </w:rPr>
      </w:pPr>
      <w:r>
        <w:rPr>
          <w:rFonts w:hint="eastAsia"/>
          <w:b/>
          <w:bCs/>
          <w:sz w:val="24"/>
        </w:rPr>
        <w:t>【</w:t>
      </w:r>
      <w:r>
        <w:rPr>
          <w:rFonts w:hint="eastAsia"/>
          <w:b/>
          <w:sz w:val="24"/>
        </w:rPr>
        <w:t>先修课程</w:t>
      </w:r>
      <w:r>
        <w:rPr>
          <w:rFonts w:hint="eastAsia"/>
          <w:b/>
          <w:bCs/>
          <w:sz w:val="24"/>
        </w:rPr>
        <w:t>】</w:t>
      </w:r>
      <w:r>
        <w:rPr>
          <w:rFonts w:hint="eastAsia"/>
          <w:b/>
          <w:bCs/>
          <w:sz w:val="24"/>
        </w:rPr>
        <w:t xml:space="preserve"> </w:t>
      </w:r>
      <w:r>
        <w:rPr>
          <w:rFonts w:hint="eastAsia"/>
          <w:sz w:val="24"/>
        </w:rPr>
        <w:t>高等数学、线性代数、概率论与数理统计</w:t>
      </w:r>
    </w:p>
    <w:p w:rsidR="00712D7F" w:rsidRDefault="008C53F9" w:rsidP="00C56504">
      <w:pPr>
        <w:spacing w:line="360" w:lineRule="auto"/>
        <w:rPr>
          <w:rFonts w:eastAsia="Times New Roman"/>
          <w:sz w:val="24"/>
        </w:rPr>
      </w:pPr>
      <w:r>
        <w:rPr>
          <w:rFonts w:hint="eastAsia"/>
          <w:b/>
          <w:bCs/>
          <w:sz w:val="24"/>
        </w:rPr>
        <w:t>【</w:t>
      </w:r>
      <w:r>
        <w:rPr>
          <w:rFonts w:hint="eastAsia"/>
          <w:b/>
          <w:sz w:val="24"/>
        </w:rPr>
        <w:t>开课单位</w:t>
      </w:r>
      <w:r>
        <w:rPr>
          <w:rFonts w:hint="eastAsia"/>
          <w:b/>
          <w:bCs/>
          <w:sz w:val="24"/>
        </w:rPr>
        <w:t>】</w:t>
      </w:r>
      <w:r>
        <w:rPr>
          <w:rFonts w:hint="eastAsia"/>
          <w:b/>
          <w:bCs/>
          <w:sz w:val="24"/>
        </w:rPr>
        <w:t xml:space="preserve"> </w:t>
      </w:r>
      <w:r>
        <w:rPr>
          <w:rFonts w:hint="eastAsia"/>
          <w:sz w:val="24"/>
        </w:rPr>
        <w:t>计算机科学与技术系</w:t>
      </w:r>
      <w:r>
        <w:rPr>
          <w:rFonts w:hint="eastAsia"/>
          <w:sz w:val="24"/>
        </w:rPr>
        <w:t xml:space="preserve">    </w:t>
      </w:r>
      <w:r>
        <w:rPr>
          <w:rFonts w:hint="eastAsia"/>
          <w:b/>
          <w:bCs/>
          <w:sz w:val="24"/>
        </w:rPr>
        <w:t xml:space="preserve">      </w:t>
      </w:r>
      <w:r>
        <w:rPr>
          <w:rFonts w:hint="eastAsia"/>
          <w:b/>
          <w:bCs/>
          <w:sz w:val="24"/>
        </w:rPr>
        <w:t>【</w:t>
      </w:r>
      <w:r>
        <w:rPr>
          <w:rFonts w:hint="eastAsia"/>
          <w:b/>
          <w:sz w:val="24"/>
        </w:rPr>
        <w:t>开课学期</w:t>
      </w:r>
      <w:r>
        <w:rPr>
          <w:rFonts w:hint="eastAsia"/>
          <w:b/>
          <w:bCs/>
          <w:sz w:val="24"/>
        </w:rPr>
        <w:t>】</w:t>
      </w:r>
      <w:r>
        <w:rPr>
          <w:rFonts w:hint="eastAsia"/>
          <w:b/>
          <w:bCs/>
          <w:sz w:val="24"/>
        </w:rPr>
        <w:t xml:space="preserve"> </w:t>
      </w:r>
      <w:r>
        <w:rPr>
          <w:rFonts w:hint="eastAsia"/>
          <w:sz w:val="24"/>
        </w:rPr>
        <w:t>7</w:t>
      </w:r>
    </w:p>
    <w:p w:rsidR="00712D7F" w:rsidRDefault="008C53F9" w:rsidP="00C56504">
      <w:pPr>
        <w:spacing w:line="360" w:lineRule="auto"/>
        <w:rPr>
          <w:bCs/>
          <w:sz w:val="24"/>
        </w:rPr>
      </w:pPr>
      <w:r>
        <w:rPr>
          <w:rFonts w:hint="eastAsia"/>
          <w:b/>
          <w:bCs/>
          <w:sz w:val="24"/>
        </w:rPr>
        <w:t>【</w:t>
      </w:r>
      <w:r>
        <w:rPr>
          <w:rFonts w:hint="eastAsia"/>
          <w:b/>
          <w:sz w:val="24"/>
        </w:rPr>
        <w:t>授课对象</w:t>
      </w:r>
      <w:r>
        <w:rPr>
          <w:rFonts w:hint="eastAsia"/>
          <w:b/>
          <w:bCs/>
          <w:sz w:val="24"/>
        </w:rPr>
        <w:t>】</w:t>
      </w:r>
      <w:r>
        <w:rPr>
          <w:rFonts w:hint="eastAsia"/>
          <w:b/>
          <w:bCs/>
          <w:sz w:val="24"/>
        </w:rPr>
        <w:t xml:space="preserve"> </w:t>
      </w:r>
      <w:r>
        <w:rPr>
          <w:rFonts w:hint="eastAsia"/>
          <w:bCs/>
          <w:sz w:val="24"/>
        </w:rPr>
        <w:t>计算机科学与技术专业、物联网工程专业、网络工程专业、软件工程专业</w:t>
      </w:r>
    </w:p>
    <w:p w:rsidR="00712D7F" w:rsidRDefault="008C53F9" w:rsidP="00C56504">
      <w:pPr>
        <w:spacing w:line="360" w:lineRule="auto"/>
        <w:rPr>
          <w:bCs/>
          <w:sz w:val="24"/>
        </w:rPr>
      </w:pPr>
      <w:r>
        <w:rPr>
          <w:rFonts w:hint="eastAsia"/>
          <w:b/>
          <w:bCs/>
          <w:sz w:val="24"/>
        </w:rPr>
        <w:t>【</w:t>
      </w:r>
      <w:r>
        <w:rPr>
          <w:rFonts w:hint="eastAsia"/>
          <w:b/>
          <w:sz w:val="24"/>
        </w:rPr>
        <w:t>考核方式</w:t>
      </w:r>
      <w:r>
        <w:rPr>
          <w:rFonts w:hint="eastAsia"/>
          <w:b/>
          <w:bCs/>
          <w:sz w:val="24"/>
        </w:rPr>
        <w:t>】</w:t>
      </w:r>
      <w:r>
        <w:rPr>
          <w:rFonts w:hint="eastAsia"/>
          <w:b/>
          <w:bCs/>
          <w:sz w:val="24"/>
        </w:rPr>
        <w:t xml:space="preserve"> </w:t>
      </w:r>
      <w:r>
        <w:rPr>
          <w:rFonts w:hint="eastAsia"/>
          <w:bCs/>
          <w:sz w:val="24"/>
        </w:rPr>
        <w:t>考查</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一、课程的性质、目的和任务</w:t>
      </w:r>
    </w:p>
    <w:p w:rsidR="00712D7F" w:rsidRDefault="008C53F9" w:rsidP="00C56504">
      <w:pPr>
        <w:pStyle w:val="p"/>
        <w:adjustRightInd w:val="0"/>
        <w:snapToGrid w:val="0"/>
        <w:spacing w:line="360" w:lineRule="auto"/>
        <w:ind w:firstLineChars="200" w:firstLine="480"/>
        <w:rPr>
          <w:sz w:val="24"/>
        </w:rPr>
      </w:pPr>
      <w:r>
        <w:rPr>
          <w:rFonts w:hint="eastAsia"/>
          <w:bCs/>
          <w:sz w:val="24"/>
        </w:rPr>
        <w:t>《</w:t>
      </w:r>
      <w:r>
        <w:rPr>
          <w:rFonts w:eastAsia="宋体" w:hint="eastAsia"/>
          <w:bCs/>
          <w:sz w:val="24"/>
        </w:rPr>
        <w:t>数学综合</w:t>
      </w:r>
      <w:r>
        <w:rPr>
          <w:rFonts w:hint="eastAsia"/>
          <w:bCs/>
          <w:sz w:val="24"/>
        </w:rPr>
        <w:t>》是</w:t>
      </w:r>
      <w:r>
        <w:rPr>
          <w:rFonts w:hint="eastAsia"/>
          <w:sz w:val="24"/>
        </w:rPr>
        <w:t>在学生完成大学</w:t>
      </w:r>
      <w:r>
        <w:rPr>
          <w:rFonts w:eastAsia="宋体" w:hint="eastAsia"/>
          <w:sz w:val="24"/>
        </w:rPr>
        <w:t>数学</w:t>
      </w:r>
      <w:r>
        <w:rPr>
          <w:rFonts w:hint="eastAsia"/>
          <w:sz w:val="24"/>
        </w:rPr>
        <w:t>学习的基础上，使学生能熟练</w:t>
      </w:r>
      <w:r>
        <w:rPr>
          <w:rFonts w:eastAsia="宋体" w:hint="eastAsia"/>
          <w:sz w:val="24"/>
        </w:rPr>
        <w:t>运用所学数学知识，解决实际工程问题，</w:t>
      </w:r>
      <w:r>
        <w:rPr>
          <w:rFonts w:ascii="宋体" w:eastAsia="宋体" w:hAnsi="宋体" w:cs="宋体"/>
          <w:color w:val="000000"/>
          <w:sz w:val="24"/>
        </w:rPr>
        <w:t>进一步巩固和提高</w:t>
      </w:r>
      <w:r>
        <w:rPr>
          <w:rFonts w:ascii="宋体" w:eastAsia="宋体" w:hAnsi="宋体" w:cs="宋体" w:hint="eastAsia"/>
          <w:color w:val="000000"/>
          <w:sz w:val="24"/>
        </w:rPr>
        <w:t>数学素养和</w:t>
      </w:r>
      <w:r>
        <w:rPr>
          <w:rFonts w:ascii="宋体" w:eastAsia="宋体" w:hAnsi="宋体" w:cs="宋体"/>
          <w:color w:val="000000"/>
          <w:sz w:val="24"/>
        </w:rPr>
        <w:t>水平</w:t>
      </w:r>
      <w:r>
        <w:rPr>
          <w:rFonts w:hint="eastAsia"/>
          <w:sz w:val="24"/>
        </w:rPr>
        <w:t>。</w:t>
      </w:r>
      <w:r>
        <w:rPr>
          <w:rFonts w:eastAsia="宋体" w:hint="eastAsia"/>
          <w:sz w:val="24"/>
        </w:rPr>
        <w:t>本课程主要</w:t>
      </w:r>
      <w:r>
        <w:rPr>
          <w:rFonts w:hint="eastAsia"/>
          <w:sz w:val="24"/>
        </w:rPr>
        <w:t>讲授</w:t>
      </w:r>
      <w:r>
        <w:rPr>
          <w:rFonts w:eastAsia="宋体" w:hint="eastAsia"/>
          <w:sz w:val="24"/>
        </w:rPr>
        <w:t>大学数学的思想特点、体系</w:t>
      </w:r>
      <w:r>
        <w:rPr>
          <w:rFonts w:hint="eastAsia"/>
          <w:sz w:val="24"/>
        </w:rPr>
        <w:t>结构</w:t>
      </w:r>
      <w:r>
        <w:rPr>
          <w:rFonts w:eastAsia="宋体" w:hint="eastAsia"/>
          <w:sz w:val="24"/>
        </w:rPr>
        <w:t>、解题方法和</w:t>
      </w:r>
      <w:r>
        <w:rPr>
          <w:rFonts w:hint="eastAsia"/>
          <w:sz w:val="24"/>
        </w:rPr>
        <w:t>和技巧。</w:t>
      </w:r>
    </w:p>
    <w:p w:rsidR="00712D7F" w:rsidRDefault="008C53F9" w:rsidP="00C56504">
      <w:pPr>
        <w:pStyle w:val="p"/>
        <w:adjustRightInd w:val="0"/>
        <w:snapToGrid w:val="0"/>
        <w:spacing w:line="360" w:lineRule="auto"/>
        <w:ind w:firstLineChars="200" w:firstLine="480"/>
        <w:rPr>
          <w:rFonts w:ascii="宋体" w:hAnsi="宋体"/>
          <w:sz w:val="24"/>
        </w:rPr>
      </w:pPr>
      <w:r>
        <w:rPr>
          <w:rFonts w:ascii="宋体" w:eastAsia="宋体" w:hAnsi="宋体" w:cs="宋体"/>
          <w:color w:val="000000"/>
          <w:sz w:val="24"/>
        </w:rPr>
        <w:t>本课程是</w:t>
      </w:r>
      <w:r>
        <w:rPr>
          <w:rFonts w:ascii="宋体" w:eastAsia="宋体" w:hAnsi="宋体" w:cs="宋体" w:hint="eastAsia"/>
          <w:color w:val="000000"/>
          <w:sz w:val="24"/>
        </w:rPr>
        <w:t>计算机</w:t>
      </w:r>
      <w:r>
        <w:rPr>
          <w:rFonts w:ascii="宋体" w:eastAsia="宋体" w:hAnsi="宋体" w:cs="宋体"/>
          <w:color w:val="000000"/>
          <w:sz w:val="24"/>
        </w:rPr>
        <w:t>类，电子类等理工科大学生完成了基础</w:t>
      </w:r>
      <w:r>
        <w:rPr>
          <w:rFonts w:ascii="宋体" w:eastAsia="宋体" w:hAnsi="宋体" w:cs="宋体" w:hint="eastAsia"/>
          <w:color w:val="000000"/>
          <w:sz w:val="24"/>
        </w:rPr>
        <w:t>数学</w:t>
      </w:r>
      <w:r>
        <w:rPr>
          <w:rFonts w:ascii="宋体" w:eastAsia="宋体" w:hAnsi="宋体" w:cs="宋体"/>
          <w:color w:val="000000"/>
          <w:sz w:val="24"/>
        </w:rPr>
        <w:t>学习任务之后，特别是</w:t>
      </w:r>
      <w:r>
        <w:rPr>
          <w:rFonts w:ascii="宋体" w:eastAsia="宋体" w:hAnsi="宋体" w:cs="宋体" w:hint="eastAsia"/>
          <w:color w:val="000000"/>
          <w:sz w:val="24"/>
        </w:rPr>
        <w:t>为</w:t>
      </w:r>
      <w:r>
        <w:rPr>
          <w:rFonts w:ascii="宋体" w:eastAsia="宋体" w:hAnsi="宋体" w:cs="宋体"/>
          <w:color w:val="000000"/>
          <w:sz w:val="24"/>
        </w:rPr>
        <w:t>提高</w:t>
      </w:r>
      <w:r>
        <w:rPr>
          <w:rFonts w:ascii="宋体" w:eastAsia="宋体" w:hAnsi="宋体" w:cs="宋体" w:hint="eastAsia"/>
          <w:color w:val="000000"/>
          <w:sz w:val="24"/>
        </w:rPr>
        <w:t>综合运用数学知识解决有一定难度的问题的</w:t>
      </w:r>
      <w:r>
        <w:rPr>
          <w:rFonts w:ascii="宋体" w:eastAsia="宋体" w:hAnsi="宋体" w:cs="宋体"/>
          <w:color w:val="000000"/>
          <w:sz w:val="24"/>
        </w:rPr>
        <w:t>能力而开设的，其任务是</w:t>
      </w:r>
      <w:r>
        <w:rPr>
          <w:rFonts w:ascii="宋体" w:eastAsia="宋体" w:hAnsi="宋体" w:cs="宋体" w:hint="eastAsia"/>
          <w:color w:val="000000"/>
          <w:sz w:val="24"/>
        </w:rPr>
        <w:t>教授</w:t>
      </w:r>
      <w:r>
        <w:rPr>
          <w:rFonts w:ascii="宋体" w:eastAsia="宋体" w:hAnsi="宋体" w:cs="宋体"/>
          <w:color w:val="000000"/>
          <w:sz w:val="24"/>
        </w:rPr>
        <w:t>学生</w:t>
      </w:r>
      <w:r>
        <w:rPr>
          <w:rFonts w:ascii="宋体" w:eastAsia="宋体" w:hAnsi="宋体" w:cs="宋体" w:hint="eastAsia"/>
          <w:color w:val="000000"/>
          <w:sz w:val="24"/>
        </w:rPr>
        <w:t>快速有效的解决数学问题的能力</w:t>
      </w:r>
      <w:r>
        <w:rPr>
          <w:rFonts w:ascii="宋体" w:eastAsia="宋体" w:hAnsi="宋体" w:cs="宋体"/>
          <w:color w:val="000000"/>
          <w:sz w:val="24"/>
        </w:rPr>
        <w:t>，使其</w:t>
      </w:r>
      <w:r>
        <w:rPr>
          <w:rFonts w:ascii="宋体" w:eastAsia="宋体" w:hAnsi="宋体" w:cs="宋体" w:hint="eastAsia"/>
          <w:color w:val="000000"/>
          <w:sz w:val="24"/>
        </w:rPr>
        <w:t>具备继续深造所需的数学素养和水平</w:t>
      </w:r>
      <w:r>
        <w:rPr>
          <w:rFonts w:ascii="宋体" w:eastAsia="宋体" w:hAnsi="宋体" w:cs="宋体"/>
          <w:color w:val="000000"/>
          <w:sz w:val="24"/>
        </w:rPr>
        <w:t xml:space="preserve">。 </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二、课程的教学内容、基本要求和学时分配</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I.</w:t>
      </w:r>
      <w:r>
        <w:rPr>
          <w:rFonts w:ascii="宋体" w:hAnsi="宋体" w:cs="宋体" w:hint="eastAsia"/>
          <w:b/>
          <w:bCs/>
          <w:color w:val="000000"/>
          <w:sz w:val="24"/>
        </w:rPr>
        <w:t>高等数学</w:t>
      </w:r>
      <w:r>
        <w:rPr>
          <w:rFonts w:ascii="宋体" w:hAnsi="宋体" w:cs="宋体"/>
          <w:b/>
          <w:bCs/>
          <w:color w:val="000000"/>
          <w:sz w:val="24"/>
        </w:rPr>
        <w:t>(</w:t>
      </w:r>
      <w:r>
        <w:rPr>
          <w:rFonts w:ascii="宋体" w:hAnsi="宋体" w:cs="宋体" w:hint="eastAsia"/>
          <w:b/>
          <w:bCs/>
          <w:color w:val="000000"/>
          <w:sz w:val="24"/>
        </w:rPr>
        <w:t>24</w:t>
      </w:r>
      <w:r>
        <w:rPr>
          <w:rFonts w:ascii="宋体" w:hAnsi="宋体" w:cs="宋体"/>
          <w:b/>
          <w:bCs/>
          <w:color w:val="000000"/>
          <w:sz w:val="24"/>
        </w:rPr>
        <w:t>学时 )</w:t>
      </w:r>
      <w:r>
        <w:rPr>
          <w:rFonts w:ascii="宋体" w:hAnsi="宋体" w:cs="宋体"/>
          <w:color w:val="000000"/>
          <w:sz w:val="24"/>
        </w:rPr>
        <w:t xml:space="preserve"> </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（一）.</w:t>
      </w:r>
      <w:r>
        <w:rPr>
          <w:rFonts w:ascii="宋体" w:hAnsi="宋体" w:cs="宋体" w:hint="eastAsia"/>
          <w:b/>
          <w:bCs/>
          <w:color w:val="000000"/>
          <w:sz w:val="24"/>
        </w:rPr>
        <w:t>函数极限连续（2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1.理解函数的概念，掌握函数的表示法，会建立应用问题的函数关系.</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2.了解函数的有界性、单调性、周期性和奇偶性.</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lastRenderedPageBreak/>
        <w:t>3.理解复合函数及分段函数的概念，了解反函数及隐函数的概念.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4.掌握基本初等函数的性质及其图形，了解初等函数的概念.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5.理解极限的概念，理解函数左极限与右极限的概念以及函数极限存在与左极限、右极限之间的关系.</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6.掌握极限的性质及四则运算法则.</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7.掌握极限存在的两个准则，并会利用它们求极限，掌握利用两个重要极限求极限的方法.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8.理解无穷小量、无穷大量的概念，掌握无穷小量的比较方法，会用等价无穷小量求极限.</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9.理解函数连续性的概念(含左连续与右连续)，会判别函数间断点的类型.</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10.了解连续函数的性质和初等函数的连续性，理解闭区间上连续函数的性质(有界性、最大值和最小值定理、介值定理)，并会应用这些性质.</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（二）</w:t>
      </w:r>
      <w:r>
        <w:rPr>
          <w:rFonts w:ascii="宋体" w:hAnsi="宋体" w:cs="宋体" w:hint="eastAsia"/>
          <w:b/>
          <w:bCs/>
          <w:color w:val="000000"/>
          <w:sz w:val="24"/>
        </w:rPr>
        <w:t>一元函数微分学（2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1.理解导数和微分的概念，理解导数与微分的关系，理解导数的几何意义，会求平面曲线的切线方程和法线方程，了解导数的物理意义，会用导数描述一些物理量，理解函数的可导性与连续性之间的关系.</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2.掌握导数的四则运算法则和复合函数的求导法则，掌握基本初等函数的导数公式.了解微分的四则运算法则和一阶微分形式的不变性，会求函数的微分.</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3.了解高阶导数的概念，会求简单函数的高阶导数.</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4.会求分段函数的导数，会求隐函数和由参数方程所确定的函数以及反函数的导数.</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5.理解并会用罗尔(Rolle)定理、拉格朗日(Lagrange)中值定理和泰勒(Taylor)定理，了解并会用柯西(Cauchy)中值定理.</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6.掌握用洛必达法则求未定式极限的方法.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lastRenderedPageBreak/>
        <w:t>7.理解函数的极值概念，掌握用导数判断函数的单调性和求函数极值的方法，掌握函数最大值和最小值的求法及其应用.</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8.会用导数判断函数图形的凹凸性(注:在区间 内，设函数 具有二阶导数。当f''(x)&gt;0 时，f(x) 的图形是凹的;当f"(x) &lt;0时，f(x) 的图形是凸的)，会求函数图形的拐点以及水平、铅直和斜渐近线，会描绘函数的图形.</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9.了解曲率、曲率圆与曲率半径的概念，会计算曲率和曲率半径.</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（三)</w:t>
      </w:r>
      <w:r>
        <w:rPr>
          <w:rFonts w:ascii="宋体" w:hAnsi="宋体" w:cs="宋体" w:hint="eastAsia"/>
          <w:b/>
          <w:bCs/>
          <w:color w:val="000000"/>
          <w:sz w:val="24"/>
        </w:rPr>
        <w:t>一元函数积分学（2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1.理解原函数的概念，理解不定积分和定积分的概念.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2.掌握不定积分的基本公式，掌握不定积分和定积分的性质及定积分中值定理，掌握换元积分法与分部积分法.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3.会求有理函数、三角函数有理式和简单无理函数的积分.</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4.理解积分上限的函数，会求它的导数，掌握牛顿-莱布尼茨公式.</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5.了解反常积分的概念，会计算反常积分.</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6.掌握用定积分表达和计算一些几何量与物理量(平面图形的面积、平面曲线的弧长、旋转体的体积及侧面积、平行截面面积为已知的立体体积、功、引力、压力、质心、形心等)及函数的平均值.</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（四）向量代数和空间解析几何（</w:t>
      </w:r>
      <w:r>
        <w:rPr>
          <w:rFonts w:cs="宋体" w:hint="eastAsia"/>
          <w:b/>
          <w:sz w:val="24"/>
          <w:szCs w:val="24"/>
        </w:rPr>
        <w:t>2</w:t>
      </w:r>
      <w:r>
        <w:rPr>
          <w:rFonts w:cs="宋体" w:hint="eastAsia"/>
          <w:b/>
          <w:sz w:val="24"/>
          <w:szCs w:val="24"/>
        </w:rPr>
        <w:t>学时）</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1.理解空间直角坐标系，理解向量的概念及其表示.</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2.掌握向量的运算(线性运算、数量积、向量积、混合积)，了解两个向量垂直、平行的条件.</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3.理解单位向量、方向数与方向余弦、向量的坐标表达式，掌握用坐标表达式进行向量运算的方法.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4.掌握平面方程和直线方程及其求法.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5.会求平面与平面、平面与直线、直线与直线之间的夹角，并会利用平面、直线的相互关系(平行、垂直、相交等)解决有关问题.</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lastRenderedPageBreak/>
        <w:t>6.会求点到直线以及点到平面的距离.</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7.了解曲面方程和空间曲线方程的概念.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8.了解常用二次曲面的方程及其图形，会求简单的柱面和旋转曲面的方程.</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9.了解空间曲线的参数方程和一般方程.了解空间曲线在坐标平面上的投影，并会求该投影曲线的方程.</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（五）</w:t>
      </w:r>
      <w:r>
        <w:rPr>
          <w:rFonts w:ascii="宋体" w:hAnsi="宋体" w:cs="宋体" w:hint="eastAsia"/>
          <w:b/>
          <w:bCs/>
          <w:color w:val="000000"/>
          <w:sz w:val="24"/>
        </w:rPr>
        <w:t>多元函数微分学（4</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1.理解多元函数的概念，理解二元函数的几何意义.</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2.了解二元函数的极限与连续的概念以及有界闭区域上连续函数的性质.</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3.理解多元函数偏导数和全微分的概念，会求全微分，了解全微分存在的必要条件和充分条件，了解全微分形式的不变性.</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4.理解方向导数与梯度的概念，并掌握其计算方法.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5.掌握多元复合函数一阶、二阶偏导数的求法.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6.了解隐函数存在定理，会求多元隐函数的偏导数.</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7.了解空间曲线的切线和法平面及曲面的切平面和法线的概念，会求它们的方程.</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8.了解二元函数的二阶泰勒公式.</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9.理解多元函数极值和条件极值的概念，掌握多元函数极值存在的必要条件，了解二元函数极值存在的充分条件，会求二元函数的极值，会用拉格朗日乘数法求条件极值，会求简单多元函数的最大值和最小值，并会解决一些简单的应用问题.</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（六）</w:t>
      </w:r>
      <w:r>
        <w:rPr>
          <w:rFonts w:ascii="宋体" w:hAnsi="宋体" w:cs="宋体" w:hint="eastAsia"/>
          <w:b/>
          <w:bCs/>
          <w:color w:val="000000"/>
          <w:sz w:val="24"/>
        </w:rPr>
        <w:t>多元函数积分学（4</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1.理解二重积分、三重积分的概念，了解重积分的性质，了解二重积分的中值定理.</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2.掌握二重积分的计算方法(直角坐标、极坐标)，会计算三重积分(直角坐标、柱面坐标、球面坐标).</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3.理解两类曲线积分的概念，了解两类曲线积分的性质及两类曲线积分的关系.</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lastRenderedPageBreak/>
        <w:t>4.掌握计算两类曲线积分的方法.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5.掌握格林公式并会运用平面曲线积分与路径无关的条件，会求二元函数全微分的原函数.</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6.了解两类曲面积分的概念、性质及两类曲面积分的关系，掌握计算两类曲面积分的方法，掌握用高斯公式计算曲面积分的方法，并会用斯托克斯公式计算曲线积分.</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7.了解散度与旋度的概念，并会计算.</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8.会用重积分、曲线积分及曲面积分求一些几何量与物理量(平面图形的面积、体积、曲面面积、弧长、质量、质心、形心、转动惯量、引力、功及流量等).</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（七）</w:t>
      </w:r>
      <w:r>
        <w:rPr>
          <w:rFonts w:ascii="宋体" w:hAnsi="宋体" w:cs="宋体" w:hint="eastAsia"/>
          <w:b/>
          <w:bCs/>
          <w:color w:val="000000"/>
          <w:sz w:val="24"/>
        </w:rPr>
        <w:t>无穷级数（4</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1.理解常数项级数收敛、发散以及收敛级数的和的概念，掌握级数的基本性质及收敛的必要条件.</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2.掌握几何级数与 级数的收敛与发散的条件.</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3.掌握正项级数收敛性的比较判别法和比值判别法，会用根值判别法.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4.掌握交错级数的莱布尼茨判别法.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 了解任意项级数绝对收敛与条件收敛的概念以及绝对收敛与收敛的关系.</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6.了解函数项级数的收敛域及和函数的概念.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7.理解幂级数收敛半径的概念、并掌握幂级数的收敛半径、收敛区间及收敛域的求法.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8.了解幂级数在其收敛区间内的基本性质(和函数的连续性、逐项求导和逐项积分)，会求一些幂级数在收敛区间内的和函数，并会由此求出某些数项级数的和.</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9.了解函数展开为泰勒级数的充分必要条件.</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10.掌握泰勒级数的麦克劳林(Maclaurin)展开式，会用它们将一些简单函数间接展开成幂级数.</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lastRenderedPageBreak/>
        <w:t>11.了解傅里叶级数的概念和狄利克雷收敛定理，会将定义在 上的函数展开为傅里叶级数，会将定义在 上的函数展开为正弦级数与余弦级数，会写出傅里叶级数的和函数的表达式.</w:t>
      </w:r>
    </w:p>
    <w:p w:rsidR="00712D7F" w:rsidRDefault="008C53F9" w:rsidP="00E9278B">
      <w:pPr>
        <w:spacing w:beforeLines="50" w:afterLines="50" w:line="360" w:lineRule="auto"/>
        <w:rPr>
          <w:rFonts w:ascii="宋体" w:hAnsi="宋体" w:cs="宋体"/>
          <w:b/>
          <w:bCs/>
          <w:color w:val="000000"/>
          <w:sz w:val="24"/>
        </w:rPr>
      </w:pPr>
      <w:r>
        <w:rPr>
          <w:rFonts w:ascii="宋体" w:hAnsi="宋体" w:cs="宋体" w:hint="eastAsia"/>
          <w:color w:val="000000"/>
          <w:sz w:val="24"/>
        </w:rPr>
        <w:t>（八）</w:t>
      </w:r>
      <w:r>
        <w:rPr>
          <w:rFonts w:ascii="宋体" w:hAnsi="宋体" w:cs="宋体" w:hint="eastAsia"/>
          <w:b/>
          <w:bCs/>
          <w:color w:val="000000"/>
          <w:sz w:val="24"/>
        </w:rPr>
        <w:t>常微分方程（4</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1.了解微分方程及其阶、解、通解、初始条件和特解等概念.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2.掌握变量可分离的微分方程及一阶线性微分方程的解法.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3.会解齐次微分方程、伯努利方程和全微分方程，会用简单的变量代换解某些微分方程.</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4.会用降阶法解下列形式的微分方程: .</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5.理解线性微分方程解的性质及解的结构.</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6.掌握二阶常系数齐次线性微分方程的解法，并会解某些高于二阶的常系数齐次线性微分方程.</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7.会解自由项为多项式、指数函数、正弦函数、余弦函数以及它们的和与积的二阶常系数非齐次线性微分方程.</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8.会解欧拉方程.</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9.会用微分方程解决一些简单的应用问题.</w:t>
      </w:r>
    </w:p>
    <w:p w:rsidR="00712D7F" w:rsidRDefault="00712D7F" w:rsidP="00E9278B">
      <w:pPr>
        <w:spacing w:beforeLines="50" w:afterLines="50" w:line="360" w:lineRule="auto"/>
        <w:rPr>
          <w:rFonts w:ascii="宋体" w:hAnsi="宋体" w:cs="宋体"/>
          <w:b/>
          <w:bCs/>
          <w:color w:val="000000"/>
          <w:sz w:val="24"/>
        </w:rPr>
      </w:pPr>
    </w:p>
    <w:p w:rsidR="00712D7F" w:rsidRDefault="008C53F9" w:rsidP="00E9278B">
      <w:pPr>
        <w:spacing w:beforeLines="50" w:afterLines="50" w:line="360" w:lineRule="auto"/>
        <w:rPr>
          <w:rFonts w:ascii="宋体" w:hAnsi="宋体" w:cs="宋体"/>
          <w:b/>
          <w:bCs/>
          <w:color w:val="000000"/>
          <w:sz w:val="24"/>
        </w:rPr>
      </w:pPr>
      <w:r>
        <w:rPr>
          <w:rFonts w:ascii="宋体" w:hAnsi="宋体" w:cs="宋体" w:hint="eastAsia"/>
          <w:b/>
          <w:bCs/>
          <w:color w:val="000000"/>
          <w:sz w:val="24"/>
        </w:rPr>
        <w:t>II.线性代数（12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（一）</w:t>
      </w:r>
      <w:r>
        <w:rPr>
          <w:rFonts w:ascii="宋体" w:hAnsi="宋体" w:cs="宋体" w:hint="eastAsia"/>
          <w:b/>
          <w:bCs/>
          <w:color w:val="000000"/>
          <w:sz w:val="24"/>
        </w:rPr>
        <w:t>行列式（2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1.了解行列式的概念，掌握行列式的性质.</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2.会应用行列式的性质和行列式按行(列)展开定理计算行列式.</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（二）</w:t>
      </w:r>
      <w:r>
        <w:rPr>
          <w:rFonts w:ascii="宋体" w:hAnsi="宋体" w:cs="宋体" w:hint="eastAsia"/>
          <w:b/>
          <w:bCs/>
          <w:color w:val="000000"/>
          <w:sz w:val="24"/>
        </w:rPr>
        <w:t>矩阵（2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1.理解矩阵的概念，了解单位矩阵、数量矩阵、对角矩阵、三角矩阵、对称矩阵和反对称矩阵以及它们的性质.</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lastRenderedPageBreak/>
        <w:t>2.掌握矩阵的线性运算、乘法、转置以及它们的运算规律，了解方阵的幂与方阵乘积的行列式的性质.</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3.理解逆矩阵的概念，掌握逆矩阵的性质以及矩阵可逆的充分必要条件，理解伴随矩阵的概念，会用伴随矩阵求逆矩阵.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4.理解矩阵的初等变换的概念，了解初等矩阵的性质和矩阵等价的概念，理解矩阵的秩的概念，掌握用初等变换求矩阵的秩和逆矩阵的方法.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5.了解分块矩阵及其运算.</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（三）</w:t>
      </w:r>
      <w:r>
        <w:rPr>
          <w:rFonts w:ascii="宋体" w:hAnsi="宋体" w:cs="宋体" w:hint="eastAsia"/>
          <w:b/>
          <w:bCs/>
          <w:color w:val="000000"/>
          <w:sz w:val="24"/>
        </w:rPr>
        <w:t>向量（2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1.理解n维向量、向量的线性组合与线性表示的概念.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2.理解向量组线性相关、线性无关的概念，掌握向量组线性相关、线性无关的有关性质及判别法.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3.理解向量组的极大线性无关组和向量组的秩的概念，会求向量组的极大线性无关组及秩.</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4.理解向量组等价的概念，理解矩阵的秩与其行(列)向量组的秩之间的关系</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5.了解n维向量空间、子空间、基底、维数、坐标等概念.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6.了解基变换和坐标变换公式，会求过渡矩阵.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7.了解内积的概念，掌握线性无关向量组正交规范化的施密特(Schmidt)方法.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8.了解规范正交基、正交矩阵的概念以及它们的性质.</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（四）</w:t>
      </w:r>
      <w:r>
        <w:rPr>
          <w:rFonts w:ascii="宋体" w:hAnsi="宋体" w:cs="宋体" w:hint="eastAsia"/>
          <w:b/>
          <w:bCs/>
          <w:color w:val="000000"/>
          <w:sz w:val="24"/>
        </w:rPr>
        <w:t>线性方程组（2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l.会用克莱姆法则.</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2.理解齐次线性方程组有非零解的充分必要条件及非齐次线性方程组有解的充分必要条件.</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3.理解齐次线性方程组的基础解系、通解及解空间的概念，掌握齐次线性方程组的基础解系和通解的求法.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lastRenderedPageBreak/>
        <w:t>4.理解非齐次线性方程组解的结构及通解的概念.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5.掌握用初等行变换求解线性方程组的方法.</w:t>
      </w:r>
    </w:p>
    <w:p w:rsidR="00712D7F" w:rsidRDefault="008C53F9" w:rsidP="00E9278B">
      <w:pPr>
        <w:spacing w:beforeLines="50" w:afterLines="50" w:line="360" w:lineRule="auto"/>
        <w:rPr>
          <w:rFonts w:ascii="宋体" w:hAnsi="宋体" w:cs="宋体"/>
          <w:b/>
          <w:bCs/>
          <w:color w:val="000000"/>
          <w:sz w:val="24"/>
        </w:rPr>
      </w:pPr>
      <w:r>
        <w:rPr>
          <w:rFonts w:ascii="宋体" w:hAnsi="宋体" w:cs="宋体" w:hint="eastAsia"/>
          <w:color w:val="000000"/>
          <w:sz w:val="24"/>
        </w:rPr>
        <w:t>（五）</w:t>
      </w:r>
      <w:r>
        <w:rPr>
          <w:rFonts w:ascii="宋体" w:hAnsi="宋体" w:cs="宋体" w:hint="eastAsia"/>
          <w:b/>
          <w:bCs/>
          <w:color w:val="000000"/>
          <w:sz w:val="24"/>
        </w:rPr>
        <w:t>矩阵的特征值及特征向量（2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1.理解矩阵的特征值和特征向量的概念及性质，会求矩阵的特征值和特征向量.</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2.理解相似矩阵的概念、性质及矩阵可相似对角化的充分必要条件，掌握将矩阵化为相似对角矩阵的方法.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3.掌握实对称矩阵的特征值和特征向量的性质.</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(六)</w:t>
      </w:r>
      <w:r>
        <w:rPr>
          <w:rFonts w:ascii="宋体" w:hAnsi="宋体" w:cs="宋体" w:hint="eastAsia"/>
          <w:b/>
          <w:bCs/>
          <w:color w:val="000000"/>
          <w:sz w:val="24"/>
        </w:rPr>
        <w:t>二次型（2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1.掌握二次型及其矩阵表示，了解二次型秩的概念，了解合同变化和合同矩阵的概念 了解二次型的标准形、规范形的概念以及惯性定理.</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2.掌握用正交变换化二次型为标准形的方法，会用配方法化二次型为标准形.</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3.理解正定二次型、正定矩阵的概念，并掌握其判别法</w:t>
      </w:r>
    </w:p>
    <w:p w:rsidR="00712D7F" w:rsidRDefault="00712D7F" w:rsidP="00E9278B">
      <w:pPr>
        <w:spacing w:beforeLines="50" w:afterLines="50" w:line="360" w:lineRule="auto"/>
        <w:rPr>
          <w:rFonts w:ascii="宋体" w:hAnsi="宋体" w:cs="宋体"/>
          <w:color w:val="000000"/>
          <w:sz w:val="24"/>
        </w:rPr>
      </w:pP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III.</w:t>
      </w:r>
      <w:r>
        <w:rPr>
          <w:rFonts w:ascii="宋体" w:hAnsi="宋体" w:cs="宋体" w:hint="eastAsia"/>
          <w:b/>
          <w:bCs/>
          <w:color w:val="000000"/>
          <w:sz w:val="24"/>
        </w:rPr>
        <w:t>概率与统计（12学时）</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(一)</w:t>
      </w:r>
      <w:r>
        <w:rPr>
          <w:rFonts w:ascii="宋体" w:hAnsi="宋体" w:cs="宋体" w:hint="eastAsia"/>
          <w:b/>
          <w:bCs/>
          <w:color w:val="000000"/>
          <w:sz w:val="24"/>
        </w:rPr>
        <w:t>随机事件和概率（2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1.了解样本空间(基本事件空间)的概念，理解随机事件的概念，掌握事件的关系与运算.</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2.理解概率、条件概率的概念，掌握概率的基本性质，会计算古典型概率和几何型概率，掌握概率的加法公式、减法公式、乘法公式、全概率公式，以及贝叶斯(Bayes)公式.</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3.理解事件的独立性的概念，掌握用事件独立性进行概率计算;理解独立重复试验的概念，掌握计算有关事件概率的方法.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（二）</w:t>
      </w:r>
      <w:r>
        <w:rPr>
          <w:rFonts w:ascii="宋体" w:hAnsi="宋体" w:cs="宋体" w:hint="eastAsia"/>
          <w:b/>
          <w:bCs/>
          <w:color w:val="000000"/>
          <w:sz w:val="24"/>
        </w:rPr>
        <w:t>随机变量及其分布（2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lastRenderedPageBreak/>
        <w:t>1.理解随机变量的概念.理解分布函数的概念及性质.会计算与随机变量相联系的事件的概率.</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2.理解离散型随机变量及其概率分布的概念，掌握0-1分布、二项分布 、几何分布、超几何分布、泊松(Poisson)分布 及其应用.</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3.了解泊松定理的结论和应用条件，会用泊松分布近似表示二项分布.</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4.理解连续型随机变量及其概率密度的概念，掌握均匀分布 、正态分布 、指数分布</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及其应用，其中参数为λ(λ&gt;0)的指数分布的概率密度为</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5.会求随机变量函数的分布.</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（三）</w:t>
      </w:r>
      <w:r>
        <w:rPr>
          <w:rFonts w:ascii="宋体" w:hAnsi="宋体" w:cs="宋体" w:hint="eastAsia"/>
          <w:b/>
          <w:bCs/>
          <w:color w:val="000000"/>
          <w:sz w:val="24"/>
        </w:rPr>
        <w:t>多维随机变量及其分布（2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1.理解多维随机变量的概念，理解多维随机变量的分布的概念和性质. 理解二维离散型随机变量的概率分布、边缘分布和条件分布，理解二维连续型随机变量的概率密度、边缘密度和条件密度，会求与二维随机变量相关事件的概率.</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2.理解随机变量的独立性及不相关性的概念，掌握随机变量相互独立的条件.</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3.掌握二维均匀分布，了解二维正态分布</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的概率密度，理解其中参数的概率意义.</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4.会求两个随机变量简单函数的分布，会求多个相互独立随机变量简单函数的分布.</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（四）</w:t>
      </w:r>
      <w:r>
        <w:rPr>
          <w:rFonts w:ascii="宋体" w:hAnsi="宋体" w:cs="宋体" w:hint="eastAsia"/>
          <w:b/>
          <w:bCs/>
          <w:color w:val="000000"/>
          <w:sz w:val="24"/>
        </w:rPr>
        <w:t>随机变量的数字特征、大数定律和中心极限定理（2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1.理解随机变量数字特征(数学期望、方差、标准差、矩、协方差、相关系数)的概念，会运用数字特征的基本性质，并掌握常用分布的数字特征</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2.会求随机变量函数的数学期望.</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3.了解切比雪夫不等式.</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lastRenderedPageBreak/>
        <w:t>4.了解切比雪夫大数定律、伯努利大数定律和辛钦大数定律(独立同分布随机变量序列的大数定律) .</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5.了解棣莫弗-拉普拉斯定理(二项分布以正态分布为极限分布)和列维-林德伯格定理(独立同分布随机变量序列的中心极限定理) .</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(五)</w:t>
      </w:r>
      <w:r>
        <w:rPr>
          <w:rFonts w:ascii="宋体" w:hAnsi="宋体" w:cs="宋体" w:hint="eastAsia"/>
          <w:b/>
          <w:bCs/>
          <w:color w:val="000000"/>
          <w:sz w:val="24"/>
        </w:rPr>
        <w:t>数理统计的基本概念和参数估计（2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1.理解总体、简单随机样本、统计量、样本均值、样本方差及样本矩的概念.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2.了解 分布、 分布和 分布的概念及性质，了解上侧 分位数的概念并会查表计算.</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3.了解正态总体的常用抽样分布.</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4.理解参数的点估计、估计量与估计值的概念.</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5.掌握矩估计法(一阶矩、二阶矩)和最大似然估计法.</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6.了解估计量的无偏性、有效性(最小方差性)和一致性(相合性)的概念，并会验证估计量的无偏性.</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7.理解区间估计的概念，会求单个正态总体的均值和方差的置信区间，会求两个正态总体的均值差和方差比的置信区间.</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（六）</w:t>
      </w:r>
      <w:r>
        <w:rPr>
          <w:rFonts w:ascii="宋体" w:hAnsi="宋体" w:cs="宋体" w:hint="eastAsia"/>
          <w:b/>
          <w:bCs/>
          <w:color w:val="000000"/>
          <w:sz w:val="24"/>
        </w:rPr>
        <w:t>假设检验（2</w:t>
      </w:r>
      <w:r>
        <w:rPr>
          <w:rFonts w:ascii="宋体" w:hAnsi="宋体" w:cs="宋体"/>
          <w:b/>
          <w:bCs/>
          <w:color w:val="000000"/>
          <w:sz w:val="24"/>
        </w:rPr>
        <w:t>学时</w:t>
      </w:r>
      <w:r>
        <w:rPr>
          <w:rFonts w:ascii="宋体" w:hAnsi="宋体" w:cs="宋体" w:hint="eastAsia"/>
          <w:b/>
          <w:bCs/>
          <w:color w:val="000000"/>
          <w:sz w:val="24"/>
        </w:rPr>
        <w:t>）</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1.理解显著性检验的基本思想，掌握假设检验的基本步骤，了解假设检验可能产生的两类错误.</w:t>
      </w:r>
    </w:p>
    <w:p w:rsidR="00712D7F" w:rsidRDefault="008C53F9" w:rsidP="00E9278B">
      <w:pPr>
        <w:spacing w:beforeLines="50" w:afterLines="50" w:line="360" w:lineRule="auto"/>
        <w:rPr>
          <w:rFonts w:ascii="宋体" w:hAnsi="宋体" w:cs="宋体"/>
          <w:color w:val="000000"/>
          <w:sz w:val="24"/>
        </w:rPr>
      </w:pPr>
      <w:r>
        <w:rPr>
          <w:rFonts w:ascii="宋体" w:hAnsi="宋体" w:cs="宋体" w:hint="eastAsia"/>
          <w:color w:val="000000"/>
          <w:sz w:val="24"/>
        </w:rPr>
        <w:t>2.掌握单个及两个正态总体的均值和方差的假设检验</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三、教学方法与手段</w:t>
      </w:r>
    </w:p>
    <w:p w:rsidR="00712D7F" w:rsidRDefault="008C53F9" w:rsidP="00C56504">
      <w:pPr>
        <w:spacing w:line="360" w:lineRule="auto"/>
        <w:ind w:firstLineChars="200" w:firstLine="480"/>
        <w:rPr>
          <w:rFonts w:ascii="宋体" w:hAnsi="宋体"/>
          <w:sz w:val="24"/>
        </w:rPr>
      </w:pPr>
      <w:r>
        <w:rPr>
          <w:rFonts w:ascii="宋体" w:hAnsi="宋体" w:hint="eastAsia"/>
          <w:sz w:val="24"/>
        </w:rPr>
        <w:t>采用案例式、讨论式等多种行之有效的教学方法，加强师生之间、学生之间的交流，引导学生独立思考，强化解题和分析训练。讲授时力求由浅入深、突出重点，加以习题辅导，通过大量的作业提高学生对数学认知和理解，重点在于实际解题能力。</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四、作业要求</w:t>
      </w:r>
    </w:p>
    <w:p w:rsidR="00712D7F" w:rsidRDefault="008C53F9" w:rsidP="00E9278B">
      <w:pPr>
        <w:spacing w:beforeLines="50" w:afterLines="50" w:line="360" w:lineRule="auto"/>
        <w:rPr>
          <w:rFonts w:ascii="宋体" w:hAnsi="宋体"/>
          <w:b/>
          <w:sz w:val="24"/>
        </w:rPr>
      </w:pPr>
      <w:r>
        <w:rPr>
          <w:rFonts w:ascii="宋体" w:hAnsi="宋体" w:hint="eastAsia"/>
          <w:b/>
          <w:sz w:val="24"/>
        </w:rPr>
        <w:lastRenderedPageBreak/>
        <w:t>1. 课外作业</w:t>
      </w:r>
    </w:p>
    <w:p w:rsidR="00712D7F" w:rsidRDefault="008C53F9" w:rsidP="00C56504">
      <w:pPr>
        <w:spacing w:line="360" w:lineRule="auto"/>
        <w:ind w:firstLineChars="200" w:firstLine="480"/>
        <w:rPr>
          <w:rFonts w:ascii="宋体" w:hAnsi="宋体"/>
          <w:sz w:val="24"/>
        </w:rPr>
      </w:pPr>
      <w:r>
        <w:rPr>
          <w:rFonts w:ascii="宋体" w:hAnsi="宋体" w:hint="eastAsia"/>
          <w:sz w:val="24"/>
        </w:rPr>
        <w:t>一般</w:t>
      </w:r>
      <w:r>
        <w:rPr>
          <w:rFonts w:ascii="宋体" w:hAnsi="宋体"/>
          <w:sz w:val="24"/>
        </w:rPr>
        <w:t>每2学时一次作业，</w:t>
      </w:r>
      <w:r>
        <w:rPr>
          <w:rFonts w:ascii="宋体" w:hAnsi="宋体" w:hint="eastAsia"/>
          <w:sz w:val="24"/>
        </w:rPr>
        <w:t>可使用教材上的习题，也可自行编制习题集。</w:t>
      </w:r>
    </w:p>
    <w:p w:rsidR="00712D7F" w:rsidRDefault="008C53F9" w:rsidP="00E9278B">
      <w:pPr>
        <w:spacing w:beforeLines="50" w:afterLines="50" w:line="360" w:lineRule="auto"/>
        <w:rPr>
          <w:rFonts w:ascii="宋体" w:hAnsi="宋体"/>
          <w:b/>
          <w:sz w:val="24"/>
        </w:rPr>
      </w:pPr>
      <w:r>
        <w:rPr>
          <w:rFonts w:ascii="宋体" w:hAnsi="宋体" w:hint="eastAsia"/>
          <w:b/>
          <w:sz w:val="24"/>
        </w:rPr>
        <w:t>2．课外阅读与自学</w:t>
      </w:r>
    </w:p>
    <w:p w:rsidR="00712D7F" w:rsidRDefault="008C53F9" w:rsidP="00C56504">
      <w:pPr>
        <w:spacing w:line="360" w:lineRule="auto"/>
        <w:ind w:firstLineChars="200" w:firstLine="480"/>
        <w:rPr>
          <w:rFonts w:ascii="宋体" w:hAnsi="宋体"/>
          <w:sz w:val="24"/>
        </w:rPr>
      </w:pPr>
      <w:r>
        <w:rPr>
          <w:rFonts w:ascii="宋体" w:hAnsi="宋体" w:hint="eastAsia"/>
          <w:sz w:val="24"/>
        </w:rPr>
        <w:t>学生可通过本课程的教学多媒体课件和教材，并结合最新考研动向</w:t>
      </w:r>
      <w:r>
        <w:rPr>
          <w:rFonts w:ascii="宋体" w:hAnsi="宋体"/>
          <w:sz w:val="24"/>
        </w:rPr>
        <w:t>，</w:t>
      </w:r>
      <w:r>
        <w:rPr>
          <w:rFonts w:ascii="宋体" w:hAnsi="宋体" w:hint="eastAsia"/>
          <w:sz w:val="24"/>
        </w:rPr>
        <w:t>选择适合自己的习题册。注重培养学生独立分析、思考和解决问题的手段和能力</w:t>
      </w:r>
      <w:r>
        <w:rPr>
          <w:rFonts w:ascii="宋体" w:hAnsi="宋体"/>
          <w:sz w:val="24"/>
        </w:rPr>
        <w:t>。</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五、教材和主要参考书</w:t>
      </w:r>
    </w:p>
    <w:p w:rsidR="00712D7F" w:rsidRDefault="008C53F9" w:rsidP="00E9278B">
      <w:pPr>
        <w:spacing w:beforeLines="50" w:afterLines="50" w:line="360" w:lineRule="auto"/>
        <w:rPr>
          <w:rFonts w:ascii="宋体" w:hAnsi="宋体"/>
          <w:sz w:val="24"/>
        </w:rPr>
      </w:pPr>
      <w:r>
        <w:rPr>
          <w:rFonts w:ascii="宋体" w:hAnsi="宋体" w:hint="eastAsia"/>
          <w:sz w:val="24"/>
        </w:rPr>
        <w:t>（1）同济大学数学系 《高等数学》(上、下 第6版 ) 高等教育出版社 2006</w:t>
      </w:r>
    </w:p>
    <w:p w:rsidR="00712D7F" w:rsidRDefault="008C53F9" w:rsidP="00E9278B">
      <w:pPr>
        <w:spacing w:beforeLines="50" w:afterLines="50" w:line="360" w:lineRule="auto"/>
        <w:rPr>
          <w:rFonts w:ascii="宋体" w:hAnsi="宋体"/>
          <w:sz w:val="24"/>
        </w:rPr>
      </w:pPr>
      <w:r>
        <w:rPr>
          <w:rFonts w:ascii="宋体" w:hAnsi="宋体" w:hint="eastAsia"/>
          <w:sz w:val="24"/>
        </w:rPr>
        <w:t>（2）同济大学数学系　《工程数学线性代数》(第五版) 高等教育出版社 2005</w:t>
      </w:r>
    </w:p>
    <w:p w:rsidR="00712D7F" w:rsidRDefault="008C53F9" w:rsidP="00E9278B">
      <w:pPr>
        <w:spacing w:beforeLines="50" w:afterLines="50" w:line="360" w:lineRule="auto"/>
        <w:rPr>
          <w:rFonts w:ascii="宋体" w:hAnsi="宋体"/>
          <w:sz w:val="24"/>
        </w:rPr>
      </w:pPr>
      <w:r>
        <w:rPr>
          <w:rFonts w:ascii="宋体" w:hAnsi="宋体" w:hint="eastAsia"/>
          <w:sz w:val="24"/>
        </w:rPr>
        <w:t>（3）盛骤 《概率论与数理统计》（第4版） 高等教育出版社  2005</w:t>
      </w:r>
    </w:p>
    <w:p w:rsidR="00712D7F" w:rsidRDefault="008C53F9" w:rsidP="00E9278B">
      <w:pPr>
        <w:adjustRightInd w:val="0"/>
        <w:snapToGrid w:val="0"/>
        <w:spacing w:beforeLines="50" w:afterLines="50" w:line="360" w:lineRule="auto"/>
        <w:rPr>
          <w:rFonts w:cs="宋体"/>
          <w:b/>
          <w:sz w:val="24"/>
          <w:szCs w:val="24"/>
        </w:rPr>
      </w:pPr>
      <w:r>
        <w:rPr>
          <w:rFonts w:cs="宋体" w:hint="eastAsia"/>
          <w:b/>
          <w:sz w:val="24"/>
          <w:szCs w:val="24"/>
        </w:rPr>
        <w:t>六、课程考核</w:t>
      </w:r>
    </w:p>
    <w:p w:rsidR="00712D7F" w:rsidRDefault="008C53F9" w:rsidP="00C56504">
      <w:pPr>
        <w:spacing w:line="360" w:lineRule="auto"/>
        <w:ind w:rightChars="-14" w:right="-29" w:firstLineChars="200" w:firstLine="480"/>
        <w:rPr>
          <w:rFonts w:ascii="宋体" w:hAnsi="宋体"/>
          <w:sz w:val="24"/>
        </w:rPr>
      </w:pPr>
      <w:r>
        <w:rPr>
          <w:rFonts w:ascii="宋体" w:hAnsi="宋体" w:hint="eastAsia"/>
          <w:sz w:val="24"/>
        </w:rPr>
        <w:t xml:space="preserve">平时课堂表现及课后作业占总成绩40%，在规定时间内完成不同难度的单元测验占总成绩60%。 </w:t>
      </w:r>
    </w:p>
    <w:p w:rsidR="00712D7F" w:rsidRDefault="00712D7F" w:rsidP="00C56504">
      <w:pPr>
        <w:spacing w:line="360" w:lineRule="auto"/>
        <w:ind w:leftChars="200" w:left="420" w:rightChars="-14" w:right="-29"/>
        <w:rPr>
          <w:rFonts w:ascii="宋体" w:hAnsi="宋体"/>
          <w:sz w:val="24"/>
        </w:rPr>
      </w:pPr>
    </w:p>
    <w:p w:rsidR="00712D7F" w:rsidRDefault="00712D7F" w:rsidP="00C56504">
      <w:pPr>
        <w:spacing w:line="360" w:lineRule="auto"/>
        <w:ind w:firstLineChars="200" w:firstLine="480"/>
        <w:rPr>
          <w:rFonts w:ascii="宋体" w:hAnsi="宋体"/>
          <w:sz w:val="24"/>
        </w:rPr>
      </w:pPr>
    </w:p>
    <w:p w:rsidR="00712D7F" w:rsidRDefault="008C53F9" w:rsidP="00C56504">
      <w:pPr>
        <w:spacing w:line="360" w:lineRule="auto"/>
        <w:ind w:right="360" w:firstLine="5190"/>
        <w:jc w:val="right"/>
        <w:rPr>
          <w:b/>
          <w:sz w:val="24"/>
        </w:rPr>
      </w:pPr>
      <w:r>
        <w:rPr>
          <w:rFonts w:hint="eastAsia"/>
          <w:b/>
          <w:sz w:val="24"/>
        </w:rPr>
        <w:t>执笔人：孙伟东</w:t>
      </w:r>
    </w:p>
    <w:p w:rsidR="00712D7F" w:rsidRDefault="008C53F9" w:rsidP="00C56504">
      <w:pPr>
        <w:spacing w:line="360" w:lineRule="auto"/>
        <w:ind w:right="360" w:firstLine="5190"/>
        <w:jc w:val="right"/>
        <w:rPr>
          <w:b/>
          <w:sz w:val="24"/>
        </w:rPr>
      </w:pPr>
      <w:r>
        <w:rPr>
          <w:rFonts w:hint="eastAsia"/>
          <w:b/>
          <w:sz w:val="24"/>
        </w:rPr>
        <w:t>审定人：丛丽晖</w:t>
      </w:r>
    </w:p>
    <w:p w:rsidR="00712D7F" w:rsidRDefault="008C53F9" w:rsidP="00C56504">
      <w:pPr>
        <w:spacing w:line="360" w:lineRule="auto"/>
        <w:ind w:right="360" w:firstLine="5190"/>
        <w:jc w:val="right"/>
        <w:rPr>
          <w:b/>
          <w:sz w:val="24"/>
        </w:rPr>
      </w:pPr>
      <w:r>
        <w:rPr>
          <w:rFonts w:hint="eastAsia"/>
          <w:b/>
          <w:sz w:val="24"/>
        </w:rPr>
        <w:t>批准人：张翼飞</w:t>
      </w:r>
    </w:p>
    <w:p w:rsidR="00712D7F" w:rsidRDefault="008C53F9" w:rsidP="00C56504">
      <w:pPr>
        <w:spacing w:line="360" w:lineRule="auto"/>
        <w:ind w:right="482" w:firstLineChars="200" w:firstLine="482"/>
        <w:jc w:val="right"/>
        <w:rPr>
          <w:rFonts w:cs="宋体"/>
          <w:b/>
          <w:sz w:val="24"/>
        </w:rPr>
      </w:pPr>
      <w:r>
        <w:rPr>
          <w:rFonts w:cs="宋体" w:hint="eastAsia"/>
          <w:b/>
          <w:sz w:val="24"/>
        </w:rPr>
        <w:t>2015</w:t>
      </w:r>
      <w:r>
        <w:rPr>
          <w:rFonts w:cs="宋体" w:hint="eastAsia"/>
          <w:b/>
          <w:sz w:val="24"/>
        </w:rPr>
        <w:t>年</w:t>
      </w:r>
      <w:r>
        <w:rPr>
          <w:rFonts w:cs="宋体" w:hint="eastAsia"/>
          <w:b/>
          <w:sz w:val="24"/>
        </w:rPr>
        <w:t>10</w:t>
      </w:r>
      <w:r>
        <w:rPr>
          <w:rFonts w:cs="宋体" w:hint="eastAsia"/>
          <w:b/>
          <w:sz w:val="24"/>
        </w:rPr>
        <w:t>月</w:t>
      </w:r>
    </w:p>
    <w:p w:rsidR="00712D7F" w:rsidRDefault="00712D7F" w:rsidP="00C56504">
      <w:pPr>
        <w:autoSpaceDE w:val="0"/>
        <w:autoSpaceDN w:val="0"/>
        <w:adjustRightInd w:val="0"/>
        <w:spacing w:line="360" w:lineRule="auto"/>
      </w:pPr>
    </w:p>
    <w:p w:rsidR="007B0932" w:rsidRDefault="007B0932" w:rsidP="00C56504">
      <w:pPr>
        <w:autoSpaceDE w:val="0"/>
        <w:autoSpaceDN w:val="0"/>
        <w:adjustRightInd w:val="0"/>
        <w:spacing w:line="360" w:lineRule="auto"/>
      </w:pPr>
    </w:p>
    <w:p w:rsidR="007B0932" w:rsidRDefault="007B0932" w:rsidP="00C56504">
      <w:pPr>
        <w:autoSpaceDE w:val="0"/>
        <w:autoSpaceDN w:val="0"/>
        <w:adjustRightInd w:val="0"/>
        <w:spacing w:line="360" w:lineRule="auto"/>
      </w:pPr>
    </w:p>
    <w:p w:rsidR="007B0932" w:rsidRDefault="007B0932" w:rsidP="00C56504">
      <w:pPr>
        <w:autoSpaceDE w:val="0"/>
        <w:autoSpaceDN w:val="0"/>
        <w:adjustRightInd w:val="0"/>
        <w:spacing w:line="360" w:lineRule="auto"/>
      </w:pPr>
    </w:p>
    <w:p w:rsidR="007B0932" w:rsidRDefault="007B0932" w:rsidP="00C56504">
      <w:pPr>
        <w:keepNext/>
        <w:spacing w:before="120" w:after="240" w:line="360" w:lineRule="auto"/>
        <w:ind w:firstLineChars="800" w:firstLine="2570"/>
        <w:outlineLvl w:val="1"/>
        <w:rPr>
          <w:b/>
          <w:bCs/>
          <w:sz w:val="32"/>
          <w:szCs w:val="32"/>
        </w:rPr>
      </w:pPr>
      <w:bookmarkStart w:id="31" w:name="_Hlk10548068"/>
      <w:r>
        <w:rPr>
          <w:rFonts w:hint="eastAsia"/>
          <w:b/>
          <w:bCs/>
          <w:sz w:val="32"/>
          <w:szCs w:val="32"/>
        </w:rPr>
        <w:lastRenderedPageBreak/>
        <w:t>《软件工程导论》课程教学大纲</w:t>
      </w:r>
    </w:p>
    <w:bookmarkEnd w:id="31"/>
    <w:p w:rsidR="007B0932" w:rsidRDefault="007B0932" w:rsidP="00C56504">
      <w:pPr>
        <w:spacing w:line="360" w:lineRule="auto"/>
        <w:rPr>
          <w:bCs/>
          <w:sz w:val="24"/>
        </w:rPr>
      </w:pPr>
      <w:r>
        <w:rPr>
          <w:rFonts w:hint="eastAsia"/>
          <w:b/>
          <w:bCs/>
          <w:sz w:val="24"/>
        </w:rPr>
        <w:t>【课程编号】</w:t>
      </w:r>
      <w:r>
        <w:rPr>
          <w:rFonts w:hint="eastAsia"/>
          <w:bCs/>
          <w:sz w:val="24"/>
        </w:rPr>
        <w:t xml:space="preserve"> </w:t>
      </w:r>
      <w:r>
        <w:rPr>
          <w:bCs/>
          <w:sz w:val="24"/>
        </w:rPr>
        <w:t>1010002310</w:t>
      </w:r>
    </w:p>
    <w:p w:rsidR="007B0932" w:rsidRDefault="007B0932" w:rsidP="00C56504">
      <w:pPr>
        <w:spacing w:line="360" w:lineRule="auto"/>
        <w:rPr>
          <w:bCs/>
          <w:sz w:val="24"/>
        </w:rPr>
      </w:pPr>
      <w:r>
        <w:rPr>
          <w:rFonts w:hint="eastAsia"/>
          <w:b/>
          <w:bCs/>
          <w:sz w:val="24"/>
        </w:rPr>
        <w:t>【课程名称】</w:t>
      </w:r>
      <w:r>
        <w:rPr>
          <w:rFonts w:hint="eastAsia"/>
          <w:b/>
          <w:bCs/>
          <w:sz w:val="24"/>
        </w:rPr>
        <w:t xml:space="preserve"> </w:t>
      </w:r>
      <w:r>
        <w:rPr>
          <w:rFonts w:hint="eastAsia"/>
          <w:bCs/>
          <w:sz w:val="24"/>
        </w:rPr>
        <w:t>软件工程导论</w:t>
      </w:r>
    </w:p>
    <w:p w:rsidR="007B0932" w:rsidRDefault="007B0932" w:rsidP="00C56504">
      <w:pPr>
        <w:spacing w:line="360" w:lineRule="auto"/>
        <w:ind w:firstLineChars="650" w:firstLine="1560"/>
        <w:rPr>
          <w:b/>
          <w:bCs/>
          <w:sz w:val="24"/>
        </w:rPr>
      </w:pPr>
      <w:r>
        <w:rPr>
          <w:bCs/>
          <w:sz w:val="24"/>
        </w:rPr>
        <w:t>Introduction to Software Engineering</w:t>
      </w:r>
    </w:p>
    <w:p w:rsidR="007B0932" w:rsidRPr="00C56504" w:rsidRDefault="007B0932" w:rsidP="00C56504">
      <w:pPr>
        <w:rPr>
          <w:b/>
          <w:bCs/>
          <w:sz w:val="24"/>
        </w:rPr>
      </w:pPr>
      <w:r w:rsidRPr="00C56504">
        <w:rPr>
          <w:rFonts w:hint="eastAsia"/>
          <w:b/>
          <w:bCs/>
          <w:sz w:val="24"/>
        </w:rPr>
        <w:t>【学时学分】</w:t>
      </w:r>
      <w:r w:rsidRPr="00C56504">
        <w:rPr>
          <w:rFonts w:hint="eastAsia"/>
          <w:b/>
          <w:bCs/>
          <w:sz w:val="24"/>
        </w:rPr>
        <w:t xml:space="preserve"> 32 </w:t>
      </w:r>
      <w:r w:rsidRPr="00C56504">
        <w:rPr>
          <w:rFonts w:hint="eastAsia"/>
          <w:b/>
          <w:bCs/>
          <w:sz w:val="24"/>
        </w:rPr>
        <w:t>学时；</w:t>
      </w:r>
      <w:r w:rsidRPr="00C56504">
        <w:rPr>
          <w:rFonts w:hint="eastAsia"/>
          <w:b/>
          <w:bCs/>
          <w:sz w:val="24"/>
        </w:rPr>
        <w:t xml:space="preserve">2 </w:t>
      </w:r>
      <w:r w:rsidRPr="00C56504">
        <w:rPr>
          <w:rFonts w:hint="eastAsia"/>
          <w:b/>
          <w:bCs/>
          <w:sz w:val="24"/>
        </w:rPr>
        <w:t>学分</w:t>
      </w:r>
      <w:r w:rsidRPr="00C56504">
        <w:rPr>
          <w:rFonts w:hint="eastAsia"/>
          <w:b/>
          <w:bCs/>
          <w:sz w:val="24"/>
        </w:rPr>
        <w:t xml:space="preserve">         </w:t>
      </w:r>
      <w:r w:rsidRPr="00C56504">
        <w:rPr>
          <w:b/>
          <w:bCs/>
          <w:sz w:val="24"/>
        </w:rPr>
        <w:t xml:space="preserve">  </w:t>
      </w:r>
    </w:p>
    <w:p w:rsidR="007B0932" w:rsidRDefault="007B0932" w:rsidP="00C56504">
      <w:r>
        <w:rPr>
          <w:rFonts w:hint="eastAsia"/>
          <w:b/>
          <w:bCs/>
        </w:rPr>
        <w:t>【</w:t>
      </w:r>
      <w:r>
        <w:rPr>
          <w:rFonts w:hint="eastAsia"/>
          <w:b/>
        </w:rPr>
        <w:t>课程类别</w:t>
      </w:r>
      <w:r>
        <w:rPr>
          <w:rFonts w:hint="eastAsia"/>
          <w:b/>
          <w:bCs/>
        </w:rPr>
        <w:t>】</w:t>
      </w:r>
      <w:r>
        <w:rPr>
          <w:rFonts w:hint="eastAsia"/>
          <w:b/>
          <w:bCs/>
        </w:rPr>
        <w:t xml:space="preserve"> </w:t>
      </w:r>
      <w:r>
        <w:rPr>
          <w:rFonts w:hint="eastAsia"/>
          <w:bCs/>
        </w:rPr>
        <w:t>专业课</w:t>
      </w:r>
      <w:r>
        <w:rPr>
          <w:rFonts w:hint="eastAsia"/>
        </w:rPr>
        <w:t xml:space="preserve">                      </w:t>
      </w:r>
      <w:r>
        <w:rPr>
          <w:rFonts w:hint="eastAsia"/>
          <w:b/>
          <w:bCs/>
        </w:rPr>
        <w:t>【</w:t>
      </w:r>
      <w:r>
        <w:rPr>
          <w:rFonts w:hint="eastAsia"/>
          <w:b/>
        </w:rPr>
        <w:t>开课模式</w:t>
      </w:r>
      <w:r>
        <w:rPr>
          <w:rFonts w:hint="eastAsia"/>
          <w:b/>
          <w:bCs/>
        </w:rPr>
        <w:t>】</w:t>
      </w:r>
      <w:r>
        <w:rPr>
          <w:rFonts w:hint="eastAsia"/>
          <w:bCs/>
        </w:rPr>
        <w:t>必修</w:t>
      </w:r>
    </w:p>
    <w:p w:rsidR="007B0932" w:rsidRDefault="007B0932" w:rsidP="00C56504">
      <w:pPr>
        <w:spacing w:line="360" w:lineRule="auto"/>
        <w:rPr>
          <w:sz w:val="24"/>
        </w:rPr>
      </w:pPr>
      <w:r>
        <w:rPr>
          <w:rFonts w:hint="eastAsia"/>
          <w:b/>
          <w:bCs/>
          <w:sz w:val="24"/>
        </w:rPr>
        <w:t>【</w:t>
      </w:r>
      <w:r>
        <w:rPr>
          <w:rFonts w:hint="eastAsia"/>
          <w:b/>
          <w:sz w:val="24"/>
        </w:rPr>
        <w:t>先修课程</w:t>
      </w:r>
      <w:r>
        <w:rPr>
          <w:rFonts w:hint="eastAsia"/>
          <w:b/>
          <w:bCs/>
          <w:sz w:val="24"/>
        </w:rPr>
        <w:t>】</w:t>
      </w:r>
      <w:r>
        <w:rPr>
          <w:rFonts w:hint="eastAsia"/>
          <w:b/>
          <w:bCs/>
          <w:sz w:val="24"/>
        </w:rPr>
        <w:t xml:space="preserve"> </w:t>
      </w:r>
      <w:r>
        <w:rPr>
          <w:rFonts w:hint="eastAsia"/>
          <w:bCs/>
          <w:sz w:val="24"/>
        </w:rPr>
        <w:t>程序设计基础、高级程序设计</w:t>
      </w:r>
    </w:p>
    <w:p w:rsidR="007B0932" w:rsidRDefault="007B0932" w:rsidP="00C56504">
      <w:pPr>
        <w:spacing w:line="360" w:lineRule="auto"/>
        <w:rPr>
          <w:sz w:val="24"/>
        </w:rPr>
      </w:pPr>
      <w:r>
        <w:rPr>
          <w:rFonts w:hint="eastAsia"/>
          <w:b/>
          <w:bCs/>
          <w:sz w:val="24"/>
        </w:rPr>
        <w:t>【</w:t>
      </w:r>
      <w:r>
        <w:rPr>
          <w:rFonts w:hint="eastAsia"/>
          <w:b/>
          <w:sz w:val="24"/>
        </w:rPr>
        <w:t>开课单位</w:t>
      </w:r>
      <w:r>
        <w:rPr>
          <w:rFonts w:hint="eastAsia"/>
          <w:b/>
          <w:bCs/>
          <w:sz w:val="24"/>
        </w:rPr>
        <w:t>】</w:t>
      </w:r>
      <w:r>
        <w:rPr>
          <w:rFonts w:hint="eastAsia"/>
          <w:b/>
          <w:bCs/>
          <w:sz w:val="24"/>
        </w:rPr>
        <w:t xml:space="preserve"> </w:t>
      </w:r>
      <w:r>
        <w:rPr>
          <w:rFonts w:hint="eastAsia"/>
          <w:bCs/>
          <w:sz w:val="24"/>
        </w:rPr>
        <w:t>软件工程系</w:t>
      </w:r>
      <w:r>
        <w:rPr>
          <w:rFonts w:hint="eastAsia"/>
          <w:bCs/>
          <w:sz w:val="24"/>
        </w:rPr>
        <w:t xml:space="preserve"> </w:t>
      </w:r>
      <w:r>
        <w:rPr>
          <w:rFonts w:hint="eastAsia"/>
          <w:b/>
          <w:bCs/>
          <w:sz w:val="24"/>
        </w:rPr>
        <w:t xml:space="preserve">                 </w:t>
      </w:r>
      <w:r>
        <w:rPr>
          <w:rFonts w:hint="eastAsia"/>
          <w:b/>
          <w:bCs/>
          <w:sz w:val="24"/>
        </w:rPr>
        <w:t>【</w:t>
      </w:r>
      <w:r>
        <w:rPr>
          <w:rFonts w:hint="eastAsia"/>
          <w:b/>
          <w:sz w:val="24"/>
        </w:rPr>
        <w:t>开课学期</w:t>
      </w:r>
      <w:r>
        <w:rPr>
          <w:rFonts w:hint="eastAsia"/>
          <w:b/>
          <w:bCs/>
          <w:sz w:val="24"/>
        </w:rPr>
        <w:t>】</w:t>
      </w:r>
      <w:r>
        <w:rPr>
          <w:rFonts w:hint="eastAsia"/>
          <w:sz w:val="24"/>
        </w:rPr>
        <w:t>第</w:t>
      </w:r>
      <w:r>
        <w:rPr>
          <w:rFonts w:hint="eastAsia"/>
          <w:sz w:val="24"/>
        </w:rPr>
        <w:t xml:space="preserve"> 3 </w:t>
      </w:r>
      <w:r>
        <w:rPr>
          <w:rFonts w:hint="eastAsia"/>
          <w:sz w:val="24"/>
        </w:rPr>
        <w:t>学期</w:t>
      </w:r>
    </w:p>
    <w:p w:rsidR="007B0932" w:rsidRDefault="007B0932" w:rsidP="00C56504">
      <w:pPr>
        <w:spacing w:line="360" w:lineRule="auto"/>
        <w:rPr>
          <w:b/>
          <w:bCs/>
          <w:sz w:val="24"/>
        </w:rPr>
      </w:pPr>
      <w:r>
        <w:rPr>
          <w:rFonts w:hint="eastAsia"/>
          <w:b/>
          <w:bCs/>
          <w:sz w:val="24"/>
        </w:rPr>
        <w:t>【</w:t>
      </w:r>
      <w:r>
        <w:rPr>
          <w:rFonts w:hint="eastAsia"/>
          <w:b/>
          <w:sz w:val="24"/>
        </w:rPr>
        <w:t>授课对象</w:t>
      </w:r>
      <w:r>
        <w:rPr>
          <w:rFonts w:hint="eastAsia"/>
          <w:b/>
          <w:bCs/>
          <w:sz w:val="24"/>
        </w:rPr>
        <w:t>】</w:t>
      </w:r>
      <w:r>
        <w:rPr>
          <w:rFonts w:hint="eastAsia"/>
          <w:b/>
          <w:bCs/>
          <w:sz w:val="24"/>
        </w:rPr>
        <w:t xml:space="preserve"> </w:t>
      </w:r>
      <w:r>
        <w:rPr>
          <w:rFonts w:hint="eastAsia"/>
          <w:bCs/>
          <w:sz w:val="24"/>
        </w:rPr>
        <w:t>软件工程专业</w:t>
      </w:r>
      <w:r>
        <w:rPr>
          <w:rFonts w:hint="eastAsia"/>
          <w:b/>
          <w:bCs/>
          <w:sz w:val="24"/>
        </w:rPr>
        <w:t xml:space="preserve">                </w:t>
      </w:r>
      <w:r>
        <w:rPr>
          <w:rFonts w:hint="eastAsia"/>
          <w:b/>
          <w:bCs/>
          <w:sz w:val="24"/>
        </w:rPr>
        <w:t>【</w:t>
      </w:r>
      <w:r>
        <w:rPr>
          <w:rFonts w:hint="eastAsia"/>
          <w:b/>
          <w:sz w:val="24"/>
        </w:rPr>
        <w:t>考核方式</w:t>
      </w:r>
      <w:r>
        <w:rPr>
          <w:rFonts w:hint="eastAsia"/>
          <w:b/>
          <w:bCs/>
          <w:sz w:val="24"/>
        </w:rPr>
        <w:t>】</w:t>
      </w:r>
      <w:r>
        <w:rPr>
          <w:rFonts w:hint="eastAsia"/>
          <w:bCs/>
          <w:sz w:val="24"/>
        </w:rPr>
        <w:t>考查</w:t>
      </w:r>
    </w:p>
    <w:p w:rsidR="007B0932" w:rsidRPr="00C56504" w:rsidRDefault="007B0932" w:rsidP="00C56504">
      <w:pPr>
        <w:pStyle w:val="25"/>
        <w:rPr>
          <w:rFonts w:ascii="宋体" w:hAnsi="宋体" w:cs="宋体"/>
          <w:sz w:val="24"/>
        </w:rPr>
      </w:pPr>
      <w:bookmarkStart w:id="32" w:name="_Toc13630_WPSOffice_Level1"/>
      <w:bookmarkStart w:id="33" w:name="_Toc758_WPSOffice_Level1"/>
      <w:r w:rsidRPr="00C56504">
        <w:rPr>
          <w:rFonts w:hint="eastAsia"/>
        </w:rPr>
        <w:t>一</w:t>
      </w:r>
      <w:r w:rsidRPr="00C56504">
        <w:rPr>
          <w:rFonts w:ascii="宋体" w:hAnsi="宋体" w:cs="宋体" w:hint="eastAsia"/>
          <w:sz w:val="24"/>
        </w:rPr>
        <w:t>、课程的性质、目的与任务</w:t>
      </w:r>
      <w:bookmarkEnd w:id="32"/>
      <w:bookmarkEnd w:id="33"/>
    </w:p>
    <w:p w:rsidR="007B0932" w:rsidRPr="00C56504" w:rsidRDefault="007B0932" w:rsidP="00C56504">
      <w:pPr>
        <w:pStyle w:val="25"/>
        <w:rPr>
          <w:rFonts w:ascii="宋体" w:hAnsi="宋体" w:cs="宋体"/>
          <w:sz w:val="24"/>
        </w:rPr>
      </w:pPr>
      <w:r w:rsidRPr="00C56504">
        <w:rPr>
          <w:rFonts w:ascii="宋体" w:hAnsi="宋体" w:cs="宋体" w:hint="eastAsia"/>
          <w:sz w:val="24"/>
        </w:rPr>
        <w:t>《软件工程导论》是为软件工程专业学生开设的一门基础导论课程，属专业必修课，本课程在概括地介绍了软件工程学产生的历史背景及它的基本原理、概念、方法之后，按照软件生存期的顺序介绍了各阶段的任务、过程、方法和工具，并讨论了软件工程的管理方法。</w:t>
      </w:r>
    </w:p>
    <w:p w:rsidR="007B0932" w:rsidRPr="00C56504" w:rsidRDefault="007B0932" w:rsidP="00C56504">
      <w:pPr>
        <w:pStyle w:val="25"/>
        <w:rPr>
          <w:rFonts w:ascii="宋体" w:hAnsi="宋体" w:cs="宋体"/>
          <w:sz w:val="24"/>
        </w:rPr>
      </w:pPr>
      <w:r w:rsidRPr="00C56504">
        <w:rPr>
          <w:rFonts w:ascii="宋体" w:hAnsi="宋体" w:cs="宋体" w:hint="eastAsia"/>
          <w:sz w:val="24"/>
        </w:rPr>
        <w:t>通过本课程的学习，使学生对本专业的知识体系、发展概况、学科基础、以及软件开发的基本原理、基本工具和基本方法有一定的掌握；了解如何使用工程化的方法开发软件项目，以及开发过程中应遵循的流程、准则、标准和规范；为后续相关课程的学习以及从事软件开发和维护的实际工作打下良好的基础。</w:t>
      </w:r>
    </w:p>
    <w:p w:rsidR="007B0932" w:rsidRPr="00C56504" w:rsidRDefault="007B0932" w:rsidP="00C56504">
      <w:pPr>
        <w:rPr>
          <w:b/>
          <w:bCs/>
          <w:sz w:val="24"/>
        </w:rPr>
      </w:pPr>
      <w:bookmarkStart w:id="34" w:name="_Toc5421_WPSOffice_Level1"/>
      <w:bookmarkStart w:id="35" w:name="_Toc12283_WPSOffice_Level1"/>
      <w:r w:rsidRPr="00C56504">
        <w:rPr>
          <w:rFonts w:hint="eastAsia"/>
          <w:b/>
          <w:bCs/>
          <w:sz w:val="24"/>
        </w:rPr>
        <w:t>二、课程的教学内容、基本要求和学时分配</w:t>
      </w:r>
      <w:bookmarkEnd w:id="34"/>
      <w:bookmarkEnd w:id="35"/>
    </w:p>
    <w:p w:rsidR="007B0932" w:rsidRDefault="007B0932" w:rsidP="00C56504">
      <w:pPr>
        <w:spacing w:line="360" w:lineRule="auto"/>
        <w:rPr>
          <w:rFonts w:ascii="宋体" w:hAnsi="宋体" w:cs="宋体"/>
          <w:sz w:val="24"/>
        </w:rPr>
      </w:pPr>
      <w:r>
        <w:rPr>
          <w:rFonts w:ascii="宋体" w:hAnsi="宋体" w:cs="宋体" w:hint="eastAsia"/>
          <w:sz w:val="24"/>
        </w:rPr>
        <w:t>本课程所承载的知识、能力和素质培养的具体要求：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0"/>
        <w:gridCol w:w="7479"/>
      </w:tblGrid>
      <w:tr w:rsidR="007B0932" w:rsidTr="007B0932">
        <w:tc>
          <w:tcPr>
            <w:tcW w:w="1370" w:type="dxa"/>
            <w:vAlign w:val="center"/>
          </w:tcPr>
          <w:p w:rsidR="007B0932" w:rsidRDefault="007B0932" w:rsidP="00C56504">
            <w:pPr>
              <w:jc w:val="center"/>
              <w:rPr>
                <w:rFonts w:ascii="宋体" w:hAnsi="宋体" w:cs="宋体"/>
                <w:b/>
                <w:sz w:val="24"/>
              </w:rPr>
            </w:pPr>
            <w:r>
              <w:rPr>
                <w:rFonts w:ascii="宋体" w:hAnsi="宋体" w:cs="宋体" w:hint="eastAsia"/>
                <w:b/>
                <w:sz w:val="24"/>
              </w:rPr>
              <w:t>培养方案</w:t>
            </w:r>
          </w:p>
          <w:p w:rsidR="007B0932" w:rsidRDefault="007B0932" w:rsidP="00C56504">
            <w:pPr>
              <w:jc w:val="center"/>
              <w:rPr>
                <w:rFonts w:ascii="宋体" w:hAnsi="宋体" w:cs="宋体"/>
                <w:b/>
                <w:sz w:val="24"/>
              </w:rPr>
            </w:pPr>
            <w:r>
              <w:rPr>
                <w:rFonts w:ascii="宋体" w:hAnsi="宋体" w:cs="宋体" w:hint="eastAsia"/>
                <w:b/>
                <w:sz w:val="24"/>
              </w:rPr>
              <w:t>培养要求</w:t>
            </w:r>
          </w:p>
        </w:tc>
        <w:tc>
          <w:tcPr>
            <w:tcW w:w="7479" w:type="dxa"/>
            <w:vAlign w:val="center"/>
          </w:tcPr>
          <w:p w:rsidR="007B0932" w:rsidRDefault="007B0932" w:rsidP="00C56504">
            <w:pPr>
              <w:jc w:val="center"/>
              <w:rPr>
                <w:rFonts w:ascii="宋体" w:hAnsi="宋体" w:cs="宋体"/>
                <w:b/>
                <w:sz w:val="24"/>
              </w:rPr>
            </w:pPr>
            <w:r>
              <w:rPr>
                <w:rFonts w:ascii="宋体" w:hAnsi="宋体" w:cs="宋体" w:hint="eastAsia"/>
                <w:b/>
                <w:sz w:val="24"/>
              </w:rPr>
              <w:t>课程具体要求</w:t>
            </w:r>
          </w:p>
        </w:tc>
      </w:tr>
      <w:tr w:rsidR="007B0932" w:rsidTr="007B0932">
        <w:trPr>
          <w:trHeight w:val="1153"/>
        </w:trPr>
        <w:tc>
          <w:tcPr>
            <w:tcW w:w="1370" w:type="dxa"/>
            <w:vAlign w:val="center"/>
          </w:tcPr>
          <w:p w:rsidR="007B0932" w:rsidRDefault="007B0932" w:rsidP="00C56504">
            <w:pPr>
              <w:jc w:val="center"/>
              <w:rPr>
                <w:rFonts w:ascii="宋体" w:hAnsi="宋体" w:cs="宋体"/>
              </w:rPr>
            </w:pPr>
            <w:r>
              <w:rPr>
                <w:rFonts w:ascii="宋体" w:hAnsi="宋体" w:cs="宋体" w:hint="eastAsia"/>
              </w:rPr>
              <w:t>工程素质</w:t>
            </w:r>
          </w:p>
          <w:p w:rsidR="007B0932" w:rsidRDefault="007B0932" w:rsidP="00C56504">
            <w:pPr>
              <w:jc w:val="center"/>
              <w:rPr>
                <w:rFonts w:ascii="宋体" w:hAnsi="宋体" w:cs="宋体"/>
              </w:rPr>
            </w:pPr>
            <w:r>
              <w:rPr>
                <w:rFonts w:ascii="宋体" w:hAnsi="宋体" w:cs="宋体" w:hint="eastAsia"/>
              </w:rPr>
              <w:t>科学素质</w:t>
            </w:r>
          </w:p>
          <w:p w:rsidR="007B0932" w:rsidRDefault="007B0932" w:rsidP="00C56504">
            <w:pPr>
              <w:jc w:val="center"/>
              <w:rPr>
                <w:rFonts w:ascii="宋体" w:hAnsi="宋体" w:cs="宋体"/>
              </w:rPr>
            </w:pPr>
            <w:r>
              <w:rPr>
                <w:rFonts w:ascii="宋体" w:hAnsi="宋体" w:cs="宋体" w:hint="eastAsia"/>
              </w:rPr>
              <w:t>专业素质</w:t>
            </w:r>
          </w:p>
        </w:tc>
        <w:tc>
          <w:tcPr>
            <w:tcW w:w="7479" w:type="dxa"/>
            <w:vAlign w:val="center"/>
          </w:tcPr>
          <w:p w:rsidR="007B0932" w:rsidRDefault="007B0932" w:rsidP="00C56504">
            <w:pPr>
              <w:rPr>
                <w:rFonts w:ascii="宋体" w:hAnsi="宋体" w:cs="宋体"/>
              </w:rPr>
            </w:pPr>
            <w:r>
              <w:rPr>
                <w:rFonts w:ascii="宋体" w:hAnsi="宋体" w:cs="宋体" w:hint="eastAsia"/>
              </w:rPr>
              <w:t>掌握软件工程的基本概念、基本原理、实用的开发方法和技术；了解软件工程各领域的发展方向；建立软件开发和维护的工程化意识。</w:t>
            </w:r>
          </w:p>
        </w:tc>
      </w:tr>
      <w:tr w:rsidR="007B0932" w:rsidTr="007B0932">
        <w:tc>
          <w:tcPr>
            <w:tcW w:w="1370" w:type="dxa"/>
            <w:vAlign w:val="center"/>
          </w:tcPr>
          <w:p w:rsidR="007B0932" w:rsidRDefault="007B0932" w:rsidP="00C56504">
            <w:pPr>
              <w:jc w:val="center"/>
              <w:rPr>
                <w:rFonts w:ascii="宋体" w:hAnsi="宋体" w:cs="宋体"/>
              </w:rPr>
            </w:pPr>
            <w:r>
              <w:rPr>
                <w:rFonts w:ascii="宋体" w:hAnsi="宋体" w:cs="宋体" w:hint="eastAsia"/>
              </w:rPr>
              <w:t>专业知识</w:t>
            </w:r>
          </w:p>
          <w:p w:rsidR="007B0932" w:rsidRDefault="007B0932" w:rsidP="00C56504">
            <w:pPr>
              <w:jc w:val="center"/>
              <w:rPr>
                <w:rFonts w:ascii="宋体" w:hAnsi="宋体" w:cs="宋体"/>
              </w:rPr>
            </w:pPr>
            <w:r>
              <w:rPr>
                <w:rFonts w:ascii="宋体" w:hAnsi="宋体" w:cs="宋体" w:hint="eastAsia"/>
              </w:rPr>
              <w:t>工具性知识</w:t>
            </w:r>
          </w:p>
          <w:p w:rsidR="007B0932" w:rsidRDefault="007B0932" w:rsidP="00C56504">
            <w:pPr>
              <w:jc w:val="center"/>
              <w:rPr>
                <w:rFonts w:ascii="宋体" w:hAnsi="宋体" w:cs="宋体"/>
              </w:rPr>
            </w:pPr>
            <w:r>
              <w:rPr>
                <w:rFonts w:ascii="宋体" w:hAnsi="宋体" w:cs="宋体" w:hint="eastAsia"/>
              </w:rPr>
              <w:t>工程技术知识</w:t>
            </w:r>
          </w:p>
        </w:tc>
        <w:tc>
          <w:tcPr>
            <w:tcW w:w="7479" w:type="dxa"/>
            <w:vAlign w:val="center"/>
          </w:tcPr>
          <w:p w:rsidR="007B0932" w:rsidRDefault="007B0932" w:rsidP="00C56504">
            <w:pPr>
              <w:rPr>
                <w:rFonts w:ascii="宋体" w:hAnsi="宋体" w:cs="宋体"/>
              </w:rPr>
            </w:pPr>
            <w:r>
              <w:rPr>
                <w:rFonts w:ascii="宋体" w:hAnsi="宋体" w:cs="宋体" w:hint="eastAsia"/>
              </w:rPr>
              <w:t>按照软件生存期的顺序介绍包括需求分析、设计、实现、测试和维护等各阶段的任务、过程、方法和工具。</w:t>
            </w:r>
          </w:p>
        </w:tc>
      </w:tr>
      <w:tr w:rsidR="007B0932" w:rsidTr="007B0932">
        <w:trPr>
          <w:trHeight w:val="1027"/>
        </w:trPr>
        <w:tc>
          <w:tcPr>
            <w:tcW w:w="1370" w:type="dxa"/>
            <w:vAlign w:val="center"/>
          </w:tcPr>
          <w:p w:rsidR="007B0932" w:rsidRDefault="007B0932" w:rsidP="00C56504">
            <w:pPr>
              <w:jc w:val="center"/>
              <w:rPr>
                <w:rFonts w:ascii="宋体" w:hAnsi="宋体" w:cs="宋体"/>
              </w:rPr>
            </w:pPr>
            <w:r>
              <w:rPr>
                <w:rFonts w:ascii="宋体" w:hAnsi="宋体" w:cs="宋体" w:hint="eastAsia"/>
              </w:rPr>
              <w:lastRenderedPageBreak/>
              <w:t>专业能力</w:t>
            </w:r>
          </w:p>
          <w:p w:rsidR="007B0932" w:rsidRDefault="007B0932" w:rsidP="00C56504">
            <w:pPr>
              <w:jc w:val="center"/>
              <w:rPr>
                <w:rFonts w:ascii="宋体" w:hAnsi="宋体" w:cs="宋体"/>
              </w:rPr>
            </w:pPr>
            <w:r>
              <w:rPr>
                <w:rFonts w:ascii="宋体" w:hAnsi="宋体" w:cs="宋体" w:hint="eastAsia"/>
              </w:rPr>
              <w:t>工程能力</w:t>
            </w:r>
          </w:p>
        </w:tc>
        <w:tc>
          <w:tcPr>
            <w:tcW w:w="7479" w:type="dxa"/>
            <w:vAlign w:val="center"/>
          </w:tcPr>
          <w:p w:rsidR="007B0932" w:rsidRDefault="007B0932" w:rsidP="00C56504">
            <w:pPr>
              <w:rPr>
                <w:rFonts w:ascii="宋体" w:hAnsi="宋体" w:cs="宋体"/>
              </w:rPr>
            </w:pPr>
            <w:r>
              <w:rPr>
                <w:rFonts w:ascii="宋体" w:hAnsi="宋体" w:cs="宋体" w:hint="eastAsia"/>
              </w:rPr>
              <w:t>通过本课程的学习和实际项目操作，使学生具有使用UML语言及CASE工具撰写软件设计、开发报告的能力。</w:t>
            </w:r>
          </w:p>
        </w:tc>
      </w:tr>
    </w:tbl>
    <w:p w:rsidR="007B0932" w:rsidRDefault="007B0932" w:rsidP="00C56504">
      <w:pPr>
        <w:spacing w:line="360" w:lineRule="auto"/>
        <w:rPr>
          <w:rFonts w:ascii="宋体" w:hAnsi="宋体" w:cs="宋体"/>
          <w:sz w:val="24"/>
        </w:rPr>
      </w:pPr>
      <w:r>
        <w:rPr>
          <w:rFonts w:ascii="宋体" w:hAnsi="宋体" w:cs="宋体" w:hint="eastAsia"/>
          <w:sz w:val="24"/>
        </w:rPr>
        <w:t xml:space="preserve">  </w:t>
      </w:r>
      <w:bookmarkStart w:id="36" w:name="_Toc18892_WPSOffice_Level2"/>
      <w:r>
        <w:rPr>
          <w:rFonts w:ascii="宋体" w:hAnsi="宋体" w:cs="宋体" w:hint="eastAsia"/>
          <w:sz w:val="24"/>
        </w:rPr>
        <w:t>1.</w:t>
      </w:r>
      <w:r>
        <w:rPr>
          <w:rFonts w:ascii="宋体" w:hAnsi="宋体" w:cs="宋体" w:hint="eastAsia"/>
          <w:sz w:val="24"/>
        </w:rPr>
        <w:tab/>
        <w:t>软件工程概述 （2学时）</w:t>
      </w:r>
      <w:bookmarkEnd w:id="36"/>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①</w:t>
      </w:r>
      <w:r>
        <w:rPr>
          <w:rFonts w:ascii="宋体" w:hAnsi="宋体" w:cs="宋体" w:hint="eastAsia"/>
          <w:sz w:val="24"/>
        </w:rPr>
        <w:tab/>
        <w:t>软件工程的产生和发展（了解）</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②</w:t>
      </w:r>
      <w:r>
        <w:rPr>
          <w:rFonts w:ascii="宋体" w:hAnsi="宋体" w:cs="宋体" w:hint="eastAsia"/>
          <w:sz w:val="24"/>
        </w:rPr>
        <w:tab/>
        <w:t>软件与软件生存期（掌握）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③</w:t>
      </w:r>
      <w:r>
        <w:rPr>
          <w:rFonts w:ascii="宋体" w:hAnsi="宋体" w:cs="宋体" w:hint="eastAsia"/>
          <w:sz w:val="24"/>
        </w:rPr>
        <w:tab/>
        <w:t>软件开发工具与软件开发环境（掌握）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④</w:t>
      </w:r>
      <w:r>
        <w:rPr>
          <w:rFonts w:ascii="宋体" w:hAnsi="宋体" w:cs="宋体" w:hint="eastAsia"/>
          <w:sz w:val="24"/>
        </w:rPr>
        <w:tab/>
        <w:t>软件生存期模型（掌握）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⑤</w:t>
      </w:r>
      <w:r>
        <w:rPr>
          <w:rFonts w:ascii="宋体" w:hAnsi="宋体" w:cs="宋体" w:hint="eastAsia"/>
          <w:sz w:val="24"/>
        </w:rPr>
        <w:tab/>
        <w:t>软件开发方法（掌握）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⑥</w:t>
      </w:r>
      <w:r>
        <w:rPr>
          <w:rFonts w:ascii="宋体" w:hAnsi="宋体" w:cs="宋体" w:hint="eastAsia"/>
          <w:sz w:val="24"/>
        </w:rPr>
        <w:tab/>
        <w:t>软件工程课程体系（了解）</w:t>
      </w:r>
    </w:p>
    <w:p w:rsidR="007B0932" w:rsidRPr="007D2A39" w:rsidRDefault="007B0932" w:rsidP="00C56504">
      <w:pPr>
        <w:rPr>
          <w:rFonts w:ascii="宋体" w:hAnsi="宋体" w:cs="宋体"/>
          <w:sz w:val="24"/>
        </w:rPr>
      </w:pPr>
      <w:bookmarkStart w:id="37" w:name="_Toc11945_WPSOffice_Level2"/>
      <w:r w:rsidRPr="00C56504">
        <w:rPr>
          <w:rFonts w:hint="eastAsia"/>
        </w:rPr>
        <w:t>2.</w:t>
      </w:r>
      <w:r w:rsidRPr="00C56504">
        <w:rPr>
          <w:rFonts w:hint="eastAsia"/>
        </w:rPr>
        <w:tab/>
      </w:r>
      <w:r w:rsidRPr="007D2A39">
        <w:rPr>
          <w:rFonts w:ascii="宋体" w:hAnsi="宋体" w:cs="宋体" w:hint="eastAsia"/>
          <w:sz w:val="24"/>
        </w:rPr>
        <w:t>软件需求工程 （6学时）</w:t>
      </w:r>
      <w:bookmarkEnd w:id="37"/>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①</w:t>
      </w:r>
      <w:r>
        <w:rPr>
          <w:rFonts w:ascii="宋体" w:hAnsi="宋体" w:cs="宋体" w:hint="eastAsia"/>
          <w:sz w:val="24"/>
        </w:rPr>
        <w:tab/>
        <w:t>软件需求工程的基本概念（掌握）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②</w:t>
      </w:r>
      <w:r>
        <w:rPr>
          <w:rFonts w:ascii="宋体" w:hAnsi="宋体" w:cs="宋体" w:hint="eastAsia"/>
          <w:sz w:val="24"/>
        </w:rPr>
        <w:tab/>
        <w:t>需求工程过程（掌握）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③</w:t>
      </w:r>
      <w:r>
        <w:rPr>
          <w:rFonts w:ascii="宋体" w:hAnsi="宋体" w:cs="宋体" w:hint="eastAsia"/>
          <w:sz w:val="24"/>
        </w:rPr>
        <w:tab/>
        <w:t>需求的获取（熟练掌握）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④</w:t>
      </w:r>
      <w:r>
        <w:rPr>
          <w:rFonts w:ascii="宋体" w:hAnsi="宋体" w:cs="宋体" w:hint="eastAsia"/>
          <w:sz w:val="24"/>
        </w:rPr>
        <w:tab/>
        <w:t>结构化分析（SA）方法（了解）</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⑤</w:t>
      </w:r>
      <w:r>
        <w:rPr>
          <w:rFonts w:ascii="宋体" w:hAnsi="宋体" w:cs="宋体" w:hint="eastAsia"/>
          <w:sz w:val="24"/>
        </w:rPr>
        <w:tab/>
        <w:t>面向对象的分析（OOA）方法（掌握）</w:t>
      </w:r>
    </w:p>
    <w:p w:rsidR="007B0932" w:rsidRPr="007D2A39" w:rsidRDefault="007B0932" w:rsidP="007D2A39">
      <w:pPr>
        <w:rPr>
          <w:rFonts w:ascii="宋体" w:hAnsi="宋体" w:cs="宋体"/>
          <w:sz w:val="24"/>
        </w:rPr>
      </w:pPr>
      <w:r>
        <w:rPr>
          <w:rFonts w:hint="eastAsia"/>
        </w:rPr>
        <w:t xml:space="preserve"> </w:t>
      </w:r>
      <w:r w:rsidRPr="007D2A39">
        <w:rPr>
          <w:rFonts w:hint="eastAsia"/>
        </w:rPr>
        <w:t xml:space="preserve">   </w:t>
      </w:r>
      <w:bookmarkStart w:id="38" w:name="_Toc27221_WPSOffice_Level2"/>
      <w:r w:rsidRPr="007D2A39">
        <w:rPr>
          <w:rFonts w:ascii="宋体" w:hAnsi="宋体" w:cs="宋体" w:hint="eastAsia"/>
          <w:sz w:val="24"/>
        </w:rPr>
        <w:t>3.</w:t>
      </w:r>
      <w:r w:rsidRPr="007D2A39">
        <w:rPr>
          <w:rFonts w:ascii="宋体" w:hAnsi="宋体" w:cs="宋体" w:hint="eastAsia"/>
          <w:sz w:val="24"/>
        </w:rPr>
        <w:tab/>
        <w:t>软件设计 （8学时）</w:t>
      </w:r>
      <w:bookmarkEnd w:id="38"/>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①</w:t>
      </w:r>
      <w:r>
        <w:rPr>
          <w:rFonts w:ascii="宋体" w:hAnsi="宋体" w:cs="宋体" w:hint="eastAsia"/>
          <w:sz w:val="24"/>
        </w:rPr>
        <w:tab/>
        <w:t>软件设计的基本概念（掌握）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②</w:t>
      </w:r>
      <w:r>
        <w:rPr>
          <w:rFonts w:ascii="宋体" w:hAnsi="宋体" w:cs="宋体" w:hint="eastAsia"/>
          <w:sz w:val="24"/>
        </w:rPr>
        <w:tab/>
        <w:t>软件体系结构（熟练掌握）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③</w:t>
      </w:r>
      <w:r>
        <w:rPr>
          <w:rFonts w:ascii="宋体" w:hAnsi="宋体" w:cs="宋体" w:hint="eastAsia"/>
          <w:sz w:val="24"/>
        </w:rPr>
        <w:tab/>
        <w:t>结构化设计(SD)方法（了解）</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④</w:t>
      </w:r>
      <w:r>
        <w:rPr>
          <w:rFonts w:ascii="宋体" w:hAnsi="宋体" w:cs="宋体" w:hint="eastAsia"/>
          <w:sz w:val="24"/>
        </w:rPr>
        <w:tab/>
        <w:t>详细设计描述工具（熟练掌握）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⑤</w:t>
      </w:r>
      <w:r>
        <w:rPr>
          <w:rFonts w:ascii="宋体" w:hAnsi="宋体" w:cs="宋体" w:hint="eastAsia"/>
          <w:sz w:val="24"/>
        </w:rPr>
        <w:tab/>
        <w:t>用户界面设计（掌握）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⑥</w:t>
      </w:r>
      <w:r>
        <w:rPr>
          <w:rFonts w:ascii="宋体" w:hAnsi="宋体" w:cs="宋体" w:hint="eastAsia"/>
          <w:sz w:val="24"/>
        </w:rPr>
        <w:tab/>
        <w:t>程序编码（掌握）</w:t>
      </w:r>
    </w:p>
    <w:p w:rsidR="007B0932" w:rsidRPr="007D2A39" w:rsidRDefault="007B0932" w:rsidP="007D2A39">
      <w:r>
        <w:rPr>
          <w:rFonts w:hint="eastAsia"/>
        </w:rPr>
        <w:t xml:space="preserve">   </w:t>
      </w:r>
      <w:r w:rsidRPr="007D2A39">
        <w:rPr>
          <w:rFonts w:hint="eastAsia"/>
        </w:rPr>
        <w:t xml:space="preserve"> </w:t>
      </w:r>
      <w:bookmarkStart w:id="39" w:name="_Toc13558_WPSOffice_Level2"/>
      <w:r w:rsidRPr="007D2A39">
        <w:rPr>
          <w:rFonts w:ascii="宋体" w:hAnsi="宋体" w:cs="宋体" w:hint="eastAsia"/>
          <w:sz w:val="24"/>
        </w:rPr>
        <w:t>4.</w:t>
      </w:r>
      <w:r w:rsidRPr="007D2A39">
        <w:rPr>
          <w:rFonts w:ascii="宋体" w:hAnsi="宋体" w:cs="宋体" w:hint="eastAsia"/>
          <w:sz w:val="24"/>
        </w:rPr>
        <w:tab/>
        <w:t>UML统一建模语言 （8学时）</w:t>
      </w:r>
      <w:bookmarkEnd w:id="39"/>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①</w:t>
      </w:r>
      <w:r>
        <w:rPr>
          <w:rFonts w:ascii="宋体" w:hAnsi="宋体" w:cs="宋体" w:hint="eastAsia"/>
          <w:sz w:val="24"/>
        </w:rPr>
        <w:tab/>
        <w:t>UML概述（了解）</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②</w:t>
      </w:r>
      <w:r>
        <w:rPr>
          <w:rFonts w:ascii="宋体" w:hAnsi="宋体" w:cs="宋体" w:hint="eastAsia"/>
          <w:sz w:val="24"/>
        </w:rPr>
        <w:tab/>
        <w:t>用例模型（熟练掌握）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lastRenderedPageBreak/>
        <w:t>③</w:t>
      </w:r>
      <w:r>
        <w:rPr>
          <w:rFonts w:ascii="宋体" w:hAnsi="宋体" w:cs="宋体" w:hint="eastAsia"/>
          <w:sz w:val="24"/>
        </w:rPr>
        <w:tab/>
        <w:t>建立静态模型（熟练掌握）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④</w:t>
      </w:r>
      <w:r>
        <w:rPr>
          <w:rFonts w:ascii="宋体" w:hAnsi="宋体" w:cs="宋体" w:hint="eastAsia"/>
          <w:sz w:val="24"/>
        </w:rPr>
        <w:tab/>
        <w:t>建立动态模型（掌握）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⑤</w:t>
      </w:r>
      <w:r>
        <w:rPr>
          <w:rFonts w:ascii="宋体" w:hAnsi="宋体" w:cs="宋体" w:hint="eastAsia"/>
          <w:sz w:val="24"/>
        </w:rPr>
        <w:tab/>
        <w:t>实现模型（了解）</w:t>
      </w:r>
    </w:p>
    <w:p w:rsidR="007B0932" w:rsidRPr="007D2A39" w:rsidRDefault="007B0932" w:rsidP="007D2A39">
      <w:pPr>
        <w:ind w:firstLineChars="100" w:firstLine="240"/>
        <w:rPr>
          <w:rFonts w:ascii="宋体" w:hAnsi="宋体" w:cs="宋体"/>
          <w:sz w:val="24"/>
        </w:rPr>
      </w:pPr>
      <w:bookmarkStart w:id="40" w:name="_Toc26330_WPSOffice_Level2"/>
      <w:r w:rsidRPr="007D2A39">
        <w:rPr>
          <w:rFonts w:ascii="宋体" w:hAnsi="宋体" w:cs="宋体" w:hint="eastAsia"/>
          <w:sz w:val="24"/>
        </w:rPr>
        <w:t>5.</w:t>
      </w:r>
      <w:r w:rsidRPr="007D2A39">
        <w:rPr>
          <w:rFonts w:ascii="宋体" w:hAnsi="宋体" w:cs="宋体" w:hint="eastAsia"/>
          <w:sz w:val="24"/>
        </w:rPr>
        <w:tab/>
        <w:t>软件测试 （6学时）</w:t>
      </w:r>
      <w:bookmarkEnd w:id="40"/>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①</w:t>
      </w:r>
      <w:r>
        <w:rPr>
          <w:rFonts w:ascii="宋体" w:hAnsi="宋体" w:cs="宋体" w:hint="eastAsia"/>
          <w:sz w:val="24"/>
        </w:rPr>
        <w:tab/>
        <w:t>软件测试的基本概念（掌握）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②</w:t>
      </w:r>
      <w:r>
        <w:rPr>
          <w:rFonts w:ascii="宋体" w:hAnsi="宋体" w:cs="宋体" w:hint="eastAsia"/>
          <w:sz w:val="24"/>
        </w:rPr>
        <w:tab/>
        <w:t>白盒法测试（熟练掌握）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③</w:t>
      </w:r>
      <w:r>
        <w:rPr>
          <w:rFonts w:ascii="宋体" w:hAnsi="宋体" w:cs="宋体" w:hint="eastAsia"/>
          <w:sz w:val="24"/>
        </w:rPr>
        <w:tab/>
        <w:t>黑盒法测试（熟练掌握）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④</w:t>
      </w:r>
      <w:r>
        <w:rPr>
          <w:rFonts w:ascii="宋体" w:hAnsi="宋体" w:cs="宋体" w:hint="eastAsia"/>
          <w:sz w:val="24"/>
        </w:rPr>
        <w:tab/>
        <w:t>软件测试的策略（掌握）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⑤</w:t>
      </w:r>
      <w:r>
        <w:rPr>
          <w:rFonts w:ascii="宋体" w:hAnsi="宋体" w:cs="宋体" w:hint="eastAsia"/>
          <w:sz w:val="24"/>
        </w:rPr>
        <w:tab/>
        <w:t>排错技术（掌握）</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⑥</w:t>
      </w:r>
      <w:r>
        <w:rPr>
          <w:rFonts w:ascii="宋体" w:hAnsi="宋体" w:cs="宋体" w:hint="eastAsia"/>
          <w:sz w:val="24"/>
        </w:rPr>
        <w:tab/>
        <w:t>面向对象的测试（了解）</w:t>
      </w:r>
    </w:p>
    <w:p w:rsidR="007B0932" w:rsidRPr="007D2A39" w:rsidRDefault="007B0932" w:rsidP="007D2A39">
      <w:pPr>
        <w:rPr>
          <w:rFonts w:ascii="宋体" w:hAnsi="宋体" w:cs="宋体"/>
          <w:sz w:val="24"/>
        </w:rPr>
      </w:pPr>
      <w:r w:rsidRPr="007D2A39">
        <w:rPr>
          <w:rFonts w:hint="eastAsia"/>
        </w:rPr>
        <w:t xml:space="preserve">   </w:t>
      </w:r>
      <w:bookmarkStart w:id="41" w:name="_Toc15303_WPSOffice_Level2"/>
      <w:r w:rsidRPr="007D2A39">
        <w:rPr>
          <w:rFonts w:ascii="宋体" w:hAnsi="宋体" w:cs="宋体" w:hint="eastAsia"/>
          <w:sz w:val="24"/>
        </w:rPr>
        <w:t>6.</w:t>
      </w:r>
      <w:r w:rsidRPr="007D2A39">
        <w:rPr>
          <w:rFonts w:ascii="宋体" w:hAnsi="宋体" w:cs="宋体" w:hint="eastAsia"/>
          <w:sz w:val="24"/>
        </w:rPr>
        <w:tab/>
        <w:t>软件工具与集成化环境简介 （2学时）</w:t>
      </w:r>
      <w:bookmarkEnd w:id="41"/>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① CASE的基本概念、CASE技术、软件开发环境（了解）</w:t>
      </w:r>
    </w:p>
    <w:p w:rsidR="007B0932" w:rsidRDefault="007B0932" w:rsidP="00C56504">
      <w:pPr>
        <w:spacing w:line="360" w:lineRule="auto"/>
        <w:ind w:firstLineChars="400" w:firstLine="960"/>
        <w:rPr>
          <w:rFonts w:ascii="宋体" w:hAnsi="宋体" w:cs="宋体"/>
          <w:sz w:val="24"/>
        </w:rPr>
      </w:pPr>
      <w:r>
        <w:rPr>
          <w:rFonts w:ascii="宋体" w:hAnsi="宋体" w:cs="宋体" w:hint="eastAsia"/>
          <w:sz w:val="24"/>
        </w:rPr>
        <w:t>② 统一数据管理软件平台（UDSM）的使用（掌握）</w:t>
      </w:r>
    </w:p>
    <w:p w:rsidR="007B0932" w:rsidRDefault="007B0932" w:rsidP="00C56504">
      <w:pPr>
        <w:spacing w:before="240" w:line="360" w:lineRule="auto"/>
        <w:ind w:firstLineChars="98" w:firstLine="236"/>
        <w:rPr>
          <w:rFonts w:ascii="宋体" w:hAnsi="宋体"/>
          <w:b/>
          <w:sz w:val="24"/>
        </w:rPr>
      </w:pPr>
      <w:r>
        <w:rPr>
          <w:rFonts w:ascii="宋体" w:hAnsi="宋体" w:hint="eastAsia"/>
          <w:b/>
          <w:sz w:val="24"/>
        </w:rPr>
        <w:t>学时分配表：</w:t>
      </w:r>
    </w:p>
    <w:tbl>
      <w:tblPr>
        <w:tblW w:w="0" w:type="auto"/>
        <w:tblInd w:w="392" w:type="dxa"/>
        <w:tblBorders>
          <w:top w:val="single" w:sz="4" w:space="0" w:color="auto"/>
          <w:left w:val="single" w:sz="4" w:space="0" w:color="auto"/>
          <w:bottom w:val="single" w:sz="4" w:space="0" w:color="auto"/>
          <w:right w:val="single" w:sz="4" w:space="0" w:color="auto"/>
        </w:tblBorders>
        <w:tblLayout w:type="fixed"/>
        <w:tblLook w:val="0000"/>
      </w:tblPr>
      <w:tblGrid>
        <w:gridCol w:w="2369"/>
        <w:gridCol w:w="859"/>
        <w:gridCol w:w="853"/>
        <w:gridCol w:w="777"/>
        <w:gridCol w:w="777"/>
        <w:gridCol w:w="777"/>
        <w:gridCol w:w="735"/>
        <w:gridCol w:w="1358"/>
      </w:tblGrid>
      <w:tr w:rsidR="007B0932" w:rsidTr="007B0932">
        <w:trPr>
          <w:trHeight w:val="799"/>
        </w:trPr>
        <w:tc>
          <w:tcPr>
            <w:tcW w:w="2369" w:type="dxa"/>
            <w:tcBorders>
              <w:top w:val="single" w:sz="4" w:space="0" w:color="auto"/>
              <w:left w:val="single" w:sz="4" w:space="0" w:color="auto"/>
              <w:bottom w:val="single" w:sz="4" w:space="0" w:color="auto"/>
              <w:right w:val="single" w:sz="4" w:space="0" w:color="auto"/>
            </w:tcBorders>
          </w:tcPr>
          <w:p w:rsidR="007B0932" w:rsidRDefault="00C73100" w:rsidP="00C56504">
            <w:pPr>
              <w:spacing w:before="240" w:line="280" w:lineRule="exact"/>
              <w:ind w:firstLineChars="745" w:firstLine="1571"/>
              <w:rPr>
                <w:rFonts w:ascii="宋体" w:hAnsi="宋体"/>
                <w:b/>
              </w:rPr>
            </w:pPr>
            <w:r w:rsidRPr="00C73100">
              <w:rPr>
                <w:b/>
              </w:rPr>
              <w:pict>
                <v:shape id="未知" o:spid="_x0000_s1067" style="position:absolute;left:0;text-align:left;margin-left:-4.8pt;margin-top:.25pt;width:116.8pt;height:49.3pt;z-index:251677696;mso-wrap-style:square" coordsize="2745,364" path="m,l2745,364e">
                  <v:path arrowok="t"/>
                </v:shape>
              </w:pict>
            </w:r>
            <w:r w:rsidRPr="00C73100">
              <w:rPr>
                <w:b/>
              </w:rPr>
              <w:pict>
                <v:shape id="_x0000_s1068" style="position:absolute;left:0;text-align:left;margin-left:-5.55pt;margin-top:1pt;width:67pt;height:63.6pt;z-index:251678720;mso-wrap-style:square" coordsize="1635,799" path="m,l1635,799e">
                  <v:path arrowok="t"/>
                </v:shape>
              </w:pict>
            </w:r>
            <w:r w:rsidR="007B0932">
              <w:rPr>
                <w:rFonts w:ascii="宋体" w:hAnsi="宋体" w:hint="eastAsia"/>
                <w:b/>
              </w:rPr>
              <w:t>教学方式</w:t>
            </w:r>
          </w:p>
          <w:p w:rsidR="007B0932" w:rsidRDefault="007B0932" w:rsidP="00C56504">
            <w:pPr>
              <w:spacing w:line="240" w:lineRule="exact"/>
              <w:rPr>
                <w:rFonts w:ascii="宋体" w:hAnsi="宋体"/>
                <w:b/>
              </w:rPr>
            </w:pPr>
            <w:r>
              <w:rPr>
                <w:rFonts w:ascii="宋体" w:hAnsi="宋体" w:hint="eastAsia"/>
                <w:b/>
              </w:rPr>
              <w:t xml:space="preserve">        教学时数</w:t>
            </w:r>
          </w:p>
          <w:p w:rsidR="007B0932" w:rsidRDefault="007B0932" w:rsidP="00C56504">
            <w:pPr>
              <w:spacing w:line="240" w:lineRule="exact"/>
              <w:rPr>
                <w:rFonts w:ascii="宋体" w:hAnsi="宋体"/>
                <w:b/>
              </w:rPr>
            </w:pPr>
            <w:r>
              <w:rPr>
                <w:rFonts w:ascii="宋体" w:hAnsi="宋体" w:hint="eastAsia"/>
                <w:b/>
              </w:rPr>
              <w:t>课程内容</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讲解</w:t>
            </w:r>
          </w:p>
        </w:tc>
        <w:tc>
          <w:tcPr>
            <w:tcW w:w="85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B0932" w:rsidRDefault="007B0932" w:rsidP="00C56504">
            <w:pPr>
              <w:spacing w:line="240" w:lineRule="exact"/>
              <w:jc w:val="center"/>
              <w:rPr>
                <w:rFonts w:ascii="宋体" w:hAnsi="宋体"/>
                <w:b/>
              </w:rPr>
            </w:pPr>
            <w:r>
              <w:rPr>
                <w:rFonts w:ascii="宋体" w:hAnsi="宋体" w:hint="eastAsia"/>
                <w:b/>
              </w:rPr>
              <w:t>习题课</w:t>
            </w: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实验</w:t>
            </w: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上机</w:t>
            </w: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其它</w:t>
            </w: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合计</w:t>
            </w:r>
          </w:p>
        </w:tc>
        <w:tc>
          <w:tcPr>
            <w:tcW w:w="1358"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rPr>
                <w:rFonts w:ascii="宋体" w:hAnsi="宋体"/>
                <w:b/>
              </w:rPr>
            </w:pPr>
            <w:r>
              <w:rPr>
                <w:rFonts w:ascii="宋体" w:hAnsi="宋体" w:hint="eastAsia"/>
                <w:b/>
              </w:rPr>
              <w:t>课程编号</w:t>
            </w:r>
          </w:p>
        </w:tc>
      </w:tr>
      <w:tr w:rsidR="007B0932" w:rsidTr="007B0932">
        <w:trPr>
          <w:cantSplit/>
          <w:trHeight w:val="224"/>
        </w:trPr>
        <w:tc>
          <w:tcPr>
            <w:tcW w:w="2369" w:type="dxa"/>
            <w:tcBorders>
              <w:top w:val="single" w:sz="4" w:space="0" w:color="auto"/>
              <w:left w:val="single" w:sz="4" w:space="0" w:color="auto"/>
              <w:bottom w:val="single" w:sz="4" w:space="0" w:color="auto"/>
              <w:right w:val="single" w:sz="4" w:space="0" w:color="auto"/>
            </w:tcBorders>
          </w:tcPr>
          <w:p w:rsidR="007B0932" w:rsidRDefault="007B0932" w:rsidP="00C56504">
            <w:pPr>
              <w:spacing w:line="280" w:lineRule="exact"/>
              <w:rPr>
                <w:rFonts w:ascii="宋体" w:hAnsi="宋体"/>
              </w:rPr>
            </w:pPr>
            <w:r>
              <w:rPr>
                <w:rFonts w:ascii="宋体" w:hAnsi="宋体" w:hint="eastAsia"/>
              </w:rPr>
              <w:t>软件工程概述</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1358" w:type="dxa"/>
            <w:vMerge w:val="restart"/>
            <w:tcBorders>
              <w:top w:val="single" w:sz="4" w:space="0" w:color="auto"/>
              <w:left w:val="single" w:sz="4" w:space="0" w:color="auto"/>
              <w:right w:val="single" w:sz="4" w:space="0" w:color="auto"/>
            </w:tcBorders>
            <w:vAlign w:val="center"/>
          </w:tcPr>
          <w:p w:rsidR="007B0932" w:rsidRDefault="007B0932" w:rsidP="00C56504">
            <w:pPr>
              <w:spacing w:line="280" w:lineRule="exact"/>
              <w:jc w:val="center"/>
              <w:rPr>
                <w:rFonts w:ascii="宋体" w:hAnsi="宋体"/>
              </w:rPr>
            </w:pPr>
            <w:r>
              <w:rPr>
                <w:bCs/>
              </w:rPr>
              <w:t>1010002310</w:t>
            </w:r>
          </w:p>
        </w:tc>
      </w:tr>
      <w:tr w:rsidR="007B0932" w:rsidTr="007B0932">
        <w:trPr>
          <w:cantSplit/>
          <w:trHeight w:val="240"/>
        </w:trPr>
        <w:tc>
          <w:tcPr>
            <w:tcW w:w="2369" w:type="dxa"/>
            <w:tcBorders>
              <w:top w:val="single" w:sz="4" w:space="0" w:color="auto"/>
              <w:left w:val="single" w:sz="4" w:space="0" w:color="auto"/>
              <w:bottom w:val="single" w:sz="4" w:space="0" w:color="auto"/>
              <w:right w:val="single" w:sz="4" w:space="0" w:color="auto"/>
            </w:tcBorders>
          </w:tcPr>
          <w:p w:rsidR="007B0932" w:rsidRDefault="007B0932" w:rsidP="00C56504">
            <w:pPr>
              <w:spacing w:line="280" w:lineRule="exact"/>
              <w:rPr>
                <w:rFonts w:ascii="宋体" w:hAnsi="宋体"/>
              </w:rPr>
            </w:pPr>
            <w:r>
              <w:rPr>
                <w:rFonts w:ascii="宋体" w:hAnsi="宋体" w:hint="eastAsia"/>
              </w:rPr>
              <w:t>软件需求工程</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r>
              <w:rPr>
                <w:rFonts w:ascii="宋体" w:hAnsi="宋体" w:hint="eastAsia"/>
              </w:rPr>
              <w:t>6</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1358"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369" w:type="dxa"/>
            <w:tcBorders>
              <w:top w:val="single" w:sz="4" w:space="0" w:color="auto"/>
              <w:left w:val="single" w:sz="4" w:space="0" w:color="auto"/>
              <w:bottom w:val="single" w:sz="4" w:space="0" w:color="auto"/>
              <w:right w:val="single" w:sz="4" w:space="0" w:color="auto"/>
            </w:tcBorders>
          </w:tcPr>
          <w:p w:rsidR="007B0932" w:rsidRDefault="007B0932" w:rsidP="00C56504">
            <w:pPr>
              <w:spacing w:line="280" w:lineRule="exact"/>
              <w:rPr>
                <w:rFonts w:ascii="宋体" w:hAnsi="宋体"/>
              </w:rPr>
            </w:pPr>
            <w:r>
              <w:rPr>
                <w:rFonts w:ascii="宋体" w:hAnsi="宋体" w:hint="eastAsia"/>
              </w:rPr>
              <w:t>软件设计</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r>
              <w:rPr>
                <w:rFonts w:ascii="宋体" w:hAnsi="宋体" w:hint="eastAsia"/>
              </w:rPr>
              <w:t>8</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1358"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369" w:type="dxa"/>
            <w:tcBorders>
              <w:top w:val="single" w:sz="4" w:space="0" w:color="auto"/>
              <w:left w:val="single" w:sz="4" w:space="0" w:color="auto"/>
              <w:bottom w:val="single" w:sz="4" w:space="0" w:color="auto"/>
              <w:right w:val="single" w:sz="4" w:space="0" w:color="auto"/>
            </w:tcBorders>
          </w:tcPr>
          <w:p w:rsidR="007B0932" w:rsidRDefault="007B0932" w:rsidP="00C56504">
            <w:pPr>
              <w:spacing w:line="280" w:lineRule="exact"/>
              <w:rPr>
                <w:rFonts w:ascii="宋体" w:hAnsi="宋体"/>
              </w:rPr>
            </w:pPr>
            <w:r>
              <w:rPr>
                <w:rFonts w:ascii="宋体" w:hAnsi="宋体" w:hint="eastAsia"/>
              </w:rPr>
              <w:t>UML统一建模语言</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r>
              <w:rPr>
                <w:rFonts w:ascii="宋体" w:hAnsi="宋体" w:hint="eastAsia"/>
              </w:rPr>
              <w:t>8</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1358"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40"/>
        </w:trPr>
        <w:tc>
          <w:tcPr>
            <w:tcW w:w="2369" w:type="dxa"/>
            <w:tcBorders>
              <w:top w:val="single" w:sz="4" w:space="0" w:color="auto"/>
              <w:left w:val="single" w:sz="4" w:space="0" w:color="auto"/>
              <w:bottom w:val="single" w:sz="4" w:space="0" w:color="auto"/>
              <w:right w:val="single" w:sz="4" w:space="0" w:color="auto"/>
            </w:tcBorders>
          </w:tcPr>
          <w:p w:rsidR="007B0932" w:rsidRDefault="007B0932" w:rsidP="00C56504">
            <w:pPr>
              <w:spacing w:line="280" w:lineRule="exact"/>
              <w:rPr>
                <w:rFonts w:ascii="宋体" w:hAnsi="宋体"/>
              </w:rPr>
            </w:pPr>
            <w:r>
              <w:rPr>
                <w:rFonts w:ascii="宋体" w:hAnsi="宋体" w:hint="eastAsia"/>
              </w:rPr>
              <w:t>软件测试</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r>
              <w:rPr>
                <w:rFonts w:ascii="宋体" w:hAnsi="宋体" w:hint="eastAsia"/>
              </w:rPr>
              <w:t>6</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1358"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369" w:type="dxa"/>
            <w:tcBorders>
              <w:top w:val="single" w:sz="4" w:space="0" w:color="auto"/>
              <w:left w:val="single" w:sz="4" w:space="0" w:color="auto"/>
              <w:bottom w:val="single" w:sz="4" w:space="0" w:color="auto"/>
              <w:right w:val="single" w:sz="4" w:space="0" w:color="auto"/>
            </w:tcBorders>
          </w:tcPr>
          <w:p w:rsidR="007B0932" w:rsidRDefault="007B0932" w:rsidP="00C56504">
            <w:pPr>
              <w:spacing w:line="280" w:lineRule="exact"/>
              <w:rPr>
                <w:rFonts w:ascii="宋体" w:hAnsi="宋体"/>
              </w:rPr>
            </w:pPr>
            <w:r>
              <w:rPr>
                <w:rFonts w:ascii="宋体" w:hAnsi="宋体" w:hint="eastAsia"/>
              </w:rPr>
              <w:t>软件工具与集成化环境简介</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1358"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369" w:type="dxa"/>
            <w:tcBorders>
              <w:top w:val="single" w:sz="4" w:space="0" w:color="auto"/>
              <w:left w:val="single" w:sz="4" w:space="0" w:color="auto"/>
              <w:bottom w:val="single" w:sz="4" w:space="0" w:color="auto"/>
              <w:right w:val="single" w:sz="4" w:space="0" w:color="auto"/>
            </w:tcBorders>
          </w:tcPr>
          <w:p w:rsidR="007B0932" w:rsidRDefault="007B0932" w:rsidP="00C56504">
            <w:pPr>
              <w:spacing w:line="280" w:lineRule="exact"/>
              <w:rPr>
                <w:rFonts w:ascii="宋体" w:hAnsi="宋体"/>
              </w:rPr>
            </w:pPr>
            <w:r>
              <w:rPr>
                <w:rFonts w:ascii="宋体" w:hAnsi="宋体" w:hint="eastAsia"/>
              </w:rPr>
              <w:t xml:space="preserve">       共   计</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r>
              <w:rPr>
                <w:rFonts w:ascii="宋体" w:hAnsi="宋体" w:hint="eastAsia"/>
              </w:rPr>
              <w:t>32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c>
          <w:tcPr>
            <w:tcW w:w="1358" w:type="dxa"/>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bl>
    <w:p w:rsidR="007B0932" w:rsidRDefault="007B0932" w:rsidP="00C56504">
      <w:pPr>
        <w:spacing w:before="240" w:line="360" w:lineRule="auto"/>
        <w:rPr>
          <w:rFonts w:ascii="宋体" w:hAnsi="宋体" w:cs="宋体"/>
          <w:b/>
          <w:sz w:val="28"/>
        </w:rPr>
      </w:pPr>
      <w:bookmarkStart w:id="42" w:name="_Toc32670_WPSOffice_Level1"/>
      <w:bookmarkStart w:id="43" w:name="_Toc23905_WPSOffice_Level1"/>
      <w:r>
        <w:rPr>
          <w:rFonts w:ascii="宋体" w:hAnsi="宋体" w:cs="宋体" w:hint="eastAsia"/>
          <w:b/>
          <w:sz w:val="28"/>
        </w:rPr>
        <w:t>三、教材及主要参考书（第1条填写主选教材）</w:t>
      </w:r>
      <w:bookmarkEnd w:id="42"/>
      <w:bookmarkEnd w:id="43"/>
    </w:p>
    <w:p w:rsidR="007B0932" w:rsidRDefault="007B0932" w:rsidP="00C56504">
      <w:pPr>
        <w:spacing w:line="360" w:lineRule="auto"/>
        <w:ind w:firstLineChars="196" w:firstLine="472"/>
        <w:rPr>
          <w:sz w:val="24"/>
        </w:rPr>
      </w:pPr>
      <w:r>
        <w:rPr>
          <w:rFonts w:hint="eastAsia"/>
          <w:b/>
          <w:sz w:val="24"/>
        </w:rPr>
        <w:lastRenderedPageBreak/>
        <w:t>著</w:t>
      </w:r>
      <w:r>
        <w:rPr>
          <w:rFonts w:hint="eastAsia"/>
          <w:b/>
          <w:sz w:val="24"/>
        </w:rPr>
        <w:t xml:space="preserve">  </w:t>
      </w:r>
      <w:r>
        <w:rPr>
          <w:rFonts w:hint="eastAsia"/>
          <w:b/>
          <w:sz w:val="24"/>
        </w:rPr>
        <w:t>者</w:t>
      </w:r>
      <w:r>
        <w:rPr>
          <w:rFonts w:hint="eastAsia"/>
          <w:b/>
          <w:sz w:val="24"/>
        </w:rPr>
        <w:t xml:space="preserve">       </w:t>
      </w:r>
      <w:r>
        <w:rPr>
          <w:rFonts w:hint="eastAsia"/>
          <w:b/>
          <w:sz w:val="24"/>
        </w:rPr>
        <w:t>书</w:t>
      </w:r>
      <w:r>
        <w:rPr>
          <w:rFonts w:hint="eastAsia"/>
          <w:b/>
          <w:sz w:val="24"/>
        </w:rPr>
        <w:t xml:space="preserve">    </w:t>
      </w:r>
      <w:r>
        <w:rPr>
          <w:rFonts w:hint="eastAsia"/>
          <w:b/>
          <w:sz w:val="24"/>
        </w:rPr>
        <w:t>名</w:t>
      </w:r>
      <w:r>
        <w:rPr>
          <w:rFonts w:hint="eastAsia"/>
          <w:b/>
          <w:sz w:val="24"/>
        </w:rPr>
        <w:t xml:space="preserve">             </w:t>
      </w:r>
      <w:r>
        <w:rPr>
          <w:b/>
          <w:sz w:val="24"/>
        </w:rPr>
        <w:t xml:space="preserve"> </w:t>
      </w:r>
      <w:r>
        <w:rPr>
          <w:rFonts w:hint="eastAsia"/>
          <w:b/>
          <w:sz w:val="24"/>
        </w:rPr>
        <w:t>出版社</w:t>
      </w:r>
      <w:r>
        <w:rPr>
          <w:b/>
          <w:sz w:val="24"/>
        </w:rPr>
        <w:t xml:space="preserve"> </w:t>
      </w:r>
      <w:r>
        <w:rPr>
          <w:rFonts w:hint="eastAsia"/>
          <w:b/>
          <w:sz w:val="24"/>
        </w:rPr>
        <w:t xml:space="preserve">         </w:t>
      </w:r>
      <w:r>
        <w:rPr>
          <w:b/>
          <w:sz w:val="24"/>
        </w:rPr>
        <w:t xml:space="preserve">  </w:t>
      </w:r>
      <w:r>
        <w:rPr>
          <w:rFonts w:hint="eastAsia"/>
          <w:b/>
          <w:sz w:val="24"/>
        </w:rPr>
        <w:t>出版日期</w:t>
      </w:r>
    </w:p>
    <w:p w:rsidR="007B0932" w:rsidRDefault="007B0932" w:rsidP="00C56504">
      <w:pPr>
        <w:spacing w:line="360" w:lineRule="auto"/>
        <w:rPr>
          <w:sz w:val="24"/>
        </w:rPr>
      </w:pPr>
      <w:r>
        <w:rPr>
          <w:rFonts w:hint="eastAsia"/>
          <w:sz w:val="24"/>
        </w:rPr>
        <w:t xml:space="preserve">1   </w:t>
      </w:r>
      <w:r>
        <w:rPr>
          <w:rFonts w:hint="eastAsia"/>
          <w:sz w:val="24"/>
        </w:rPr>
        <w:t>许家珆等</w:t>
      </w:r>
      <w:r>
        <w:rPr>
          <w:rFonts w:hint="eastAsia"/>
          <w:sz w:val="24"/>
        </w:rPr>
        <w:t xml:space="preserve"> </w:t>
      </w:r>
      <w:r>
        <w:rPr>
          <w:rFonts w:hint="eastAsia"/>
          <w:sz w:val="24"/>
        </w:rPr>
        <w:t>《软件工程—理论与实践》</w:t>
      </w:r>
      <w:r>
        <w:rPr>
          <w:rFonts w:hint="eastAsia"/>
          <w:sz w:val="24"/>
        </w:rPr>
        <w:t xml:space="preserve"> </w:t>
      </w:r>
      <w:r>
        <w:rPr>
          <w:rFonts w:hint="eastAsia"/>
          <w:sz w:val="24"/>
        </w:rPr>
        <w:t>高等教育出版社</w:t>
      </w:r>
      <w:r>
        <w:rPr>
          <w:rFonts w:hint="eastAsia"/>
          <w:sz w:val="24"/>
        </w:rPr>
        <w:t xml:space="preserve">     2004.7</w:t>
      </w:r>
    </w:p>
    <w:p w:rsidR="007B0932" w:rsidRDefault="007B0932" w:rsidP="00C56504">
      <w:pPr>
        <w:spacing w:line="360" w:lineRule="auto"/>
        <w:rPr>
          <w:sz w:val="24"/>
        </w:rPr>
      </w:pPr>
      <w:r>
        <w:rPr>
          <w:rFonts w:hint="eastAsia"/>
          <w:sz w:val="24"/>
        </w:rPr>
        <w:t xml:space="preserve">2   </w:t>
      </w:r>
      <w:r>
        <w:rPr>
          <w:rFonts w:hint="eastAsia"/>
          <w:sz w:val="24"/>
        </w:rPr>
        <w:t>邹欣</w:t>
      </w:r>
      <w:r>
        <w:rPr>
          <w:rFonts w:hint="eastAsia"/>
          <w:sz w:val="24"/>
        </w:rPr>
        <w:t xml:space="preserve"> </w:t>
      </w:r>
      <w:r>
        <w:rPr>
          <w:rFonts w:hint="eastAsia"/>
          <w:sz w:val="24"/>
        </w:rPr>
        <w:t>《构建之法——现代软件工程（第二版）》</w:t>
      </w:r>
      <w:r>
        <w:rPr>
          <w:rFonts w:hint="eastAsia"/>
          <w:sz w:val="24"/>
        </w:rPr>
        <w:t xml:space="preserve"> </w:t>
      </w:r>
      <w:r>
        <w:rPr>
          <w:rFonts w:hint="eastAsia"/>
          <w:sz w:val="24"/>
        </w:rPr>
        <w:t>人民邮电版社</w:t>
      </w:r>
      <w:r>
        <w:rPr>
          <w:rFonts w:hint="eastAsia"/>
          <w:sz w:val="24"/>
        </w:rPr>
        <w:t xml:space="preserve"> 2015.7   </w:t>
      </w:r>
    </w:p>
    <w:p w:rsidR="007B0932" w:rsidRDefault="007B0932" w:rsidP="00C56504">
      <w:pPr>
        <w:spacing w:line="360" w:lineRule="auto"/>
        <w:ind w:left="480" w:hangingChars="200" w:hanging="480"/>
        <w:rPr>
          <w:sz w:val="24"/>
        </w:rPr>
      </w:pPr>
      <w:r>
        <w:rPr>
          <w:rFonts w:hint="eastAsia"/>
          <w:sz w:val="24"/>
        </w:rPr>
        <w:t xml:space="preserve">3   </w:t>
      </w:r>
      <w:r>
        <w:rPr>
          <w:sz w:val="24"/>
        </w:rPr>
        <w:t xml:space="preserve">Shari Lawrence Pfleeger </w:t>
      </w:r>
      <w:r>
        <w:rPr>
          <w:sz w:val="24"/>
        </w:rPr>
        <w:t>等著</w:t>
      </w:r>
      <w:r>
        <w:rPr>
          <w:rFonts w:hint="eastAsia"/>
          <w:sz w:val="24"/>
        </w:rPr>
        <w:t xml:space="preserve"> </w:t>
      </w:r>
      <w:r>
        <w:rPr>
          <w:rFonts w:hint="eastAsia"/>
          <w:sz w:val="24"/>
        </w:rPr>
        <w:t>杨卫东译</w:t>
      </w:r>
      <w:r>
        <w:rPr>
          <w:rFonts w:hint="eastAsia"/>
          <w:sz w:val="24"/>
        </w:rPr>
        <w:t xml:space="preserve"> </w:t>
      </w:r>
      <w:r>
        <w:rPr>
          <w:rFonts w:hint="eastAsia"/>
          <w:sz w:val="24"/>
        </w:rPr>
        <w:t>《</w:t>
      </w:r>
      <w:bookmarkStart w:id="44" w:name="OLE_LINK6"/>
      <w:r>
        <w:rPr>
          <w:rFonts w:hint="eastAsia"/>
          <w:sz w:val="24"/>
        </w:rPr>
        <w:t>软件工程</w:t>
      </w:r>
      <w:r>
        <w:rPr>
          <w:rFonts w:hint="eastAsia"/>
          <w:sz w:val="24"/>
        </w:rPr>
        <w:t xml:space="preserve"> - </w:t>
      </w:r>
      <w:r>
        <w:rPr>
          <w:rFonts w:hint="eastAsia"/>
          <w:sz w:val="24"/>
        </w:rPr>
        <w:t>理论与实践（第四版）</w:t>
      </w:r>
      <w:bookmarkEnd w:id="44"/>
      <w:r>
        <w:rPr>
          <w:rFonts w:hint="eastAsia"/>
          <w:sz w:val="24"/>
        </w:rPr>
        <w:t>》</w:t>
      </w:r>
      <w:r>
        <w:rPr>
          <w:rFonts w:hint="eastAsia"/>
          <w:sz w:val="24"/>
        </w:rPr>
        <w:t xml:space="preserve"> </w:t>
      </w:r>
      <w:r>
        <w:rPr>
          <w:rFonts w:hint="eastAsia"/>
          <w:sz w:val="24"/>
        </w:rPr>
        <w:t>人民邮电出版社</w:t>
      </w:r>
      <w:r>
        <w:rPr>
          <w:rFonts w:hint="eastAsia"/>
          <w:sz w:val="24"/>
        </w:rPr>
        <w:t xml:space="preserve"> 2010.1</w:t>
      </w:r>
      <w:r>
        <w:rPr>
          <w:sz w:val="24"/>
        </w:rPr>
        <w:t xml:space="preserve"> </w:t>
      </w:r>
    </w:p>
    <w:p w:rsidR="007B0932" w:rsidRDefault="007B0932" w:rsidP="00C56504">
      <w:pPr>
        <w:spacing w:line="360" w:lineRule="auto"/>
        <w:ind w:left="480" w:hangingChars="200" w:hanging="480"/>
        <w:rPr>
          <w:sz w:val="24"/>
        </w:rPr>
      </w:pPr>
      <w:r>
        <w:rPr>
          <w:rFonts w:hint="eastAsia"/>
          <w:sz w:val="24"/>
        </w:rPr>
        <w:t xml:space="preserve">4 </w:t>
      </w:r>
      <w:r>
        <w:rPr>
          <w:sz w:val="24"/>
        </w:rPr>
        <w:t xml:space="preserve"> </w:t>
      </w:r>
      <w:r>
        <w:rPr>
          <w:rFonts w:hint="eastAsia"/>
          <w:sz w:val="24"/>
        </w:rPr>
        <w:t xml:space="preserve">Roger S. Pressman </w:t>
      </w:r>
      <w:r>
        <w:rPr>
          <w:rFonts w:hint="eastAsia"/>
          <w:sz w:val="24"/>
        </w:rPr>
        <w:t>著</w:t>
      </w:r>
      <w:r>
        <w:rPr>
          <w:rFonts w:hint="eastAsia"/>
          <w:sz w:val="24"/>
        </w:rPr>
        <w:t xml:space="preserve"> </w:t>
      </w:r>
      <w:r>
        <w:rPr>
          <w:rFonts w:hint="eastAsia"/>
          <w:sz w:val="24"/>
        </w:rPr>
        <w:t>《</w:t>
      </w:r>
      <w:bookmarkStart w:id="45" w:name="OLE_LINK7"/>
      <w:r>
        <w:rPr>
          <w:rFonts w:hint="eastAsia"/>
          <w:sz w:val="24"/>
        </w:rPr>
        <w:t>软件工程—实践者的研究方法</w:t>
      </w:r>
      <w:bookmarkEnd w:id="45"/>
      <w:r>
        <w:rPr>
          <w:rFonts w:hint="eastAsia"/>
          <w:sz w:val="24"/>
        </w:rPr>
        <w:t>》</w:t>
      </w:r>
      <w:r>
        <w:rPr>
          <w:rFonts w:hint="eastAsia"/>
          <w:sz w:val="24"/>
        </w:rPr>
        <w:t xml:space="preserve"> </w:t>
      </w:r>
      <w:r>
        <w:rPr>
          <w:rFonts w:hint="eastAsia"/>
          <w:sz w:val="24"/>
        </w:rPr>
        <w:t>机械工业出版社</w:t>
      </w:r>
      <w:r>
        <w:rPr>
          <w:rFonts w:hint="eastAsia"/>
          <w:sz w:val="24"/>
        </w:rPr>
        <w:t xml:space="preserve"> 2014.10</w:t>
      </w:r>
    </w:p>
    <w:p w:rsidR="007B0932" w:rsidRPr="007D2A39" w:rsidRDefault="007B0932" w:rsidP="007D2A39">
      <w:pPr>
        <w:rPr>
          <w:rFonts w:ascii="宋体" w:hAnsi="宋体" w:cs="宋体"/>
          <w:b/>
          <w:sz w:val="28"/>
        </w:rPr>
      </w:pPr>
      <w:bookmarkStart w:id="46" w:name="_Toc20605_WPSOffice_Level1"/>
      <w:bookmarkStart w:id="47" w:name="_Toc14048_WPSOffice_Level1"/>
      <w:r w:rsidRPr="007D2A39">
        <w:rPr>
          <w:rFonts w:ascii="宋体" w:hAnsi="宋体" w:cs="宋体" w:hint="eastAsia"/>
          <w:b/>
          <w:sz w:val="28"/>
        </w:rPr>
        <w:t>四、其它必要说明</w:t>
      </w:r>
      <w:bookmarkEnd w:id="46"/>
      <w:bookmarkEnd w:id="47"/>
    </w:p>
    <w:p w:rsidR="007B0932" w:rsidRDefault="007B0932" w:rsidP="00C56504">
      <w:pPr>
        <w:spacing w:line="360" w:lineRule="auto"/>
        <w:ind w:firstLineChars="200" w:firstLine="480"/>
        <w:rPr>
          <w:rFonts w:ascii="宋体" w:hAnsi="宋体" w:cs="宋体"/>
          <w:sz w:val="24"/>
        </w:rPr>
      </w:pPr>
      <w:r>
        <w:rPr>
          <w:rFonts w:ascii="宋体" w:hAnsi="宋体" w:cs="宋体"/>
          <w:sz w:val="24"/>
        </w:rPr>
        <w:t>本课程成绩考核</w:t>
      </w:r>
      <w:r>
        <w:rPr>
          <w:rFonts w:ascii="宋体" w:hAnsi="宋体" w:cs="宋体" w:hint="eastAsia"/>
          <w:sz w:val="24"/>
        </w:rPr>
        <w:t>主要</w:t>
      </w:r>
      <w:r>
        <w:rPr>
          <w:rFonts w:ascii="宋体" w:hAnsi="宋体" w:cs="宋体"/>
          <w:sz w:val="24"/>
        </w:rPr>
        <w:t>分三个方面</w:t>
      </w:r>
      <w:r>
        <w:rPr>
          <w:rFonts w:ascii="宋体" w:hAnsi="宋体" w:cs="宋体" w:hint="eastAsia"/>
          <w:sz w:val="24"/>
        </w:rPr>
        <w:t>：</w:t>
      </w:r>
      <w:r>
        <w:rPr>
          <w:rFonts w:ascii="宋体" w:hAnsi="宋体" w:cs="宋体"/>
          <w:sz w:val="24"/>
        </w:rPr>
        <w:t>平时成绩</w:t>
      </w:r>
      <w:r>
        <w:rPr>
          <w:rFonts w:ascii="宋体" w:hAnsi="宋体" w:cs="宋体" w:hint="eastAsia"/>
          <w:sz w:val="24"/>
        </w:rPr>
        <w:t>、各类文档和工具使用熟练程度，课程具体要求如下：</w:t>
      </w:r>
    </w:p>
    <w:p w:rsidR="007B0932" w:rsidRDefault="007B0932" w:rsidP="00C56504">
      <w:pPr>
        <w:spacing w:line="360" w:lineRule="auto"/>
        <w:ind w:firstLineChars="200" w:firstLine="480"/>
        <w:rPr>
          <w:rFonts w:ascii="宋体" w:hAnsi="宋体" w:cs="宋体"/>
          <w:sz w:val="24"/>
        </w:rPr>
      </w:pPr>
      <w:r>
        <w:rPr>
          <w:rFonts w:ascii="宋体" w:hAnsi="宋体" w:cs="宋体" w:hint="eastAsia"/>
          <w:sz w:val="24"/>
        </w:rPr>
        <w:t xml:space="preserve">1．平时成绩主要包括课堂出勤、平时表现情况以及作业按时提交情况，占总体成绩的20%。 </w:t>
      </w:r>
    </w:p>
    <w:p w:rsidR="007B0932" w:rsidRDefault="007B0932" w:rsidP="00C56504">
      <w:pPr>
        <w:spacing w:line="360" w:lineRule="auto"/>
        <w:ind w:firstLineChars="200" w:firstLine="480"/>
        <w:rPr>
          <w:rFonts w:ascii="宋体" w:hAnsi="宋体" w:cs="宋体"/>
          <w:sz w:val="24"/>
        </w:rPr>
      </w:pPr>
      <w:r>
        <w:rPr>
          <w:rFonts w:ascii="宋体" w:hAnsi="宋体" w:cs="宋体" w:hint="eastAsia"/>
          <w:sz w:val="24"/>
        </w:rPr>
        <w:t>2．学生需提交需求、设计、实现和测试各阶段的相关文档，根据质量给予成绩，占总体成绩的60%。</w:t>
      </w:r>
    </w:p>
    <w:p w:rsidR="007B0932" w:rsidRDefault="007B0932" w:rsidP="00C56504">
      <w:pPr>
        <w:spacing w:line="360" w:lineRule="auto"/>
        <w:ind w:firstLineChars="200" w:firstLine="480"/>
        <w:rPr>
          <w:rFonts w:ascii="宋体" w:hAnsi="宋体" w:cs="宋体"/>
          <w:sz w:val="24"/>
        </w:rPr>
      </w:pPr>
      <w:r>
        <w:rPr>
          <w:rFonts w:ascii="宋体" w:hAnsi="宋体" w:cs="宋体" w:hint="eastAsia"/>
          <w:sz w:val="24"/>
        </w:rPr>
        <w:t>3．学生应该熟练掌握UDSM平台的使用，包括项目创建、文档上传和下载以及团队组建等，根据熟练操作情况给予成绩，占总体成绩的20%。</w:t>
      </w:r>
    </w:p>
    <w:p w:rsidR="007B0932" w:rsidRDefault="007B0932" w:rsidP="00C56504">
      <w:pPr>
        <w:spacing w:line="360" w:lineRule="auto"/>
        <w:ind w:firstLineChars="200" w:firstLine="480"/>
        <w:rPr>
          <w:rFonts w:ascii="宋体" w:hAnsi="宋体" w:cs="宋体"/>
          <w:sz w:val="24"/>
        </w:rPr>
      </w:pPr>
    </w:p>
    <w:p w:rsidR="007B0932" w:rsidRDefault="007B0932" w:rsidP="00C56504">
      <w:pPr>
        <w:spacing w:line="360" w:lineRule="auto"/>
        <w:ind w:right="360" w:firstLine="5190"/>
        <w:jc w:val="right"/>
        <w:rPr>
          <w:b/>
          <w:sz w:val="24"/>
        </w:rPr>
      </w:pPr>
      <w:r>
        <w:rPr>
          <w:rFonts w:hint="eastAsia"/>
          <w:sz w:val="24"/>
        </w:rPr>
        <w:t xml:space="preserve">    </w:t>
      </w:r>
      <w:r>
        <w:rPr>
          <w:rFonts w:hint="eastAsia"/>
          <w:b/>
          <w:sz w:val="24"/>
        </w:rPr>
        <w:t>执笔人：丁一军</w:t>
      </w:r>
      <w:r>
        <w:rPr>
          <w:rFonts w:hint="eastAsia"/>
          <w:b/>
          <w:sz w:val="24"/>
        </w:rPr>
        <w:t xml:space="preserve">    </w:t>
      </w:r>
    </w:p>
    <w:p w:rsidR="007B0932" w:rsidRDefault="007B0932" w:rsidP="00C56504">
      <w:pPr>
        <w:spacing w:line="360" w:lineRule="auto"/>
        <w:ind w:right="360" w:firstLine="5190"/>
        <w:jc w:val="right"/>
        <w:rPr>
          <w:b/>
          <w:sz w:val="24"/>
        </w:rPr>
      </w:pPr>
      <w:r>
        <w:rPr>
          <w:rFonts w:hint="eastAsia"/>
          <w:b/>
          <w:sz w:val="24"/>
        </w:rPr>
        <w:t>审定人：张荣博</w:t>
      </w:r>
      <w:r>
        <w:rPr>
          <w:rFonts w:hint="eastAsia"/>
          <w:b/>
          <w:sz w:val="24"/>
        </w:rPr>
        <w:t xml:space="preserve">    </w:t>
      </w:r>
    </w:p>
    <w:p w:rsidR="007B0932" w:rsidRDefault="007B0932" w:rsidP="00C56504">
      <w:pPr>
        <w:spacing w:line="360" w:lineRule="auto"/>
        <w:ind w:right="360" w:firstLine="5190"/>
        <w:jc w:val="right"/>
        <w:rPr>
          <w:b/>
          <w:sz w:val="24"/>
        </w:rPr>
      </w:pPr>
      <w:r>
        <w:rPr>
          <w:rFonts w:hint="eastAsia"/>
          <w:b/>
          <w:sz w:val="24"/>
        </w:rPr>
        <w:t>批准人：张翼飞</w:t>
      </w:r>
      <w:r>
        <w:rPr>
          <w:rFonts w:hint="eastAsia"/>
          <w:b/>
          <w:sz w:val="24"/>
        </w:rPr>
        <w:t xml:space="preserve">    </w:t>
      </w:r>
    </w:p>
    <w:p w:rsidR="007B0932" w:rsidRDefault="007B0932" w:rsidP="00C56504">
      <w:pPr>
        <w:spacing w:line="360" w:lineRule="auto"/>
        <w:ind w:right="240" w:firstLineChars="2499" w:firstLine="6021"/>
        <w:rPr>
          <w:b/>
          <w:sz w:val="24"/>
        </w:rPr>
      </w:pPr>
      <w:r>
        <w:rPr>
          <w:rFonts w:hint="eastAsia"/>
          <w:b/>
          <w:sz w:val="24"/>
        </w:rPr>
        <w:t>2015</w:t>
      </w:r>
      <w:r>
        <w:rPr>
          <w:rFonts w:hint="eastAsia"/>
          <w:b/>
          <w:sz w:val="24"/>
        </w:rPr>
        <w:t>年</w:t>
      </w:r>
      <w:r>
        <w:rPr>
          <w:rFonts w:hint="eastAsia"/>
          <w:b/>
          <w:sz w:val="24"/>
        </w:rPr>
        <w:t xml:space="preserve"> 3 </w:t>
      </w:r>
      <w:r>
        <w:rPr>
          <w:rFonts w:hint="eastAsia"/>
          <w:b/>
          <w:sz w:val="24"/>
        </w:rPr>
        <w:t>月</w:t>
      </w:r>
    </w:p>
    <w:p w:rsidR="007B0932" w:rsidRDefault="007B0932" w:rsidP="00C56504">
      <w:pPr>
        <w:spacing w:line="360" w:lineRule="auto"/>
        <w:ind w:right="240"/>
        <w:rPr>
          <w:b/>
          <w:sz w:val="24"/>
        </w:rPr>
      </w:pPr>
    </w:p>
    <w:p w:rsidR="005F4DC3" w:rsidRDefault="005F4DC3" w:rsidP="00C56504">
      <w:pPr>
        <w:spacing w:line="360" w:lineRule="auto"/>
        <w:ind w:right="240"/>
        <w:rPr>
          <w:b/>
          <w:sz w:val="24"/>
        </w:rPr>
      </w:pPr>
    </w:p>
    <w:p w:rsidR="005F4DC3" w:rsidRDefault="005F4DC3" w:rsidP="00C56504">
      <w:pPr>
        <w:spacing w:line="360" w:lineRule="auto"/>
        <w:ind w:right="240"/>
        <w:rPr>
          <w:b/>
          <w:sz w:val="24"/>
        </w:rPr>
      </w:pPr>
    </w:p>
    <w:p w:rsidR="007B0932" w:rsidRPr="001657F7" w:rsidRDefault="007B0932" w:rsidP="00C56504">
      <w:pPr>
        <w:keepNext/>
        <w:spacing w:before="120" w:after="240" w:line="300" w:lineRule="auto"/>
        <w:jc w:val="center"/>
        <w:outlineLvl w:val="1"/>
        <w:rPr>
          <w:b/>
          <w:sz w:val="32"/>
          <w:szCs w:val="32"/>
        </w:rPr>
      </w:pPr>
      <w:r>
        <w:rPr>
          <w:rFonts w:hint="eastAsia"/>
          <w:b/>
          <w:sz w:val="32"/>
          <w:szCs w:val="32"/>
        </w:rPr>
        <w:lastRenderedPageBreak/>
        <w:t>《</w:t>
      </w:r>
      <w:r w:rsidR="001657F7">
        <w:rPr>
          <w:rFonts w:hint="eastAsia"/>
          <w:b/>
          <w:sz w:val="32"/>
          <w:szCs w:val="32"/>
        </w:rPr>
        <w:t>软件需求工程</w:t>
      </w:r>
      <w:r>
        <w:rPr>
          <w:rFonts w:hint="eastAsia"/>
          <w:b/>
          <w:sz w:val="32"/>
          <w:szCs w:val="32"/>
        </w:rPr>
        <w:t>》课程教学大纲</w:t>
      </w:r>
    </w:p>
    <w:p w:rsidR="007B0932" w:rsidRDefault="007B0932" w:rsidP="00C56504">
      <w:pPr>
        <w:spacing w:line="360" w:lineRule="auto"/>
        <w:rPr>
          <w:bCs/>
          <w:sz w:val="24"/>
        </w:rPr>
      </w:pPr>
      <w:r>
        <w:rPr>
          <w:rFonts w:hint="eastAsia"/>
          <w:b/>
          <w:bCs/>
          <w:sz w:val="24"/>
        </w:rPr>
        <w:t>【课程编号】</w:t>
      </w:r>
      <w:r>
        <w:rPr>
          <w:rFonts w:hint="eastAsia"/>
          <w:bCs/>
          <w:sz w:val="24"/>
        </w:rPr>
        <w:t xml:space="preserve">  </w:t>
      </w:r>
      <w:r>
        <w:rPr>
          <w:bCs/>
          <w:sz w:val="24"/>
        </w:rPr>
        <w:t>1010002311</w:t>
      </w:r>
    </w:p>
    <w:p w:rsidR="007B0932" w:rsidRDefault="007B0932" w:rsidP="00C56504">
      <w:pPr>
        <w:spacing w:line="360" w:lineRule="auto"/>
        <w:rPr>
          <w:bCs/>
          <w:sz w:val="24"/>
        </w:rPr>
      </w:pPr>
      <w:r>
        <w:rPr>
          <w:rFonts w:hint="eastAsia"/>
          <w:b/>
          <w:bCs/>
          <w:sz w:val="24"/>
        </w:rPr>
        <w:t>【课程名称】</w:t>
      </w:r>
      <w:r>
        <w:rPr>
          <w:rFonts w:hint="eastAsia"/>
          <w:b/>
          <w:bCs/>
          <w:sz w:val="24"/>
        </w:rPr>
        <w:t xml:space="preserve">  </w:t>
      </w:r>
      <w:r>
        <w:rPr>
          <w:rFonts w:hint="eastAsia"/>
          <w:bCs/>
          <w:sz w:val="24"/>
        </w:rPr>
        <w:t>软件需求工程</w:t>
      </w:r>
    </w:p>
    <w:p w:rsidR="007B0932" w:rsidRDefault="007B0932" w:rsidP="00C56504">
      <w:pPr>
        <w:spacing w:line="360" w:lineRule="auto"/>
        <w:ind w:firstLineChars="650" w:firstLine="1560"/>
        <w:rPr>
          <w:b/>
          <w:bCs/>
          <w:sz w:val="24"/>
        </w:rPr>
      </w:pPr>
      <w:r>
        <w:rPr>
          <w:bCs/>
          <w:sz w:val="24"/>
        </w:rPr>
        <w:t>Software Requirement Engineering</w:t>
      </w:r>
    </w:p>
    <w:p w:rsidR="007B0932" w:rsidRPr="007D2A39" w:rsidRDefault="007B0932" w:rsidP="007D2A39">
      <w:r w:rsidRPr="007D2A39">
        <w:rPr>
          <w:rFonts w:hint="eastAsia"/>
        </w:rPr>
        <w:t>【</w:t>
      </w:r>
      <w:r w:rsidRPr="007D2A39">
        <w:rPr>
          <w:rFonts w:hint="eastAsia"/>
          <w:b/>
          <w:bCs/>
          <w:sz w:val="24"/>
        </w:rPr>
        <w:t>学时学分】</w:t>
      </w:r>
      <w:r w:rsidRPr="007D2A39">
        <w:rPr>
          <w:rFonts w:hint="eastAsia"/>
          <w:b/>
          <w:bCs/>
          <w:sz w:val="24"/>
        </w:rPr>
        <w:t xml:space="preserve"> 32 </w:t>
      </w:r>
      <w:r w:rsidRPr="007D2A39">
        <w:rPr>
          <w:rFonts w:hint="eastAsia"/>
          <w:b/>
          <w:bCs/>
          <w:sz w:val="24"/>
        </w:rPr>
        <w:t>学时；</w:t>
      </w:r>
      <w:r w:rsidRPr="007D2A39">
        <w:rPr>
          <w:rFonts w:hint="eastAsia"/>
          <w:b/>
          <w:bCs/>
          <w:sz w:val="24"/>
        </w:rPr>
        <w:t xml:space="preserve">  </w:t>
      </w:r>
      <w:r w:rsidRPr="007D2A39">
        <w:rPr>
          <w:b/>
          <w:bCs/>
          <w:sz w:val="24"/>
        </w:rPr>
        <w:t>2</w:t>
      </w:r>
      <w:r w:rsidRPr="007D2A39">
        <w:rPr>
          <w:rFonts w:hint="eastAsia"/>
          <w:b/>
          <w:bCs/>
          <w:sz w:val="24"/>
        </w:rPr>
        <w:t xml:space="preserve"> </w:t>
      </w:r>
      <w:r w:rsidRPr="007D2A39">
        <w:rPr>
          <w:rFonts w:hint="eastAsia"/>
          <w:b/>
          <w:bCs/>
          <w:sz w:val="24"/>
        </w:rPr>
        <w:t>学分</w:t>
      </w:r>
      <w:r w:rsidRPr="007D2A39">
        <w:rPr>
          <w:rFonts w:hint="eastAsia"/>
          <w:b/>
          <w:bCs/>
          <w:sz w:val="24"/>
        </w:rPr>
        <w:t xml:space="preserve">  </w:t>
      </w:r>
      <w:r w:rsidRPr="007D2A39">
        <w:rPr>
          <w:rFonts w:hint="eastAsia"/>
        </w:rPr>
        <w:t xml:space="preserve">       </w:t>
      </w:r>
      <w:r w:rsidRPr="007D2A39">
        <w:t xml:space="preserve">  </w:t>
      </w:r>
    </w:p>
    <w:p w:rsidR="007B0932" w:rsidRDefault="007B0932" w:rsidP="00C56504">
      <w:pPr>
        <w:spacing w:line="360" w:lineRule="auto"/>
        <w:rPr>
          <w:sz w:val="24"/>
        </w:rPr>
      </w:pPr>
      <w:r>
        <w:rPr>
          <w:rFonts w:hint="eastAsia"/>
          <w:b/>
          <w:bCs/>
          <w:sz w:val="24"/>
        </w:rPr>
        <w:t>【</w:t>
      </w:r>
      <w:r>
        <w:rPr>
          <w:rFonts w:hint="eastAsia"/>
          <w:b/>
          <w:sz w:val="24"/>
        </w:rPr>
        <w:t>课程类别</w:t>
      </w:r>
      <w:r>
        <w:rPr>
          <w:rFonts w:hint="eastAsia"/>
          <w:b/>
          <w:bCs/>
          <w:sz w:val="24"/>
        </w:rPr>
        <w:t>】</w:t>
      </w:r>
      <w:r>
        <w:rPr>
          <w:rFonts w:hint="eastAsia"/>
          <w:b/>
          <w:bCs/>
          <w:sz w:val="24"/>
        </w:rPr>
        <w:t xml:space="preserve"> </w:t>
      </w:r>
      <w:r>
        <w:rPr>
          <w:rFonts w:hint="eastAsia"/>
          <w:bCs/>
          <w:sz w:val="24"/>
        </w:rPr>
        <w:t>专业课</w:t>
      </w:r>
      <w:r>
        <w:rPr>
          <w:rFonts w:hint="eastAsia"/>
          <w:sz w:val="24"/>
        </w:rPr>
        <w:t xml:space="preserve">                      </w:t>
      </w:r>
      <w:r>
        <w:rPr>
          <w:rFonts w:hint="eastAsia"/>
          <w:b/>
          <w:bCs/>
          <w:sz w:val="24"/>
        </w:rPr>
        <w:t>【</w:t>
      </w:r>
      <w:r>
        <w:rPr>
          <w:rFonts w:hint="eastAsia"/>
          <w:b/>
          <w:sz w:val="24"/>
        </w:rPr>
        <w:t>开课模式</w:t>
      </w:r>
      <w:r>
        <w:rPr>
          <w:rFonts w:hint="eastAsia"/>
          <w:b/>
          <w:bCs/>
          <w:sz w:val="24"/>
        </w:rPr>
        <w:t>】</w:t>
      </w:r>
      <w:r>
        <w:rPr>
          <w:rFonts w:hint="eastAsia"/>
          <w:bCs/>
          <w:sz w:val="24"/>
        </w:rPr>
        <w:t>必修</w:t>
      </w:r>
    </w:p>
    <w:p w:rsidR="007B0932" w:rsidRPr="007D2A39" w:rsidRDefault="007B0932" w:rsidP="007D2A39">
      <w:pPr>
        <w:rPr>
          <w:b/>
          <w:sz w:val="24"/>
        </w:rPr>
      </w:pPr>
      <w:r w:rsidRPr="007D2A39">
        <w:rPr>
          <w:rFonts w:hint="eastAsia"/>
        </w:rPr>
        <w:t>【</w:t>
      </w:r>
      <w:r w:rsidRPr="007D2A39">
        <w:rPr>
          <w:rFonts w:hint="eastAsia"/>
          <w:b/>
          <w:sz w:val="24"/>
        </w:rPr>
        <w:t>先修课程】</w:t>
      </w:r>
      <w:r w:rsidRPr="007D2A39">
        <w:rPr>
          <w:rFonts w:hint="eastAsia"/>
          <w:b/>
          <w:sz w:val="24"/>
        </w:rPr>
        <w:t xml:space="preserve"> </w:t>
      </w:r>
      <w:r w:rsidRPr="007D2A39">
        <w:rPr>
          <w:rFonts w:hint="eastAsia"/>
          <w:b/>
          <w:sz w:val="24"/>
        </w:rPr>
        <w:t>软件工程导论、程序设计基础、高级程序设计</w:t>
      </w:r>
    </w:p>
    <w:p w:rsidR="007B0932" w:rsidRDefault="007B0932" w:rsidP="00C56504">
      <w:pPr>
        <w:spacing w:line="360" w:lineRule="auto"/>
        <w:rPr>
          <w:sz w:val="24"/>
        </w:rPr>
      </w:pPr>
      <w:r>
        <w:rPr>
          <w:rFonts w:hint="eastAsia"/>
          <w:b/>
          <w:bCs/>
          <w:sz w:val="24"/>
        </w:rPr>
        <w:t>【</w:t>
      </w:r>
      <w:r>
        <w:rPr>
          <w:rFonts w:hint="eastAsia"/>
          <w:b/>
          <w:sz w:val="24"/>
        </w:rPr>
        <w:t>开课单位</w:t>
      </w:r>
      <w:r>
        <w:rPr>
          <w:rFonts w:hint="eastAsia"/>
          <w:b/>
          <w:bCs/>
          <w:sz w:val="24"/>
        </w:rPr>
        <w:t>】</w:t>
      </w:r>
      <w:r>
        <w:rPr>
          <w:rFonts w:hint="eastAsia"/>
          <w:b/>
          <w:bCs/>
          <w:sz w:val="24"/>
        </w:rPr>
        <w:t xml:space="preserve"> </w:t>
      </w:r>
      <w:r>
        <w:rPr>
          <w:rFonts w:hint="eastAsia"/>
          <w:bCs/>
          <w:sz w:val="24"/>
        </w:rPr>
        <w:t>软件工程系</w:t>
      </w:r>
      <w:r>
        <w:rPr>
          <w:rFonts w:hint="eastAsia"/>
          <w:bCs/>
          <w:sz w:val="24"/>
        </w:rPr>
        <w:t xml:space="preserve">  </w:t>
      </w:r>
      <w:r>
        <w:rPr>
          <w:rFonts w:hint="eastAsia"/>
          <w:b/>
          <w:bCs/>
          <w:sz w:val="24"/>
        </w:rPr>
        <w:t xml:space="preserve">        </w:t>
      </w:r>
      <w:r>
        <w:rPr>
          <w:rFonts w:hint="eastAsia"/>
          <w:b/>
          <w:bCs/>
          <w:sz w:val="24"/>
        </w:rPr>
        <w:tab/>
      </w:r>
      <w:r>
        <w:rPr>
          <w:rFonts w:hint="eastAsia"/>
          <w:b/>
          <w:bCs/>
          <w:sz w:val="24"/>
        </w:rPr>
        <w:tab/>
        <w:t xml:space="preserve">  </w:t>
      </w:r>
      <w:r>
        <w:rPr>
          <w:rFonts w:hint="eastAsia"/>
          <w:b/>
          <w:bCs/>
          <w:sz w:val="24"/>
        </w:rPr>
        <w:t>【</w:t>
      </w:r>
      <w:r>
        <w:rPr>
          <w:rFonts w:hint="eastAsia"/>
          <w:b/>
          <w:sz w:val="24"/>
        </w:rPr>
        <w:t>开课学期</w:t>
      </w:r>
      <w:r>
        <w:rPr>
          <w:rFonts w:hint="eastAsia"/>
          <w:b/>
          <w:bCs/>
          <w:sz w:val="24"/>
        </w:rPr>
        <w:t>】</w:t>
      </w:r>
      <w:r>
        <w:rPr>
          <w:rFonts w:hint="eastAsia"/>
          <w:sz w:val="24"/>
        </w:rPr>
        <w:t>第</w:t>
      </w:r>
      <w:r>
        <w:rPr>
          <w:rFonts w:hint="eastAsia"/>
          <w:sz w:val="24"/>
        </w:rPr>
        <w:t xml:space="preserve"> </w:t>
      </w:r>
      <w:r>
        <w:rPr>
          <w:sz w:val="24"/>
        </w:rPr>
        <w:t>4</w:t>
      </w:r>
      <w:r>
        <w:rPr>
          <w:rFonts w:hint="eastAsia"/>
          <w:sz w:val="24"/>
        </w:rPr>
        <w:t xml:space="preserve"> </w:t>
      </w:r>
      <w:r>
        <w:rPr>
          <w:rFonts w:hint="eastAsia"/>
          <w:sz w:val="24"/>
        </w:rPr>
        <w:t>学期</w:t>
      </w:r>
    </w:p>
    <w:p w:rsidR="007B0932" w:rsidRDefault="007B0932" w:rsidP="00C56504">
      <w:pPr>
        <w:spacing w:line="360" w:lineRule="auto"/>
        <w:rPr>
          <w:bCs/>
          <w:sz w:val="24"/>
        </w:rPr>
      </w:pPr>
      <w:r>
        <w:rPr>
          <w:rFonts w:hint="eastAsia"/>
          <w:b/>
          <w:bCs/>
          <w:sz w:val="24"/>
        </w:rPr>
        <w:t>【</w:t>
      </w:r>
      <w:r>
        <w:rPr>
          <w:rFonts w:hint="eastAsia"/>
          <w:b/>
          <w:sz w:val="24"/>
        </w:rPr>
        <w:t>授课对象</w:t>
      </w:r>
      <w:r>
        <w:rPr>
          <w:rFonts w:hint="eastAsia"/>
          <w:b/>
          <w:bCs/>
          <w:sz w:val="24"/>
        </w:rPr>
        <w:t>】</w:t>
      </w:r>
      <w:r>
        <w:rPr>
          <w:rFonts w:hint="eastAsia"/>
          <w:b/>
          <w:bCs/>
          <w:sz w:val="24"/>
        </w:rPr>
        <w:t xml:space="preserve"> </w:t>
      </w:r>
      <w:r>
        <w:rPr>
          <w:rFonts w:hint="eastAsia"/>
          <w:bCs/>
          <w:sz w:val="24"/>
        </w:rPr>
        <w:t>软件工程专业</w:t>
      </w:r>
      <w:r>
        <w:rPr>
          <w:rFonts w:hint="eastAsia"/>
          <w:bCs/>
          <w:sz w:val="24"/>
        </w:rPr>
        <w:t xml:space="preserve"> </w:t>
      </w:r>
      <w:r>
        <w:rPr>
          <w:rFonts w:hint="eastAsia"/>
          <w:b/>
          <w:bCs/>
          <w:sz w:val="24"/>
        </w:rPr>
        <w:t xml:space="preserve">       </w:t>
      </w:r>
      <w:r>
        <w:rPr>
          <w:b/>
          <w:bCs/>
          <w:sz w:val="24"/>
        </w:rPr>
        <w:t xml:space="preserve">     </w:t>
      </w:r>
      <w:r>
        <w:rPr>
          <w:rFonts w:hint="eastAsia"/>
          <w:b/>
          <w:bCs/>
          <w:sz w:val="24"/>
        </w:rPr>
        <w:t xml:space="preserve"> </w:t>
      </w:r>
      <w:r>
        <w:rPr>
          <w:b/>
          <w:bCs/>
          <w:sz w:val="24"/>
        </w:rPr>
        <w:t xml:space="preserve"> </w:t>
      </w:r>
      <w:r>
        <w:rPr>
          <w:rFonts w:hint="eastAsia"/>
          <w:b/>
          <w:bCs/>
          <w:sz w:val="24"/>
        </w:rPr>
        <w:t>【</w:t>
      </w:r>
      <w:r>
        <w:rPr>
          <w:rFonts w:hint="eastAsia"/>
          <w:b/>
          <w:sz w:val="24"/>
        </w:rPr>
        <w:t>考核方式</w:t>
      </w:r>
      <w:r>
        <w:rPr>
          <w:rFonts w:hint="eastAsia"/>
          <w:b/>
          <w:bCs/>
          <w:sz w:val="24"/>
        </w:rPr>
        <w:t>】</w:t>
      </w:r>
      <w:r>
        <w:rPr>
          <w:rFonts w:hint="eastAsia"/>
          <w:bCs/>
          <w:sz w:val="24"/>
        </w:rPr>
        <w:t>考试</w:t>
      </w:r>
    </w:p>
    <w:p w:rsidR="007B0932" w:rsidRPr="007D2A39" w:rsidRDefault="007D2A39" w:rsidP="007D2A39">
      <w:pPr>
        <w:rPr>
          <w:rFonts w:ascii="宋体" w:hAnsi="宋体" w:cs="宋体"/>
          <w:b/>
          <w:sz w:val="28"/>
        </w:rPr>
      </w:pPr>
      <w:bookmarkStart w:id="48" w:name="_Toc20274_WPSOffice_Level1"/>
      <w:bookmarkStart w:id="49" w:name="_Toc10455_WPSOffice_Level1"/>
      <w:r w:rsidRPr="007D2A39">
        <w:rPr>
          <w:rFonts w:ascii="宋体" w:hAnsi="宋体" w:cs="宋体" w:hint="eastAsia"/>
          <w:b/>
          <w:sz w:val="28"/>
        </w:rPr>
        <w:t>一</w:t>
      </w:r>
      <w:r w:rsidR="007B0932" w:rsidRPr="007D2A39">
        <w:rPr>
          <w:rFonts w:ascii="宋体" w:hAnsi="宋体" w:cs="宋体" w:hint="eastAsia"/>
          <w:b/>
          <w:sz w:val="28"/>
        </w:rPr>
        <w:t>、课程的性质、目的与任务</w:t>
      </w:r>
      <w:bookmarkEnd w:id="48"/>
      <w:bookmarkEnd w:id="49"/>
    </w:p>
    <w:p w:rsidR="007B0932" w:rsidRDefault="007B0932" w:rsidP="00C56504">
      <w:pPr>
        <w:spacing w:line="360" w:lineRule="auto"/>
        <w:ind w:firstLine="480"/>
        <w:rPr>
          <w:rFonts w:ascii="宋体" w:hAnsi="宋体" w:cs="宋体"/>
          <w:sz w:val="24"/>
        </w:rPr>
      </w:pPr>
      <w:r>
        <w:rPr>
          <w:rFonts w:ascii="宋体" w:hAnsi="宋体" w:cs="宋体" w:hint="eastAsia"/>
          <w:sz w:val="24"/>
        </w:rPr>
        <w:t>本课程是软件工程专业的专业核心课程。课程内容包括需求工程的基础知识、软件需求的基础理论、常用的需求获取方法与技术、常用的需求分析方法、需求管理知识和初步的需求工程过程管理知识。课程在整个软件工程的背景下介绍需求工程知识，试图让学生理解需求工程工作可能给后继软件项目工作带来的影响，并在此基础上全面深入的了解软件需求领域的各项方法、技术与工具。</w:t>
      </w:r>
    </w:p>
    <w:p w:rsidR="007B0932" w:rsidRPr="007D2A39" w:rsidRDefault="007B0932" w:rsidP="007D2A39">
      <w:pPr>
        <w:rPr>
          <w:rFonts w:ascii="宋体" w:hAnsi="宋体" w:cs="宋体"/>
          <w:b/>
          <w:sz w:val="28"/>
        </w:rPr>
      </w:pPr>
      <w:bookmarkStart w:id="50" w:name="_Toc29617_WPSOffice_Level1"/>
      <w:bookmarkStart w:id="51" w:name="_Toc7508_WPSOffice_Level1"/>
      <w:r w:rsidRPr="007D2A39">
        <w:rPr>
          <w:rFonts w:ascii="宋体" w:hAnsi="宋体" w:cs="宋体" w:hint="eastAsia"/>
          <w:b/>
          <w:sz w:val="28"/>
        </w:rPr>
        <w:t>二、课程的教学内容、基本要求和学时分配</w:t>
      </w:r>
      <w:bookmarkEnd w:id="50"/>
      <w:bookmarkEnd w:id="51"/>
    </w:p>
    <w:p w:rsidR="007B0932" w:rsidRDefault="007B0932" w:rsidP="00C56504">
      <w:pPr>
        <w:snapToGrid w:val="0"/>
        <w:spacing w:line="360" w:lineRule="auto"/>
        <w:rPr>
          <w:rFonts w:ascii="宋体" w:hAnsi="宋体" w:cs="宋体"/>
          <w:sz w:val="24"/>
        </w:rPr>
      </w:pPr>
      <w:r>
        <w:rPr>
          <w:rFonts w:ascii="宋体" w:hAnsi="宋体" w:cs="宋体" w:hint="eastAsia"/>
          <w:sz w:val="24"/>
        </w:rPr>
        <w:t xml:space="preserve">本课程所承载的知识、能力和素质培养的具体要求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7087"/>
      </w:tblGrid>
      <w:tr w:rsidR="007B0932" w:rsidTr="007B0932">
        <w:tc>
          <w:tcPr>
            <w:tcW w:w="1560" w:type="dxa"/>
            <w:vAlign w:val="center"/>
          </w:tcPr>
          <w:p w:rsidR="007B0932" w:rsidRDefault="007B0932" w:rsidP="00C56504">
            <w:pPr>
              <w:jc w:val="center"/>
              <w:rPr>
                <w:rFonts w:ascii="宋体" w:hAnsi="宋体" w:cs="宋体"/>
                <w:b/>
                <w:sz w:val="24"/>
              </w:rPr>
            </w:pPr>
            <w:r>
              <w:rPr>
                <w:rFonts w:ascii="宋体" w:hAnsi="宋体" w:cs="宋体" w:hint="eastAsia"/>
                <w:b/>
                <w:sz w:val="24"/>
              </w:rPr>
              <w:t>培养方案</w:t>
            </w:r>
          </w:p>
          <w:p w:rsidR="007B0932" w:rsidRDefault="007B0932" w:rsidP="00C56504">
            <w:pPr>
              <w:jc w:val="center"/>
              <w:rPr>
                <w:rFonts w:ascii="宋体" w:hAnsi="宋体" w:cs="宋体"/>
                <w:b/>
                <w:sz w:val="24"/>
              </w:rPr>
            </w:pPr>
            <w:r>
              <w:rPr>
                <w:rFonts w:ascii="宋体" w:hAnsi="宋体" w:cs="宋体" w:hint="eastAsia"/>
                <w:b/>
                <w:sz w:val="24"/>
              </w:rPr>
              <w:t>培养要求</w:t>
            </w:r>
          </w:p>
        </w:tc>
        <w:tc>
          <w:tcPr>
            <w:tcW w:w="7087" w:type="dxa"/>
            <w:vAlign w:val="center"/>
          </w:tcPr>
          <w:p w:rsidR="007B0932" w:rsidRDefault="007B0932" w:rsidP="00C56504">
            <w:pPr>
              <w:jc w:val="center"/>
              <w:rPr>
                <w:rFonts w:ascii="宋体" w:hAnsi="宋体" w:cs="宋体"/>
                <w:b/>
                <w:sz w:val="24"/>
              </w:rPr>
            </w:pPr>
            <w:r>
              <w:rPr>
                <w:rFonts w:ascii="宋体" w:hAnsi="宋体" w:cs="宋体" w:hint="eastAsia"/>
                <w:b/>
                <w:sz w:val="24"/>
              </w:rPr>
              <w:t>课程具体要求</w:t>
            </w:r>
          </w:p>
        </w:tc>
      </w:tr>
      <w:tr w:rsidR="007B0932" w:rsidTr="007B0932">
        <w:tc>
          <w:tcPr>
            <w:tcW w:w="1560" w:type="dxa"/>
            <w:vAlign w:val="center"/>
          </w:tcPr>
          <w:p w:rsidR="007B0932" w:rsidRDefault="007B0932" w:rsidP="00C56504">
            <w:pPr>
              <w:jc w:val="center"/>
              <w:rPr>
                <w:rFonts w:ascii="宋体" w:hAnsi="宋体" w:cs="宋体"/>
              </w:rPr>
            </w:pPr>
            <w:r>
              <w:rPr>
                <w:rFonts w:ascii="宋体" w:hAnsi="宋体" w:cs="宋体" w:hint="eastAsia"/>
              </w:rPr>
              <w:t>工程素质</w:t>
            </w:r>
          </w:p>
          <w:p w:rsidR="007B0932" w:rsidRDefault="007B0932" w:rsidP="00C56504">
            <w:pPr>
              <w:jc w:val="center"/>
              <w:rPr>
                <w:rFonts w:ascii="宋体" w:hAnsi="宋体" w:cs="宋体"/>
              </w:rPr>
            </w:pPr>
            <w:r>
              <w:rPr>
                <w:rFonts w:ascii="宋体" w:hAnsi="宋体" w:cs="宋体" w:hint="eastAsia"/>
              </w:rPr>
              <w:t>科学素质</w:t>
            </w:r>
          </w:p>
          <w:p w:rsidR="007B0932" w:rsidRDefault="007B0932" w:rsidP="00C56504">
            <w:pPr>
              <w:jc w:val="center"/>
              <w:rPr>
                <w:rFonts w:ascii="宋体" w:hAnsi="宋体" w:cs="宋体"/>
              </w:rPr>
            </w:pPr>
            <w:r>
              <w:rPr>
                <w:rFonts w:ascii="宋体" w:hAnsi="宋体" w:cs="宋体" w:hint="eastAsia"/>
              </w:rPr>
              <w:t>专业素质</w:t>
            </w:r>
          </w:p>
        </w:tc>
        <w:tc>
          <w:tcPr>
            <w:tcW w:w="7087" w:type="dxa"/>
            <w:vAlign w:val="center"/>
          </w:tcPr>
          <w:p w:rsidR="007B0932" w:rsidRDefault="007B0932" w:rsidP="00C56504">
            <w:pPr>
              <w:rPr>
                <w:rFonts w:ascii="宋体" w:hAnsi="宋体" w:cs="宋体"/>
              </w:rPr>
            </w:pPr>
            <w:r>
              <w:rPr>
                <w:rFonts w:ascii="宋体" w:hAnsi="宋体" w:cs="宋体" w:hint="eastAsia"/>
              </w:rPr>
              <w:t>本课程主要指导理解需求工程及其各个活动，掌握常用的需求工程技术，能够组织并完成复杂系统的各项需求工程工作。</w:t>
            </w:r>
          </w:p>
        </w:tc>
      </w:tr>
      <w:tr w:rsidR="007B0932" w:rsidTr="007B0932">
        <w:tc>
          <w:tcPr>
            <w:tcW w:w="1560" w:type="dxa"/>
            <w:vAlign w:val="center"/>
          </w:tcPr>
          <w:p w:rsidR="007B0932" w:rsidRDefault="007B0932" w:rsidP="00C56504">
            <w:pPr>
              <w:jc w:val="center"/>
              <w:rPr>
                <w:rFonts w:ascii="宋体" w:hAnsi="宋体" w:cs="宋体"/>
              </w:rPr>
            </w:pPr>
            <w:r>
              <w:rPr>
                <w:rFonts w:ascii="宋体" w:hAnsi="宋体" w:cs="宋体" w:hint="eastAsia"/>
              </w:rPr>
              <w:t>专业知识</w:t>
            </w:r>
          </w:p>
          <w:p w:rsidR="007B0932" w:rsidRDefault="007B0932" w:rsidP="00C56504">
            <w:pPr>
              <w:jc w:val="center"/>
              <w:rPr>
                <w:rFonts w:ascii="宋体" w:hAnsi="宋体" w:cs="宋体"/>
              </w:rPr>
            </w:pPr>
            <w:r>
              <w:rPr>
                <w:rFonts w:ascii="宋体" w:hAnsi="宋体" w:cs="宋体" w:hint="eastAsia"/>
              </w:rPr>
              <w:t>工具性知识</w:t>
            </w:r>
          </w:p>
          <w:p w:rsidR="007B0932" w:rsidRDefault="007B0932" w:rsidP="00C56504">
            <w:pPr>
              <w:jc w:val="center"/>
              <w:rPr>
                <w:rFonts w:ascii="宋体" w:hAnsi="宋体" w:cs="宋体"/>
              </w:rPr>
            </w:pPr>
            <w:r>
              <w:rPr>
                <w:rFonts w:ascii="宋体" w:hAnsi="宋体" w:cs="宋体" w:hint="eastAsia"/>
              </w:rPr>
              <w:t>工程技术知识</w:t>
            </w:r>
          </w:p>
        </w:tc>
        <w:tc>
          <w:tcPr>
            <w:tcW w:w="7087" w:type="dxa"/>
            <w:vAlign w:val="center"/>
          </w:tcPr>
          <w:p w:rsidR="007B0932" w:rsidRDefault="007B0932" w:rsidP="00C56504">
            <w:pPr>
              <w:rPr>
                <w:rFonts w:ascii="宋体" w:hAnsi="宋体" w:cs="宋体"/>
              </w:rPr>
            </w:pPr>
            <w:r>
              <w:rPr>
                <w:rFonts w:ascii="宋体" w:hAnsi="宋体" w:cs="宋体" w:hint="eastAsia"/>
              </w:rPr>
              <w:t>掌握常用的需求获取方法与技术，能够用多种方法与技术发现或者提取需求。掌握常用的需求分析方法与技术，能够完成需求分析、目标分析和用例分析等建模工作。理解常用的需求规格说明技术，能够使用形式化、半形式化和非形式化技术为不同类型系统表示功能性和非功能性需求。</w:t>
            </w:r>
          </w:p>
        </w:tc>
      </w:tr>
      <w:tr w:rsidR="007B0932" w:rsidTr="007B0932">
        <w:tc>
          <w:tcPr>
            <w:tcW w:w="1560" w:type="dxa"/>
            <w:vAlign w:val="center"/>
          </w:tcPr>
          <w:p w:rsidR="007B0932" w:rsidRDefault="007B0932" w:rsidP="00C56504">
            <w:pPr>
              <w:jc w:val="center"/>
              <w:rPr>
                <w:rFonts w:ascii="宋体" w:hAnsi="宋体" w:cs="宋体"/>
              </w:rPr>
            </w:pPr>
            <w:r>
              <w:rPr>
                <w:rFonts w:ascii="宋体" w:hAnsi="宋体" w:cs="宋体" w:hint="eastAsia"/>
              </w:rPr>
              <w:lastRenderedPageBreak/>
              <w:t>专业能力</w:t>
            </w:r>
          </w:p>
          <w:p w:rsidR="007B0932" w:rsidRDefault="007B0932" w:rsidP="00C56504">
            <w:pPr>
              <w:jc w:val="center"/>
              <w:rPr>
                <w:rFonts w:ascii="宋体" w:hAnsi="宋体" w:cs="宋体"/>
              </w:rPr>
            </w:pPr>
            <w:r>
              <w:rPr>
                <w:rFonts w:ascii="宋体" w:hAnsi="宋体" w:cs="宋体" w:hint="eastAsia"/>
              </w:rPr>
              <w:t>工程能力</w:t>
            </w:r>
          </w:p>
        </w:tc>
        <w:tc>
          <w:tcPr>
            <w:tcW w:w="7087" w:type="dxa"/>
            <w:vAlign w:val="center"/>
          </w:tcPr>
          <w:p w:rsidR="007B0932" w:rsidRDefault="007B0932" w:rsidP="00C56504">
            <w:pPr>
              <w:rPr>
                <w:rFonts w:ascii="宋体" w:hAnsi="宋体" w:cs="宋体"/>
              </w:rPr>
            </w:pPr>
            <w:r>
              <w:rPr>
                <w:rFonts w:ascii="宋体" w:hAnsi="宋体" w:cs="宋体" w:hint="eastAsia"/>
              </w:rPr>
              <w:t>学生通过本课程的学习和实际项目操作，可以提高学生解决实际问题的专业能力和工程能力。</w:t>
            </w:r>
          </w:p>
        </w:tc>
      </w:tr>
      <w:tr w:rsidR="007B0932" w:rsidTr="007B0932">
        <w:tc>
          <w:tcPr>
            <w:tcW w:w="1560" w:type="dxa"/>
            <w:vAlign w:val="center"/>
          </w:tcPr>
          <w:p w:rsidR="007B0932" w:rsidRDefault="007B0932" w:rsidP="00C56504">
            <w:pPr>
              <w:jc w:val="center"/>
              <w:rPr>
                <w:rFonts w:ascii="宋体" w:hAnsi="宋体" w:cs="宋体"/>
              </w:rPr>
            </w:pPr>
            <w:r>
              <w:rPr>
                <w:rFonts w:ascii="宋体" w:hAnsi="宋体" w:cs="宋体" w:hint="eastAsia"/>
              </w:rPr>
              <w:t>团队能力</w:t>
            </w:r>
          </w:p>
        </w:tc>
        <w:tc>
          <w:tcPr>
            <w:tcW w:w="7087" w:type="dxa"/>
            <w:vAlign w:val="center"/>
          </w:tcPr>
          <w:p w:rsidR="007B0932" w:rsidRDefault="007B0932" w:rsidP="00C56504">
            <w:pPr>
              <w:rPr>
                <w:rFonts w:ascii="宋体" w:hAnsi="宋体" w:cs="宋体"/>
              </w:rPr>
            </w:pPr>
            <w:r>
              <w:rPr>
                <w:rFonts w:ascii="宋体" w:hAnsi="宋体" w:cs="宋体" w:hint="eastAsia"/>
              </w:rPr>
              <w:t>本课程要求学生在学习过程中必须加入团队共同完成任务并承担相关工作，可以提高学生团队意识和交流能力。</w:t>
            </w:r>
          </w:p>
        </w:tc>
      </w:tr>
      <w:tr w:rsidR="007B0932" w:rsidTr="007B0932">
        <w:trPr>
          <w:trHeight w:val="786"/>
        </w:trPr>
        <w:tc>
          <w:tcPr>
            <w:tcW w:w="1560" w:type="dxa"/>
            <w:vAlign w:val="center"/>
          </w:tcPr>
          <w:p w:rsidR="007B0932" w:rsidRDefault="007B0932" w:rsidP="00C56504">
            <w:pPr>
              <w:jc w:val="center"/>
              <w:rPr>
                <w:rFonts w:ascii="宋体" w:hAnsi="宋体" w:cs="宋体"/>
              </w:rPr>
            </w:pPr>
            <w:r>
              <w:rPr>
                <w:rFonts w:ascii="宋体" w:hAnsi="宋体" w:cs="宋体" w:hint="eastAsia"/>
              </w:rPr>
              <w:t>创新意识</w:t>
            </w:r>
          </w:p>
          <w:p w:rsidR="007B0932" w:rsidRDefault="007B0932" w:rsidP="00C56504">
            <w:pPr>
              <w:jc w:val="center"/>
              <w:rPr>
                <w:rFonts w:ascii="宋体" w:hAnsi="宋体" w:cs="宋体"/>
              </w:rPr>
            </w:pPr>
            <w:r>
              <w:rPr>
                <w:rFonts w:ascii="宋体" w:hAnsi="宋体" w:cs="宋体" w:hint="eastAsia"/>
              </w:rPr>
              <w:t>自学习能力</w:t>
            </w:r>
          </w:p>
        </w:tc>
        <w:tc>
          <w:tcPr>
            <w:tcW w:w="7087" w:type="dxa"/>
            <w:vAlign w:val="center"/>
          </w:tcPr>
          <w:p w:rsidR="007B0932" w:rsidRDefault="007B0932" w:rsidP="00C56504">
            <w:pPr>
              <w:rPr>
                <w:rFonts w:ascii="宋体" w:hAnsi="宋体" w:cs="宋体"/>
              </w:rPr>
            </w:pPr>
            <w:r>
              <w:rPr>
                <w:rFonts w:ascii="宋体" w:hAnsi="宋体" w:cs="宋体" w:hint="eastAsia"/>
              </w:rPr>
              <w:t>本课程在教学过程中始终强调学生自主学习和创新能力的培养，鼓励学生采用最新的方法和技术实现各团队项目。</w:t>
            </w:r>
          </w:p>
        </w:tc>
      </w:tr>
    </w:tbl>
    <w:p w:rsidR="007B0932" w:rsidRDefault="007B0932" w:rsidP="00C56504">
      <w:pPr>
        <w:spacing w:line="360" w:lineRule="auto"/>
        <w:rPr>
          <w:rFonts w:ascii="宋体" w:hAnsi="宋体" w:cs="宋体"/>
          <w:sz w:val="24"/>
        </w:rPr>
      </w:pPr>
    </w:p>
    <w:p w:rsidR="007B0932" w:rsidRDefault="007B0932" w:rsidP="00C56504">
      <w:pPr>
        <w:numPr>
          <w:ilvl w:val="0"/>
          <w:numId w:val="59"/>
        </w:numPr>
        <w:spacing w:line="360" w:lineRule="auto"/>
        <w:rPr>
          <w:rFonts w:ascii="宋体" w:hAnsi="宋体" w:cs="宋体"/>
          <w:sz w:val="24"/>
        </w:rPr>
      </w:pPr>
      <w:bookmarkStart w:id="52" w:name="_Toc16351_WPSOffice_Level2"/>
      <w:r>
        <w:rPr>
          <w:rFonts w:ascii="宋体" w:hAnsi="宋体" w:cs="宋体" w:hint="eastAsia"/>
          <w:sz w:val="24"/>
        </w:rPr>
        <w:t>绪论（2学时）</w:t>
      </w:r>
      <w:bookmarkEnd w:id="52"/>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需求在软件开发中的重要性（掌握）；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软件需求工程概述（掌握）；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需求工程的特性（掌握）；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需求工程师的知识要求（了解）；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课程设置的目的及课程要求（了解）。</w:t>
      </w:r>
    </w:p>
    <w:p w:rsidR="007B0932" w:rsidRDefault="007B0932" w:rsidP="00C56504">
      <w:pPr>
        <w:numPr>
          <w:ilvl w:val="0"/>
          <w:numId w:val="59"/>
        </w:numPr>
        <w:spacing w:line="360" w:lineRule="auto"/>
        <w:rPr>
          <w:rFonts w:ascii="宋体" w:hAnsi="宋体" w:cs="宋体"/>
          <w:sz w:val="24"/>
        </w:rPr>
      </w:pPr>
      <w:bookmarkStart w:id="53" w:name="_Toc16617_WPSOffice_Level2"/>
      <w:r>
        <w:rPr>
          <w:rFonts w:ascii="宋体" w:hAnsi="宋体" w:cs="宋体" w:hint="eastAsia"/>
          <w:sz w:val="24"/>
        </w:rPr>
        <w:t>需求基础（2学时）</w:t>
      </w:r>
      <w:bookmarkEnd w:id="53"/>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需求的概念和原理（熟练掌握）；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需求的类型（掌握）；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需求的层次（掌握）；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需求开发的思路（掌握）；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优秀需求的特性（掌握）；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常见需求错误分析（了解）。</w:t>
      </w:r>
    </w:p>
    <w:p w:rsidR="007B0932" w:rsidRDefault="007B0932" w:rsidP="00C56504">
      <w:pPr>
        <w:numPr>
          <w:ilvl w:val="0"/>
          <w:numId w:val="59"/>
        </w:numPr>
        <w:spacing w:line="360" w:lineRule="auto"/>
        <w:rPr>
          <w:rFonts w:ascii="宋体" w:hAnsi="宋体" w:cs="宋体"/>
          <w:sz w:val="24"/>
        </w:rPr>
      </w:pPr>
      <w:bookmarkStart w:id="54" w:name="_Toc2496_WPSOffice_Level2"/>
      <w:r>
        <w:rPr>
          <w:rFonts w:ascii="宋体" w:hAnsi="宋体" w:cs="宋体" w:hint="eastAsia"/>
          <w:sz w:val="24"/>
        </w:rPr>
        <w:t>需求工程过程（2学时）</w:t>
      </w:r>
      <w:bookmarkEnd w:id="54"/>
      <w:r>
        <w:rPr>
          <w:rFonts w:ascii="宋体" w:hAnsi="宋体" w:cs="宋体" w:hint="eastAsia"/>
          <w:sz w:val="24"/>
        </w:rPr>
        <w:tab/>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需求工程过程（熟练掌握）；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各项需求工程活动细节（熟练掌握）；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需求工程的迭代特性（熟练掌握）；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有效实践方法的应用（熟练掌握）。</w:t>
      </w:r>
    </w:p>
    <w:p w:rsidR="007B0932" w:rsidRDefault="007B0932" w:rsidP="00C56504">
      <w:pPr>
        <w:numPr>
          <w:ilvl w:val="0"/>
          <w:numId w:val="59"/>
        </w:numPr>
        <w:spacing w:line="360" w:lineRule="auto"/>
        <w:rPr>
          <w:rFonts w:ascii="宋体" w:hAnsi="宋体" w:cs="宋体"/>
          <w:sz w:val="24"/>
        </w:rPr>
      </w:pPr>
      <w:bookmarkStart w:id="55" w:name="_Toc31112_WPSOffice_Level2"/>
      <w:r>
        <w:rPr>
          <w:rFonts w:ascii="宋体" w:hAnsi="宋体" w:cs="宋体" w:hint="eastAsia"/>
          <w:sz w:val="24"/>
        </w:rPr>
        <w:lastRenderedPageBreak/>
        <w:t>需求获取概述（2学时）</w:t>
      </w:r>
      <w:bookmarkEnd w:id="55"/>
      <w:r>
        <w:rPr>
          <w:rFonts w:ascii="宋体" w:hAnsi="宋体" w:cs="宋体" w:hint="eastAsia"/>
          <w:sz w:val="24"/>
        </w:rPr>
        <w:tab/>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需求获取活动过程（熟练掌握）；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需求获取的常见问题和困难（掌握）；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需求获取的特性（了解）。</w:t>
      </w:r>
    </w:p>
    <w:p w:rsidR="007B0932" w:rsidRDefault="007B0932" w:rsidP="00C56504">
      <w:pPr>
        <w:numPr>
          <w:ilvl w:val="0"/>
          <w:numId w:val="59"/>
        </w:numPr>
        <w:spacing w:line="360" w:lineRule="auto"/>
        <w:rPr>
          <w:rFonts w:ascii="宋体" w:hAnsi="宋体" w:cs="宋体"/>
          <w:sz w:val="24"/>
        </w:rPr>
      </w:pPr>
      <w:bookmarkStart w:id="56" w:name="_Toc181_WPSOffice_Level2"/>
      <w:r>
        <w:rPr>
          <w:rFonts w:ascii="宋体" w:hAnsi="宋体" w:cs="宋体" w:hint="eastAsia"/>
          <w:sz w:val="24"/>
        </w:rPr>
        <w:t>确定项目前景和范围（2学时）</w:t>
      </w:r>
      <w:bookmarkEnd w:id="56"/>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问题分析（掌握）；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建立解决方案（了解）；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边界定义（熟练掌握）；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前景和范围文档（了解）。</w:t>
      </w:r>
    </w:p>
    <w:p w:rsidR="007B0932" w:rsidRDefault="007B0932" w:rsidP="00C56504">
      <w:pPr>
        <w:numPr>
          <w:ilvl w:val="0"/>
          <w:numId w:val="59"/>
        </w:numPr>
        <w:spacing w:line="360" w:lineRule="auto"/>
        <w:rPr>
          <w:rFonts w:ascii="宋体" w:hAnsi="宋体" w:cs="宋体"/>
          <w:sz w:val="24"/>
        </w:rPr>
      </w:pPr>
      <w:bookmarkStart w:id="57" w:name="_Toc1873_WPSOffice_Level2"/>
      <w:r>
        <w:rPr>
          <w:rFonts w:ascii="宋体" w:hAnsi="宋体" w:cs="宋体" w:hint="eastAsia"/>
          <w:sz w:val="24"/>
        </w:rPr>
        <w:t>涉众分析与硬数据采样（2学时）</w:t>
      </w:r>
      <w:bookmarkEnd w:id="57"/>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涉众识别（掌握）；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涉众描述（掌握）；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涉众评估（了解）；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涉众采样（了解）；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硬数据采样（了解）。</w:t>
      </w:r>
    </w:p>
    <w:p w:rsidR="007B0932" w:rsidRDefault="007B0932" w:rsidP="00C56504">
      <w:pPr>
        <w:numPr>
          <w:ilvl w:val="0"/>
          <w:numId w:val="59"/>
        </w:numPr>
        <w:spacing w:line="360" w:lineRule="auto"/>
        <w:rPr>
          <w:rFonts w:ascii="宋体" w:hAnsi="宋体" w:cs="宋体"/>
          <w:sz w:val="24"/>
        </w:rPr>
      </w:pPr>
      <w:bookmarkStart w:id="58" w:name="_Toc4_WPSOffice_Level2"/>
      <w:r>
        <w:rPr>
          <w:rFonts w:ascii="宋体" w:hAnsi="宋体" w:cs="宋体" w:hint="eastAsia"/>
          <w:sz w:val="24"/>
        </w:rPr>
        <w:t>需求获取方法（2学时）</w:t>
      </w:r>
      <w:bookmarkEnd w:id="58"/>
    </w:p>
    <w:p w:rsidR="007B0932" w:rsidRDefault="007B0932" w:rsidP="00C56504">
      <w:pPr>
        <w:spacing w:line="360" w:lineRule="auto"/>
        <w:ind w:firstLineChars="350" w:firstLine="840"/>
        <w:rPr>
          <w:rFonts w:ascii="宋体" w:hAnsi="宋体" w:cs="宋体"/>
          <w:sz w:val="24"/>
        </w:rPr>
      </w:pPr>
      <w:r>
        <w:rPr>
          <w:rFonts w:ascii="宋体" w:hAnsi="宋体" w:cs="宋体" w:hint="eastAsia"/>
          <w:sz w:val="24"/>
        </w:rPr>
        <w:t>面谈、原型、观察法和文档审查（熟练掌握）。</w:t>
      </w:r>
    </w:p>
    <w:p w:rsidR="007B0932" w:rsidRDefault="007B0932" w:rsidP="00C56504">
      <w:pPr>
        <w:numPr>
          <w:ilvl w:val="0"/>
          <w:numId w:val="59"/>
        </w:numPr>
        <w:spacing w:line="360" w:lineRule="auto"/>
        <w:rPr>
          <w:rFonts w:ascii="宋体" w:hAnsi="宋体" w:cs="宋体"/>
          <w:sz w:val="24"/>
        </w:rPr>
      </w:pPr>
      <w:bookmarkStart w:id="59" w:name="_Toc3465_WPSOffice_Level2"/>
      <w:r>
        <w:rPr>
          <w:rFonts w:ascii="宋体" w:hAnsi="宋体" w:cs="宋体" w:hint="eastAsia"/>
          <w:sz w:val="24"/>
        </w:rPr>
        <w:t>需求获取结果的组织（2学时）</w:t>
      </w:r>
      <w:bookmarkEnd w:id="59"/>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面向目标的方法（掌握）；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基于场景的方法（熟练掌握）；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基于用例的方法（熟练掌握）。</w:t>
      </w:r>
    </w:p>
    <w:p w:rsidR="007B0932" w:rsidRDefault="007B0932" w:rsidP="00C56504">
      <w:pPr>
        <w:numPr>
          <w:ilvl w:val="0"/>
          <w:numId w:val="59"/>
        </w:numPr>
        <w:spacing w:line="360" w:lineRule="auto"/>
        <w:rPr>
          <w:rFonts w:ascii="宋体" w:hAnsi="宋体" w:cs="宋体"/>
          <w:sz w:val="24"/>
        </w:rPr>
      </w:pPr>
      <w:bookmarkStart w:id="60" w:name="_Toc26251_WPSOffice_Level2"/>
      <w:r>
        <w:rPr>
          <w:rFonts w:ascii="宋体" w:hAnsi="宋体" w:cs="宋体" w:hint="eastAsia"/>
          <w:sz w:val="24"/>
        </w:rPr>
        <w:t>需求分析概述（2学时）</w:t>
      </w:r>
      <w:bookmarkEnd w:id="60"/>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建模与分析理论基础（了解）；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需求分析技术（熟练掌握）；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lastRenderedPageBreak/>
        <w:t>需求分析方法（了解）；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需求分析活动（了解）；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优先级划分（熟练掌握）；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冲突协商（了解）；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多视角技术（了解）；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Win-Win模型（了解）；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前期需求阶段的需求分析（了解）。</w:t>
      </w:r>
    </w:p>
    <w:p w:rsidR="007B0932" w:rsidRDefault="007B0932" w:rsidP="00C56504">
      <w:pPr>
        <w:numPr>
          <w:ilvl w:val="0"/>
          <w:numId w:val="59"/>
        </w:numPr>
        <w:spacing w:line="360" w:lineRule="auto"/>
        <w:rPr>
          <w:rFonts w:ascii="宋体" w:hAnsi="宋体" w:cs="宋体"/>
          <w:sz w:val="24"/>
        </w:rPr>
      </w:pPr>
      <w:bookmarkStart w:id="61" w:name="_Toc23937_WPSOffice_Level2"/>
      <w:r>
        <w:rPr>
          <w:rFonts w:ascii="宋体" w:hAnsi="宋体" w:cs="宋体" w:hint="eastAsia"/>
          <w:sz w:val="24"/>
        </w:rPr>
        <w:t>数据建模（2学时）</w:t>
      </w:r>
      <w:bookmarkEnd w:id="61"/>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数据建模（熟练掌握）；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ERD（了解）。</w:t>
      </w:r>
    </w:p>
    <w:p w:rsidR="007B0932" w:rsidRDefault="007B0932" w:rsidP="00C56504">
      <w:pPr>
        <w:numPr>
          <w:ilvl w:val="0"/>
          <w:numId w:val="59"/>
        </w:numPr>
        <w:spacing w:line="360" w:lineRule="auto"/>
        <w:rPr>
          <w:rFonts w:ascii="宋体" w:hAnsi="宋体" w:cs="宋体"/>
          <w:sz w:val="24"/>
        </w:rPr>
      </w:pPr>
      <w:bookmarkStart w:id="62" w:name="_Toc7840_WPSOffice_Level2"/>
      <w:r>
        <w:rPr>
          <w:rFonts w:ascii="宋体" w:hAnsi="宋体" w:cs="宋体" w:hint="eastAsia"/>
          <w:sz w:val="24"/>
        </w:rPr>
        <w:t>结构化建模（2学时）</w:t>
      </w:r>
      <w:bookmarkEnd w:id="62"/>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过程建模（了解）；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DFD（了解）。</w:t>
      </w:r>
    </w:p>
    <w:p w:rsidR="007B0932" w:rsidRDefault="007B0932" w:rsidP="00C56504">
      <w:pPr>
        <w:numPr>
          <w:ilvl w:val="0"/>
          <w:numId w:val="59"/>
        </w:numPr>
        <w:spacing w:line="360" w:lineRule="auto"/>
        <w:rPr>
          <w:rFonts w:ascii="宋体" w:hAnsi="宋体" w:cs="宋体"/>
          <w:sz w:val="24"/>
        </w:rPr>
      </w:pPr>
      <w:bookmarkStart w:id="63" w:name="_Toc9583_WPSOffice_Level2"/>
      <w:r>
        <w:rPr>
          <w:rFonts w:ascii="宋体" w:hAnsi="宋体" w:cs="宋体" w:hint="eastAsia"/>
          <w:sz w:val="24"/>
        </w:rPr>
        <w:t>面向对象分析（4学时）</w:t>
      </w:r>
      <w:bookmarkEnd w:id="63"/>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面向对象分析（了解）；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类图（了解）；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用例图（熟练掌握）；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行为图（了解）。</w:t>
      </w:r>
    </w:p>
    <w:p w:rsidR="007B0932" w:rsidRDefault="007B0932" w:rsidP="00C56504">
      <w:pPr>
        <w:numPr>
          <w:ilvl w:val="0"/>
          <w:numId w:val="59"/>
        </w:numPr>
        <w:spacing w:line="360" w:lineRule="auto"/>
        <w:rPr>
          <w:rFonts w:ascii="宋体" w:hAnsi="宋体" w:cs="宋体"/>
          <w:sz w:val="24"/>
        </w:rPr>
      </w:pPr>
      <w:bookmarkStart w:id="64" w:name="_Toc15854_WPSOffice_Level2"/>
      <w:r>
        <w:rPr>
          <w:rFonts w:ascii="宋体" w:hAnsi="宋体" w:cs="宋体" w:hint="eastAsia"/>
          <w:sz w:val="24"/>
        </w:rPr>
        <w:t>需求规格说明（2学时）</w:t>
      </w:r>
      <w:bookmarkEnd w:id="64"/>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文档化的作用、手段和类型（了解）；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需求文档的标准规范（熟练掌握）；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文档化技巧（了解）；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优秀文档的特性（掌握）。</w:t>
      </w:r>
    </w:p>
    <w:p w:rsidR="007B0932" w:rsidRDefault="007B0932" w:rsidP="00C56504">
      <w:pPr>
        <w:numPr>
          <w:ilvl w:val="0"/>
          <w:numId w:val="59"/>
        </w:numPr>
        <w:spacing w:line="360" w:lineRule="auto"/>
        <w:rPr>
          <w:rFonts w:ascii="宋体" w:hAnsi="宋体" w:cs="宋体"/>
          <w:sz w:val="24"/>
        </w:rPr>
      </w:pPr>
      <w:bookmarkStart w:id="65" w:name="_Toc2911_WPSOffice_Level2"/>
      <w:r>
        <w:rPr>
          <w:rFonts w:ascii="宋体" w:hAnsi="宋体" w:cs="宋体" w:hint="eastAsia"/>
          <w:sz w:val="24"/>
        </w:rPr>
        <w:t>需求验证（2学时）</w:t>
      </w:r>
      <w:bookmarkEnd w:id="65"/>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lastRenderedPageBreak/>
        <w:t>需求验证的目的（掌握）；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需求验证的方法（审查、原型、测试设计、产品确认和形式化分析）。</w:t>
      </w:r>
    </w:p>
    <w:p w:rsidR="007B0932" w:rsidRDefault="007B0932" w:rsidP="00C56504">
      <w:pPr>
        <w:numPr>
          <w:ilvl w:val="0"/>
          <w:numId w:val="59"/>
        </w:numPr>
        <w:spacing w:line="360" w:lineRule="auto"/>
        <w:rPr>
          <w:rFonts w:ascii="宋体" w:hAnsi="宋体" w:cs="宋体"/>
          <w:sz w:val="24"/>
        </w:rPr>
      </w:pPr>
      <w:bookmarkStart w:id="66" w:name="_Toc17716_WPSOffice_Level2"/>
      <w:r>
        <w:rPr>
          <w:rFonts w:ascii="宋体" w:hAnsi="宋体" w:cs="宋体" w:hint="eastAsia"/>
          <w:sz w:val="24"/>
        </w:rPr>
        <w:t>需求管理（2学时）</w:t>
      </w:r>
      <w:bookmarkEnd w:id="66"/>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需求管理（一致性管理、发布计划与重用等）（掌握）；</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可跟踪性（了解）；</w:t>
      </w:r>
    </w:p>
    <w:p w:rsidR="007B0932" w:rsidRDefault="007B0932" w:rsidP="00C56504">
      <w:pPr>
        <w:numPr>
          <w:ilvl w:val="1"/>
          <w:numId w:val="59"/>
        </w:numPr>
        <w:spacing w:line="360" w:lineRule="auto"/>
        <w:rPr>
          <w:rFonts w:ascii="宋体" w:hAnsi="宋体" w:cs="宋体"/>
          <w:sz w:val="24"/>
        </w:rPr>
      </w:pPr>
      <w:r>
        <w:rPr>
          <w:rFonts w:ascii="宋体" w:hAnsi="宋体" w:cs="宋体" w:hint="eastAsia"/>
          <w:sz w:val="24"/>
        </w:rPr>
        <w:t>需求变更控制（掌握）。</w:t>
      </w:r>
    </w:p>
    <w:p w:rsidR="007B0932" w:rsidRDefault="007B0932" w:rsidP="00C56504">
      <w:pPr>
        <w:spacing w:before="240" w:line="360" w:lineRule="auto"/>
        <w:rPr>
          <w:rFonts w:ascii="宋体" w:hAnsi="宋体"/>
          <w:b/>
          <w:sz w:val="24"/>
        </w:rPr>
      </w:pPr>
      <w:r>
        <w:rPr>
          <w:rFonts w:ascii="宋体" w:hAnsi="宋体" w:hint="eastAsia"/>
          <w:b/>
          <w:sz w:val="24"/>
        </w:rPr>
        <w:t>学时分配表：</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653"/>
        <w:gridCol w:w="859"/>
        <w:gridCol w:w="853"/>
        <w:gridCol w:w="777"/>
        <w:gridCol w:w="777"/>
        <w:gridCol w:w="777"/>
        <w:gridCol w:w="735"/>
        <w:gridCol w:w="1060"/>
      </w:tblGrid>
      <w:tr w:rsidR="007B0932" w:rsidTr="007B0932">
        <w:trPr>
          <w:trHeight w:val="799"/>
        </w:trPr>
        <w:tc>
          <w:tcPr>
            <w:tcW w:w="2653" w:type="dxa"/>
            <w:tcBorders>
              <w:top w:val="single" w:sz="4" w:space="0" w:color="auto"/>
              <w:left w:val="single" w:sz="4" w:space="0" w:color="auto"/>
              <w:bottom w:val="single" w:sz="4" w:space="0" w:color="auto"/>
              <w:right w:val="single" w:sz="4" w:space="0" w:color="auto"/>
            </w:tcBorders>
          </w:tcPr>
          <w:p w:rsidR="007B0932" w:rsidRDefault="00C73100" w:rsidP="00C56504">
            <w:pPr>
              <w:spacing w:before="240" w:line="280" w:lineRule="exact"/>
              <w:ind w:firstLineChars="745" w:firstLine="1571"/>
              <w:rPr>
                <w:rFonts w:ascii="宋体" w:hAnsi="宋体"/>
                <w:b/>
              </w:rPr>
            </w:pPr>
            <w:r w:rsidRPr="00C73100">
              <w:rPr>
                <w:b/>
              </w:rPr>
              <w:pict>
                <v:shape id="_x0000_s1069" style="position:absolute;left:0;text-align:left;margin-left:-4.8pt;margin-top:.25pt;width:130.35pt;height:39.15pt;z-index:251680768;mso-wrap-style:square" coordsize="2745,364" path="m,l2745,364e">
                  <v:path arrowok="t"/>
                </v:shape>
              </w:pict>
            </w:r>
            <w:r w:rsidRPr="00C73100">
              <w:rPr>
                <w:b/>
              </w:rPr>
              <w:pict>
                <v:shape id="_x0000_s1070" style="position:absolute;left:0;text-align:left;margin-left:-5.55pt;margin-top:1pt;width:67.5pt;height:46.4pt;z-index:251681792;mso-wrap-style:square" coordsize="1635,799" path="m,l1635,799e">
                  <v:path arrowok="t"/>
                </v:shape>
              </w:pict>
            </w:r>
            <w:r w:rsidR="007B0932">
              <w:rPr>
                <w:rFonts w:ascii="宋体" w:hAnsi="宋体" w:hint="eastAsia"/>
                <w:b/>
              </w:rPr>
              <w:t>教学方式</w:t>
            </w:r>
          </w:p>
          <w:p w:rsidR="007B0932" w:rsidRDefault="007B0932" w:rsidP="00C56504">
            <w:pPr>
              <w:spacing w:line="240" w:lineRule="exact"/>
              <w:rPr>
                <w:rFonts w:ascii="宋体" w:hAnsi="宋体"/>
                <w:b/>
              </w:rPr>
            </w:pPr>
            <w:r>
              <w:rPr>
                <w:rFonts w:ascii="宋体" w:hAnsi="宋体" w:hint="eastAsia"/>
                <w:b/>
              </w:rPr>
              <w:t xml:space="preserve">        教学时数</w:t>
            </w:r>
          </w:p>
          <w:p w:rsidR="007B0932" w:rsidRDefault="007B0932" w:rsidP="00C56504">
            <w:pPr>
              <w:spacing w:line="240" w:lineRule="exact"/>
              <w:rPr>
                <w:rFonts w:ascii="宋体" w:hAnsi="宋体"/>
                <w:b/>
              </w:rPr>
            </w:pPr>
            <w:r>
              <w:rPr>
                <w:rFonts w:ascii="宋体" w:hAnsi="宋体" w:hint="eastAsia"/>
                <w:b/>
              </w:rPr>
              <w:t>课程内容</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讲解</w:t>
            </w:r>
          </w:p>
        </w:tc>
        <w:tc>
          <w:tcPr>
            <w:tcW w:w="85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7B0932" w:rsidRDefault="007B0932" w:rsidP="00C56504">
            <w:pPr>
              <w:spacing w:line="240" w:lineRule="exact"/>
              <w:jc w:val="center"/>
              <w:rPr>
                <w:rFonts w:ascii="宋体" w:hAnsi="宋体"/>
                <w:b/>
              </w:rPr>
            </w:pPr>
            <w:r>
              <w:rPr>
                <w:rFonts w:ascii="宋体" w:hAnsi="宋体" w:hint="eastAsia"/>
                <w:b/>
              </w:rPr>
              <w:t>习题课</w:t>
            </w: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实验</w:t>
            </w: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上机</w:t>
            </w: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其它</w:t>
            </w: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jc w:val="distribute"/>
              <w:rPr>
                <w:rFonts w:ascii="宋体" w:hAnsi="宋体"/>
                <w:b/>
              </w:rPr>
            </w:pPr>
            <w:r>
              <w:rPr>
                <w:rFonts w:ascii="宋体" w:hAnsi="宋体" w:hint="eastAsia"/>
                <w:b/>
              </w:rPr>
              <w:t>合计</w:t>
            </w:r>
          </w:p>
        </w:tc>
        <w:tc>
          <w:tcPr>
            <w:tcW w:w="1060"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40" w:lineRule="exact"/>
              <w:rPr>
                <w:rFonts w:ascii="宋体" w:hAnsi="宋体"/>
                <w:b/>
              </w:rPr>
            </w:pPr>
            <w:r>
              <w:rPr>
                <w:rFonts w:ascii="宋体" w:hAnsi="宋体" w:hint="eastAsia"/>
                <w:b/>
              </w:rPr>
              <w:t>课程编号</w:t>
            </w: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color w:val="000000"/>
              </w:rPr>
            </w:pPr>
            <w:r>
              <w:rPr>
                <w:rFonts w:hint="eastAsia"/>
                <w:color w:val="000000"/>
              </w:rPr>
              <w:t>导论</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val="restart"/>
            <w:tcBorders>
              <w:top w:val="single" w:sz="4" w:space="0" w:color="auto"/>
              <w:left w:val="single" w:sz="4" w:space="0" w:color="auto"/>
              <w:right w:val="single" w:sz="4" w:space="0" w:color="auto"/>
            </w:tcBorders>
            <w:vAlign w:val="center"/>
          </w:tcPr>
          <w:p w:rsidR="007B0932" w:rsidRDefault="007B0932" w:rsidP="00C56504">
            <w:pPr>
              <w:spacing w:line="280" w:lineRule="exact"/>
              <w:jc w:val="center"/>
              <w:rPr>
                <w:rFonts w:ascii="宋体" w:hAnsi="宋体"/>
              </w:rPr>
            </w:pPr>
            <w:r>
              <w:rPr>
                <w:bCs/>
                <w:sz w:val="24"/>
              </w:rPr>
              <w:t>1010002402</w:t>
            </w:r>
          </w:p>
        </w:tc>
      </w:tr>
      <w:tr w:rsidR="007B0932" w:rsidTr="007B0932">
        <w:trPr>
          <w:cantSplit/>
          <w:trHeight w:val="240"/>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需求基础</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需求工程过程</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需求获取概述</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1</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r>
              <w:rPr>
                <w:rFonts w:ascii="宋体" w:hAnsi="宋体" w:hint="eastAsia"/>
              </w:rPr>
              <w:t xml:space="preserve"> </w:t>
            </w: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40"/>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确定项目前景和范围</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涉众分析与硬数据采样</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1</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r>
              <w:rPr>
                <w:rFonts w:ascii="宋体" w:hAnsi="宋体" w:hint="eastAsia"/>
              </w:rPr>
              <w:t xml:space="preserve"> </w:t>
            </w: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需求获取方法</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需求获取结果的组织</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需求分析概述</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1</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r>
              <w:rPr>
                <w:rFonts w:ascii="宋体" w:hAnsi="宋体" w:hint="eastAsia"/>
              </w:rPr>
              <w:t xml:space="preserve"> </w:t>
            </w: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数据建模</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结构化建模</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面向对象分析</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4</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需求规格说明</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1</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r>
              <w:rPr>
                <w:rFonts w:ascii="宋体" w:hAnsi="宋体" w:hint="eastAsia"/>
              </w:rPr>
              <w:t xml:space="preserve"> </w:t>
            </w: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需求验证</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rPr>
                <w:rFonts w:ascii="宋体" w:hAnsi="宋体" w:cs="宋体"/>
                <w:color w:val="000000"/>
              </w:rPr>
            </w:pPr>
            <w:r>
              <w:rPr>
                <w:rFonts w:hint="eastAsia"/>
                <w:color w:val="000000"/>
              </w:rPr>
              <w:t>需求管理</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color w:val="000000"/>
              </w:rPr>
            </w:pPr>
            <w:r>
              <w:rPr>
                <w:color w:val="000000"/>
              </w:rPr>
              <w:t>2</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vMerge/>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r w:rsidR="007B0932" w:rsidTr="007B0932">
        <w:trPr>
          <w:cantSplit/>
          <w:trHeight w:val="224"/>
        </w:trPr>
        <w:tc>
          <w:tcPr>
            <w:tcW w:w="2653" w:type="dxa"/>
            <w:tcBorders>
              <w:top w:val="single" w:sz="4" w:space="0" w:color="auto"/>
              <w:left w:val="single" w:sz="4" w:space="0" w:color="auto"/>
              <w:bottom w:val="single" w:sz="4" w:space="0" w:color="auto"/>
              <w:right w:val="single" w:sz="4" w:space="0" w:color="auto"/>
            </w:tcBorders>
          </w:tcPr>
          <w:p w:rsidR="007B0932" w:rsidRDefault="007B0932" w:rsidP="00C56504">
            <w:pPr>
              <w:spacing w:line="276" w:lineRule="auto"/>
              <w:rPr>
                <w:rFonts w:ascii="宋体" w:hAnsi="宋体"/>
              </w:rPr>
            </w:pPr>
            <w:r>
              <w:rPr>
                <w:rFonts w:ascii="宋体" w:hAnsi="宋体" w:hint="eastAsia"/>
              </w:rPr>
              <w:t xml:space="preserve">       共   计</w:t>
            </w:r>
          </w:p>
        </w:tc>
        <w:tc>
          <w:tcPr>
            <w:tcW w:w="859"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r>
              <w:rPr>
                <w:rFonts w:ascii="宋体" w:hAnsi="宋体" w:hint="eastAsia"/>
              </w:rPr>
              <w:t>28</w:t>
            </w:r>
          </w:p>
        </w:tc>
        <w:tc>
          <w:tcPr>
            <w:tcW w:w="853"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r>
              <w:rPr>
                <w:rFonts w:ascii="宋体" w:hAnsi="宋体" w:hint="eastAsia"/>
              </w:rPr>
              <w:t xml:space="preserve"> </w:t>
            </w:r>
          </w:p>
        </w:tc>
        <w:tc>
          <w:tcPr>
            <w:tcW w:w="735" w:type="dxa"/>
            <w:tcBorders>
              <w:top w:val="single" w:sz="4" w:space="0" w:color="auto"/>
              <w:left w:val="single" w:sz="4" w:space="0" w:color="auto"/>
              <w:bottom w:val="single" w:sz="4" w:space="0" w:color="auto"/>
              <w:right w:val="single" w:sz="4" w:space="0" w:color="auto"/>
            </w:tcBorders>
            <w:vAlign w:val="center"/>
          </w:tcPr>
          <w:p w:rsidR="007B0932" w:rsidRDefault="007B0932" w:rsidP="00C56504">
            <w:pPr>
              <w:spacing w:line="276" w:lineRule="auto"/>
              <w:jc w:val="center"/>
              <w:rPr>
                <w:rFonts w:ascii="宋体" w:hAnsi="宋体"/>
              </w:rPr>
            </w:pPr>
          </w:p>
        </w:tc>
        <w:tc>
          <w:tcPr>
            <w:tcW w:w="1060" w:type="dxa"/>
            <w:tcBorders>
              <w:left w:val="single" w:sz="4" w:space="0" w:color="auto"/>
              <w:right w:val="single" w:sz="4" w:space="0" w:color="auto"/>
            </w:tcBorders>
            <w:vAlign w:val="center"/>
          </w:tcPr>
          <w:p w:rsidR="007B0932" w:rsidRDefault="007B0932" w:rsidP="00C56504">
            <w:pPr>
              <w:spacing w:line="280" w:lineRule="exact"/>
              <w:jc w:val="center"/>
              <w:rPr>
                <w:rFonts w:ascii="宋体" w:hAnsi="宋体"/>
              </w:rPr>
            </w:pPr>
          </w:p>
        </w:tc>
      </w:tr>
    </w:tbl>
    <w:p w:rsidR="007B0932" w:rsidRDefault="007B0932" w:rsidP="00C56504">
      <w:pPr>
        <w:spacing w:line="360" w:lineRule="auto"/>
        <w:rPr>
          <w:rFonts w:ascii="宋体" w:hAnsi="宋体" w:cs="宋体"/>
          <w:sz w:val="24"/>
        </w:rPr>
      </w:pPr>
    </w:p>
    <w:p w:rsidR="007B0932" w:rsidRPr="00D16DEB" w:rsidRDefault="007B0932" w:rsidP="007D2A39">
      <w:pPr>
        <w:rPr>
          <w:rFonts w:ascii="宋体" w:hAnsi="宋体" w:cs="宋体"/>
          <w:b/>
          <w:sz w:val="28"/>
        </w:rPr>
      </w:pPr>
      <w:bookmarkStart w:id="67" w:name="_Toc3613_WPSOffice_Level1"/>
      <w:bookmarkStart w:id="68" w:name="_Toc15467_WPSOffice_Level1"/>
      <w:r w:rsidRPr="00D16DEB">
        <w:rPr>
          <w:rFonts w:ascii="宋体" w:hAnsi="宋体" w:cs="宋体" w:hint="eastAsia"/>
          <w:b/>
          <w:sz w:val="28"/>
        </w:rPr>
        <w:lastRenderedPageBreak/>
        <w:t>三、教材及主要参考书（第1条填写主选教材）</w:t>
      </w:r>
      <w:bookmarkEnd w:id="67"/>
      <w:bookmarkEnd w:id="68"/>
    </w:p>
    <w:p w:rsidR="007B0932" w:rsidRDefault="007B0932" w:rsidP="00C56504">
      <w:pPr>
        <w:spacing w:line="360" w:lineRule="auto"/>
        <w:ind w:firstLineChars="196" w:firstLine="472"/>
        <w:rPr>
          <w:sz w:val="24"/>
        </w:rPr>
      </w:pPr>
      <w:r>
        <w:rPr>
          <w:rFonts w:hint="eastAsia"/>
          <w:b/>
          <w:sz w:val="24"/>
        </w:rPr>
        <w:t>著</w:t>
      </w:r>
      <w:r>
        <w:rPr>
          <w:rFonts w:hint="eastAsia"/>
          <w:b/>
          <w:sz w:val="24"/>
        </w:rPr>
        <w:t xml:space="preserve">  </w:t>
      </w:r>
      <w:r>
        <w:rPr>
          <w:rFonts w:hint="eastAsia"/>
          <w:b/>
          <w:sz w:val="24"/>
        </w:rPr>
        <w:t>者</w:t>
      </w:r>
      <w:r>
        <w:rPr>
          <w:rFonts w:hint="eastAsia"/>
          <w:b/>
          <w:sz w:val="24"/>
        </w:rPr>
        <w:t xml:space="preserve">       </w:t>
      </w:r>
      <w:r>
        <w:rPr>
          <w:rFonts w:hint="eastAsia"/>
          <w:b/>
          <w:sz w:val="24"/>
        </w:rPr>
        <w:t>书</w:t>
      </w:r>
      <w:r>
        <w:rPr>
          <w:rFonts w:hint="eastAsia"/>
          <w:b/>
          <w:sz w:val="24"/>
        </w:rPr>
        <w:t xml:space="preserve">    </w:t>
      </w:r>
      <w:r>
        <w:rPr>
          <w:rFonts w:hint="eastAsia"/>
          <w:b/>
          <w:sz w:val="24"/>
        </w:rPr>
        <w:t>名</w:t>
      </w:r>
      <w:r>
        <w:rPr>
          <w:rFonts w:hint="eastAsia"/>
          <w:b/>
          <w:sz w:val="24"/>
        </w:rPr>
        <w:t xml:space="preserve">             </w:t>
      </w:r>
      <w:r>
        <w:rPr>
          <w:b/>
          <w:sz w:val="24"/>
        </w:rPr>
        <w:t xml:space="preserve"> </w:t>
      </w:r>
      <w:r>
        <w:rPr>
          <w:rFonts w:hint="eastAsia"/>
          <w:b/>
          <w:sz w:val="24"/>
        </w:rPr>
        <w:t>出版社</w:t>
      </w:r>
      <w:r>
        <w:rPr>
          <w:b/>
          <w:sz w:val="24"/>
        </w:rPr>
        <w:t xml:space="preserve"> </w:t>
      </w:r>
      <w:r>
        <w:rPr>
          <w:rFonts w:hint="eastAsia"/>
          <w:b/>
          <w:sz w:val="24"/>
        </w:rPr>
        <w:t xml:space="preserve">         </w:t>
      </w:r>
      <w:r>
        <w:rPr>
          <w:b/>
          <w:sz w:val="24"/>
        </w:rPr>
        <w:t xml:space="preserve">  </w:t>
      </w:r>
      <w:r>
        <w:rPr>
          <w:rFonts w:hint="eastAsia"/>
          <w:b/>
          <w:sz w:val="24"/>
        </w:rPr>
        <w:t>出版日期</w:t>
      </w:r>
    </w:p>
    <w:p w:rsidR="007B0932" w:rsidRDefault="007B0932" w:rsidP="00C56504">
      <w:pPr>
        <w:spacing w:line="360" w:lineRule="auto"/>
        <w:rPr>
          <w:sz w:val="24"/>
        </w:rPr>
      </w:pPr>
      <w:bookmarkStart w:id="69" w:name="_Toc1815_WPSOffice_Level2"/>
      <w:r>
        <w:rPr>
          <w:rFonts w:hint="eastAsia"/>
          <w:sz w:val="24"/>
        </w:rPr>
        <w:t xml:space="preserve">1 </w:t>
      </w:r>
      <w:r>
        <w:rPr>
          <w:rFonts w:hint="eastAsia"/>
          <w:sz w:val="24"/>
        </w:rPr>
        <w:t>骆斌，丁二玉</w:t>
      </w:r>
      <w:r>
        <w:rPr>
          <w:rFonts w:hint="eastAsia"/>
          <w:sz w:val="24"/>
        </w:rPr>
        <w:t xml:space="preserve"> </w:t>
      </w:r>
      <w:r>
        <w:rPr>
          <w:rFonts w:hint="eastAsia"/>
          <w:sz w:val="24"/>
        </w:rPr>
        <w:t>《需求工程——软件建模与分析》</w:t>
      </w:r>
      <w:r>
        <w:rPr>
          <w:rFonts w:hint="eastAsia"/>
          <w:sz w:val="24"/>
        </w:rPr>
        <w:t xml:space="preserve"> </w:t>
      </w:r>
      <w:r>
        <w:rPr>
          <w:rFonts w:hint="eastAsia"/>
          <w:sz w:val="24"/>
        </w:rPr>
        <w:t>高等教育出版社</w:t>
      </w:r>
      <w:r>
        <w:rPr>
          <w:rFonts w:hint="eastAsia"/>
          <w:sz w:val="24"/>
        </w:rPr>
        <w:t xml:space="preserve"> </w:t>
      </w:r>
      <w:r>
        <w:rPr>
          <w:sz w:val="24"/>
        </w:rPr>
        <w:t xml:space="preserve"> </w:t>
      </w:r>
      <w:r>
        <w:rPr>
          <w:rFonts w:hint="eastAsia"/>
          <w:sz w:val="24"/>
        </w:rPr>
        <w:t>2009.</w:t>
      </w:r>
      <w:bookmarkEnd w:id="69"/>
    </w:p>
    <w:p w:rsidR="007B0932" w:rsidRDefault="007B0932" w:rsidP="00C56504">
      <w:pPr>
        <w:spacing w:line="360" w:lineRule="auto"/>
        <w:rPr>
          <w:sz w:val="24"/>
        </w:rPr>
      </w:pPr>
      <w:bookmarkStart w:id="70" w:name="_Toc31439_WPSOffice_Level2"/>
      <w:r>
        <w:rPr>
          <w:rFonts w:hint="eastAsia"/>
          <w:sz w:val="24"/>
        </w:rPr>
        <w:t xml:space="preserve">2 Wiegers K E. </w:t>
      </w:r>
      <w:r>
        <w:rPr>
          <w:rFonts w:hint="eastAsia"/>
          <w:sz w:val="24"/>
        </w:rPr>
        <w:t>《软件需求第</w:t>
      </w:r>
      <w:r>
        <w:rPr>
          <w:rFonts w:hint="eastAsia"/>
          <w:sz w:val="24"/>
        </w:rPr>
        <w:t>2</w:t>
      </w:r>
      <w:r>
        <w:rPr>
          <w:rFonts w:hint="eastAsia"/>
          <w:sz w:val="24"/>
        </w:rPr>
        <w:t>版》</w:t>
      </w:r>
      <w:r>
        <w:rPr>
          <w:sz w:val="24"/>
        </w:rPr>
        <w:t xml:space="preserve"> </w:t>
      </w:r>
      <w:r>
        <w:rPr>
          <w:rFonts w:hint="eastAsia"/>
          <w:sz w:val="24"/>
        </w:rPr>
        <w:t>机械工业出版社</w:t>
      </w:r>
      <w:r>
        <w:rPr>
          <w:rFonts w:hint="eastAsia"/>
          <w:sz w:val="24"/>
        </w:rPr>
        <w:t xml:space="preserve"> </w:t>
      </w:r>
      <w:r>
        <w:rPr>
          <w:sz w:val="24"/>
        </w:rPr>
        <w:t xml:space="preserve"> </w:t>
      </w:r>
      <w:r>
        <w:rPr>
          <w:rFonts w:hint="eastAsia"/>
          <w:sz w:val="24"/>
        </w:rPr>
        <w:t>2004</w:t>
      </w:r>
      <w:bookmarkEnd w:id="70"/>
      <w:r>
        <w:rPr>
          <w:rFonts w:hint="eastAsia"/>
          <w:sz w:val="24"/>
        </w:rPr>
        <w:t xml:space="preserve"> </w:t>
      </w:r>
    </w:p>
    <w:p w:rsidR="007B0932" w:rsidRDefault="007B0932" w:rsidP="00C56504">
      <w:pPr>
        <w:spacing w:line="360" w:lineRule="auto"/>
        <w:rPr>
          <w:sz w:val="24"/>
        </w:rPr>
      </w:pPr>
      <w:bookmarkStart w:id="71" w:name="_Toc13923_WPSOffice_Level2"/>
      <w:r>
        <w:rPr>
          <w:sz w:val="24"/>
        </w:rPr>
        <w:t xml:space="preserve">3 </w:t>
      </w:r>
      <w:r>
        <w:rPr>
          <w:rFonts w:hint="eastAsia"/>
          <w:sz w:val="24"/>
        </w:rPr>
        <w:t xml:space="preserve">Young R R. </w:t>
      </w:r>
      <w:r>
        <w:rPr>
          <w:rFonts w:hint="eastAsia"/>
          <w:sz w:val="24"/>
        </w:rPr>
        <w:t>《有效需求实践》</w:t>
      </w:r>
      <w:r>
        <w:rPr>
          <w:sz w:val="24"/>
        </w:rPr>
        <w:t xml:space="preserve">  </w:t>
      </w:r>
      <w:r>
        <w:rPr>
          <w:rFonts w:hint="eastAsia"/>
          <w:sz w:val="24"/>
        </w:rPr>
        <w:t>机械工业出版社、中信出版社</w:t>
      </w:r>
      <w:r>
        <w:rPr>
          <w:rFonts w:hint="eastAsia"/>
          <w:sz w:val="24"/>
        </w:rPr>
        <w:t xml:space="preserve"> </w:t>
      </w:r>
      <w:r>
        <w:rPr>
          <w:sz w:val="24"/>
        </w:rPr>
        <w:t xml:space="preserve"> </w:t>
      </w:r>
      <w:r>
        <w:rPr>
          <w:rFonts w:hint="eastAsia"/>
          <w:sz w:val="24"/>
        </w:rPr>
        <w:t>2002</w:t>
      </w:r>
      <w:bookmarkEnd w:id="71"/>
      <w:r>
        <w:rPr>
          <w:rFonts w:hint="eastAsia"/>
          <w:sz w:val="24"/>
        </w:rPr>
        <w:t xml:space="preserve"> </w:t>
      </w:r>
    </w:p>
    <w:p w:rsidR="007B0932" w:rsidRDefault="007B0932" w:rsidP="00C56504">
      <w:pPr>
        <w:spacing w:line="360" w:lineRule="auto"/>
        <w:rPr>
          <w:sz w:val="24"/>
        </w:rPr>
      </w:pPr>
    </w:p>
    <w:p w:rsidR="007B0932" w:rsidRPr="00D16DEB" w:rsidRDefault="007B0932" w:rsidP="00D16DEB">
      <w:pPr>
        <w:rPr>
          <w:rFonts w:ascii="宋体" w:hAnsi="宋体" w:cs="宋体"/>
          <w:b/>
          <w:sz w:val="28"/>
        </w:rPr>
      </w:pPr>
      <w:bookmarkStart w:id="72" w:name="_Toc22869_WPSOffice_Level1"/>
      <w:bookmarkStart w:id="73" w:name="_Toc18847_WPSOffice_Level1"/>
      <w:r w:rsidRPr="00D16DEB">
        <w:rPr>
          <w:rFonts w:ascii="宋体" w:hAnsi="宋体" w:cs="宋体" w:hint="eastAsia"/>
          <w:b/>
          <w:sz w:val="28"/>
        </w:rPr>
        <w:t>四、其它必要说明</w:t>
      </w:r>
      <w:bookmarkEnd w:id="72"/>
      <w:bookmarkEnd w:id="73"/>
    </w:p>
    <w:p w:rsidR="007B0932" w:rsidRDefault="007B0932" w:rsidP="00C56504">
      <w:pPr>
        <w:spacing w:line="360" w:lineRule="auto"/>
        <w:rPr>
          <w:rFonts w:ascii="宋体" w:hAnsi="宋体" w:cs="宋体"/>
          <w:sz w:val="24"/>
        </w:rPr>
      </w:pPr>
      <w:bookmarkStart w:id="74" w:name="_Toc24431_WPSOffice_Level2"/>
      <w:r>
        <w:rPr>
          <w:rFonts w:ascii="宋体" w:hAnsi="宋体" w:cs="宋体" w:hint="eastAsia"/>
          <w:sz w:val="24"/>
        </w:rPr>
        <w:t>1）评分体系</w:t>
      </w:r>
      <w:bookmarkEnd w:id="74"/>
    </w:p>
    <w:p w:rsidR="007B0932" w:rsidRDefault="007B0932" w:rsidP="00C56504">
      <w:pPr>
        <w:spacing w:line="360" w:lineRule="auto"/>
        <w:ind w:firstLineChars="200" w:firstLine="480"/>
        <w:rPr>
          <w:rFonts w:ascii="宋体" w:hAnsi="宋体" w:cs="宋体"/>
          <w:sz w:val="24"/>
        </w:rPr>
      </w:pPr>
      <w:r>
        <w:rPr>
          <w:rFonts w:ascii="宋体" w:hAnsi="宋体" w:cs="宋体" w:hint="eastAsia"/>
          <w:sz w:val="24"/>
        </w:rPr>
        <w:t xml:space="preserve">笔试×70％＋平时×30％ </w:t>
      </w:r>
    </w:p>
    <w:p w:rsidR="007B0932" w:rsidRPr="00D16DEB" w:rsidRDefault="007B0932" w:rsidP="00D16DEB">
      <w:pPr>
        <w:rPr>
          <w:rFonts w:ascii="宋体" w:hAnsi="宋体" w:cs="宋体"/>
          <w:sz w:val="24"/>
        </w:rPr>
      </w:pPr>
      <w:bookmarkStart w:id="75" w:name="_Toc2854_WPSOffice_Level2"/>
      <w:r w:rsidRPr="00D16DEB">
        <w:rPr>
          <w:rFonts w:ascii="宋体" w:hAnsi="宋体" w:cs="宋体" w:hint="eastAsia"/>
          <w:sz w:val="24"/>
        </w:rPr>
        <w:t>2）补充事项</w:t>
      </w:r>
      <w:bookmarkEnd w:id="75"/>
    </w:p>
    <w:p w:rsidR="007B0932" w:rsidRDefault="007B0932" w:rsidP="00C56504">
      <w:pPr>
        <w:spacing w:line="360" w:lineRule="auto"/>
        <w:ind w:firstLineChars="200" w:firstLine="480"/>
        <w:rPr>
          <w:rFonts w:ascii="宋体" w:hAnsi="宋体" w:cs="宋体"/>
          <w:sz w:val="24"/>
        </w:rPr>
      </w:pPr>
      <w:r>
        <w:rPr>
          <w:rFonts w:ascii="宋体" w:hAnsi="宋体" w:cs="宋体" w:hint="eastAsia"/>
          <w:sz w:val="24"/>
        </w:rPr>
        <w:t>通过大量的实际案例来阐述需求工程的重要性及具体分析方法。以激励那些更加喜欢软件工程中技术和程序设计的学生。同时，更多地组织课堂实践活动，模拟实际的需求调研、验证和应用环境，让学生理解真实的需求过程。例如：</w:t>
      </w:r>
    </w:p>
    <w:p w:rsidR="007B0932" w:rsidRDefault="007B0932" w:rsidP="00C56504">
      <w:pPr>
        <w:spacing w:line="360" w:lineRule="auto"/>
        <w:rPr>
          <w:rFonts w:ascii="宋体" w:hAnsi="宋体" w:cs="宋体"/>
          <w:sz w:val="24"/>
        </w:rPr>
      </w:pPr>
      <w:r>
        <w:rPr>
          <w:rFonts w:ascii="宋体" w:hAnsi="宋体" w:cs="宋体" w:hint="eastAsia"/>
          <w:sz w:val="24"/>
        </w:rPr>
        <w:t>（1）给出有缺陷的需求描述，要求学生进行相关特性的判断，并予以修正。</w:t>
      </w:r>
    </w:p>
    <w:p w:rsidR="007B0932" w:rsidRDefault="007B0932" w:rsidP="00C56504">
      <w:pPr>
        <w:spacing w:line="360" w:lineRule="auto"/>
        <w:rPr>
          <w:rFonts w:ascii="宋体" w:hAnsi="宋体" w:cs="宋体"/>
          <w:sz w:val="24"/>
        </w:rPr>
      </w:pPr>
      <w:r>
        <w:rPr>
          <w:rFonts w:ascii="宋体" w:hAnsi="宋体" w:cs="宋体" w:hint="eastAsia"/>
          <w:sz w:val="24"/>
        </w:rPr>
        <w:t>（2）给出具体的应用情景，要求学生设计需求获取的方案。</w:t>
      </w:r>
    </w:p>
    <w:p w:rsidR="007B0932" w:rsidRDefault="007B0932" w:rsidP="00C56504">
      <w:pPr>
        <w:spacing w:line="360" w:lineRule="auto"/>
        <w:rPr>
          <w:rFonts w:ascii="宋体" w:hAnsi="宋体" w:cs="宋体"/>
          <w:sz w:val="24"/>
        </w:rPr>
      </w:pPr>
      <w:r>
        <w:rPr>
          <w:rFonts w:ascii="宋体" w:hAnsi="宋体" w:cs="宋体" w:hint="eastAsia"/>
          <w:sz w:val="24"/>
        </w:rPr>
        <w:t>（3）给出简单的需求描述，要求学生使用不同的技术进行建模并加以比较，以加强学生的技术选择与判断能力。</w:t>
      </w:r>
    </w:p>
    <w:p w:rsidR="007B0932" w:rsidRDefault="007B0932" w:rsidP="00C56504">
      <w:pPr>
        <w:spacing w:line="360" w:lineRule="auto"/>
        <w:rPr>
          <w:rFonts w:ascii="宋体" w:hAnsi="宋体" w:cs="宋体"/>
          <w:sz w:val="24"/>
        </w:rPr>
      </w:pPr>
      <w:r>
        <w:rPr>
          <w:rFonts w:ascii="宋体" w:hAnsi="宋体" w:cs="宋体" w:hint="eastAsia"/>
          <w:sz w:val="24"/>
        </w:rPr>
        <w:t>（4）给出实际工程中产生的SRS，要求学生尽可能的发现其中的问题并修正。</w:t>
      </w:r>
    </w:p>
    <w:p w:rsidR="007B0932" w:rsidRDefault="007B0932" w:rsidP="00C56504">
      <w:pPr>
        <w:spacing w:line="360" w:lineRule="auto"/>
        <w:ind w:firstLineChars="200" w:firstLine="480"/>
        <w:rPr>
          <w:rFonts w:ascii="宋体" w:hAnsi="宋体" w:cs="宋体"/>
          <w:sz w:val="24"/>
        </w:rPr>
      </w:pPr>
    </w:p>
    <w:p w:rsidR="007B0932" w:rsidRDefault="007B0932" w:rsidP="00C56504">
      <w:pPr>
        <w:spacing w:line="360" w:lineRule="auto"/>
        <w:ind w:right="360" w:firstLine="5190"/>
        <w:jc w:val="right"/>
        <w:rPr>
          <w:b/>
          <w:sz w:val="24"/>
        </w:rPr>
      </w:pPr>
      <w:r>
        <w:rPr>
          <w:rFonts w:hint="eastAsia"/>
          <w:sz w:val="24"/>
        </w:rPr>
        <w:t xml:space="preserve">    </w:t>
      </w:r>
      <w:r>
        <w:rPr>
          <w:rFonts w:hint="eastAsia"/>
          <w:b/>
          <w:sz w:val="24"/>
        </w:rPr>
        <w:t>执笔人：许</w:t>
      </w:r>
      <w:r>
        <w:rPr>
          <w:rFonts w:hint="eastAsia"/>
          <w:b/>
          <w:sz w:val="24"/>
        </w:rPr>
        <w:t xml:space="preserve">   </w:t>
      </w:r>
      <w:r>
        <w:rPr>
          <w:rFonts w:hint="eastAsia"/>
          <w:b/>
          <w:sz w:val="24"/>
        </w:rPr>
        <w:t>莉</w:t>
      </w:r>
      <w:r>
        <w:rPr>
          <w:rFonts w:hint="eastAsia"/>
          <w:b/>
          <w:sz w:val="24"/>
        </w:rPr>
        <w:t xml:space="preserve"> </w:t>
      </w:r>
    </w:p>
    <w:p w:rsidR="007B0932" w:rsidRDefault="007B0932" w:rsidP="00C56504">
      <w:pPr>
        <w:spacing w:line="360" w:lineRule="auto"/>
        <w:ind w:right="360" w:firstLine="5190"/>
        <w:jc w:val="right"/>
        <w:rPr>
          <w:b/>
          <w:sz w:val="24"/>
        </w:rPr>
      </w:pPr>
      <w:r>
        <w:rPr>
          <w:rFonts w:hint="eastAsia"/>
          <w:b/>
          <w:sz w:val="24"/>
        </w:rPr>
        <w:t>审定人：</w:t>
      </w:r>
      <w:r>
        <w:rPr>
          <w:rFonts w:hint="eastAsia"/>
          <w:b/>
          <w:sz w:val="24"/>
        </w:rPr>
        <w:t xml:space="preserve"> </w:t>
      </w:r>
      <w:r>
        <w:rPr>
          <w:rFonts w:hint="eastAsia"/>
          <w:b/>
          <w:sz w:val="24"/>
        </w:rPr>
        <w:t>张荣博</w:t>
      </w:r>
      <w:r>
        <w:rPr>
          <w:rFonts w:hint="eastAsia"/>
          <w:b/>
          <w:sz w:val="24"/>
        </w:rPr>
        <w:t xml:space="preserve"> </w:t>
      </w:r>
    </w:p>
    <w:p w:rsidR="007B0932" w:rsidRDefault="007B0932" w:rsidP="00C56504">
      <w:pPr>
        <w:spacing w:line="360" w:lineRule="auto"/>
        <w:ind w:right="360" w:firstLine="5190"/>
        <w:jc w:val="right"/>
        <w:rPr>
          <w:b/>
          <w:sz w:val="24"/>
        </w:rPr>
      </w:pPr>
      <w:r>
        <w:rPr>
          <w:rFonts w:hint="eastAsia"/>
          <w:b/>
          <w:sz w:val="24"/>
        </w:rPr>
        <w:t>批准人：</w:t>
      </w:r>
      <w:r>
        <w:rPr>
          <w:rFonts w:hint="eastAsia"/>
          <w:b/>
          <w:sz w:val="24"/>
        </w:rPr>
        <w:t xml:space="preserve"> </w:t>
      </w:r>
      <w:r>
        <w:rPr>
          <w:rFonts w:hint="eastAsia"/>
          <w:b/>
          <w:sz w:val="24"/>
        </w:rPr>
        <w:t>张翼飞</w:t>
      </w:r>
      <w:r>
        <w:rPr>
          <w:rFonts w:hint="eastAsia"/>
          <w:b/>
          <w:sz w:val="24"/>
        </w:rPr>
        <w:t xml:space="preserve"> </w:t>
      </w:r>
    </w:p>
    <w:p w:rsidR="007B0932" w:rsidRDefault="007B0932" w:rsidP="00C56504">
      <w:pPr>
        <w:spacing w:line="360" w:lineRule="auto"/>
        <w:jc w:val="center"/>
      </w:pPr>
      <w:r>
        <w:rPr>
          <w:rFonts w:hint="eastAsia"/>
          <w:b/>
          <w:sz w:val="24"/>
        </w:rPr>
        <w:t xml:space="preserve">                                                </w:t>
      </w:r>
      <w:bookmarkStart w:id="76" w:name="_Toc20905_WPSOffice_Level1"/>
      <w:bookmarkStart w:id="77" w:name="_Toc28029_WPSOffice_Level1"/>
      <w:r>
        <w:rPr>
          <w:rFonts w:hint="eastAsia"/>
          <w:b/>
          <w:sz w:val="24"/>
        </w:rPr>
        <w:t>2015</w:t>
      </w:r>
      <w:r>
        <w:rPr>
          <w:rFonts w:hint="eastAsia"/>
          <w:b/>
          <w:sz w:val="24"/>
        </w:rPr>
        <w:t>年</w:t>
      </w:r>
      <w:r>
        <w:rPr>
          <w:rFonts w:hint="eastAsia"/>
          <w:b/>
          <w:sz w:val="24"/>
        </w:rPr>
        <w:t xml:space="preserve"> 3 </w:t>
      </w:r>
      <w:r>
        <w:rPr>
          <w:rFonts w:hint="eastAsia"/>
          <w:b/>
          <w:sz w:val="24"/>
        </w:rPr>
        <w:t>月</w:t>
      </w:r>
      <w:bookmarkEnd w:id="76"/>
      <w:bookmarkEnd w:id="77"/>
      <w:r>
        <w:rPr>
          <w:rFonts w:hint="eastAsia"/>
          <w:b/>
          <w:sz w:val="24"/>
        </w:rPr>
        <w:t xml:space="preserve"> </w:t>
      </w:r>
    </w:p>
    <w:p w:rsidR="007B0932" w:rsidRDefault="007B0932" w:rsidP="00C56504">
      <w:pPr>
        <w:spacing w:line="360" w:lineRule="auto"/>
        <w:sectPr w:rsidR="007B0932">
          <w:pgSz w:w="11907" w:h="16840"/>
          <w:pgMar w:top="1418" w:right="1701" w:bottom="1418" w:left="1701" w:header="851" w:footer="992" w:gutter="0"/>
          <w:cols w:space="720"/>
          <w:docGrid w:type="lines" w:linePitch="312"/>
        </w:sectPr>
      </w:pPr>
    </w:p>
    <w:p w:rsidR="005F4DC3" w:rsidRDefault="007B0932" w:rsidP="00C56504">
      <w:pPr>
        <w:spacing w:line="360" w:lineRule="auto"/>
        <w:ind w:right="240"/>
        <w:rPr>
          <w:b/>
          <w:sz w:val="24"/>
        </w:rPr>
      </w:pPr>
      <w:r>
        <w:rPr>
          <w:rFonts w:hint="eastAsia"/>
          <w:b/>
          <w:sz w:val="24"/>
        </w:rPr>
        <w:lastRenderedPageBreak/>
        <w:t xml:space="preserve"> </w:t>
      </w:r>
    </w:p>
    <w:p w:rsidR="007B0932" w:rsidRDefault="007B0932" w:rsidP="00C56504">
      <w:pPr>
        <w:spacing w:line="360" w:lineRule="auto"/>
        <w:ind w:right="240"/>
        <w:rPr>
          <w:b/>
          <w:sz w:val="24"/>
        </w:rPr>
      </w:pPr>
      <w:r>
        <w:rPr>
          <w:rFonts w:hint="eastAsia"/>
          <w:b/>
          <w:sz w:val="24"/>
        </w:rPr>
        <w:t xml:space="preserve"> </w:t>
      </w:r>
    </w:p>
    <w:p w:rsidR="001657F7" w:rsidRPr="001657F7" w:rsidRDefault="001657F7" w:rsidP="00C56504">
      <w:pPr>
        <w:keepNext/>
        <w:spacing w:before="120" w:after="240" w:line="300" w:lineRule="auto"/>
        <w:jc w:val="center"/>
        <w:outlineLvl w:val="1"/>
        <w:rPr>
          <w:b/>
          <w:sz w:val="32"/>
          <w:szCs w:val="32"/>
        </w:rPr>
      </w:pPr>
      <w:r>
        <w:rPr>
          <w:rFonts w:hint="eastAsia"/>
          <w:b/>
          <w:sz w:val="32"/>
          <w:szCs w:val="32"/>
        </w:rPr>
        <w:t>《需求工程实践》课程教学大纲</w:t>
      </w:r>
    </w:p>
    <w:p w:rsidR="001657F7" w:rsidRDefault="001657F7" w:rsidP="00C56504">
      <w:pPr>
        <w:spacing w:line="360" w:lineRule="auto"/>
        <w:rPr>
          <w:bCs/>
          <w:sz w:val="24"/>
        </w:rPr>
      </w:pPr>
      <w:r>
        <w:rPr>
          <w:rFonts w:hint="eastAsia"/>
          <w:b/>
          <w:bCs/>
          <w:sz w:val="24"/>
        </w:rPr>
        <w:t>【课程编号】</w:t>
      </w:r>
      <w:r>
        <w:rPr>
          <w:rFonts w:hint="eastAsia"/>
          <w:bCs/>
          <w:sz w:val="24"/>
        </w:rPr>
        <w:t xml:space="preserve">  </w:t>
      </w:r>
      <w:r>
        <w:rPr>
          <w:bCs/>
          <w:sz w:val="24"/>
        </w:rPr>
        <w:t>1010002414</w:t>
      </w:r>
    </w:p>
    <w:p w:rsidR="001657F7" w:rsidRDefault="001657F7" w:rsidP="00C56504">
      <w:pPr>
        <w:spacing w:line="360" w:lineRule="auto"/>
        <w:rPr>
          <w:bCs/>
          <w:sz w:val="24"/>
        </w:rPr>
      </w:pPr>
      <w:r>
        <w:rPr>
          <w:rFonts w:hint="eastAsia"/>
          <w:b/>
          <w:bCs/>
          <w:sz w:val="24"/>
        </w:rPr>
        <w:t>【课程名称】</w:t>
      </w:r>
      <w:r>
        <w:rPr>
          <w:rFonts w:hint="eastAsia"/>
          <w:bCs/>
          <w:sz w:val="24"/>
        </w:rPr>
        <w:t xml:space="preserve"> </w:t>
      </w:r>
      <w:r>
        <w:rPr>
          <w:rFonts w:hint="eastAsia"/>
          <w:bCs/>
          <w:sz w:val="24"/>
        </w:rPr>
        <w:t>需求工程实践</w:t>
      </w:r>
    </w:p>
    <w:p w:rsidR="001657F7" w:rsidRDefault="001657F7" w:rsidP="00C56504">
      <w:pPr>
        <w:autoSpaceDE w:val="0"/>
        <w:autoSpaceDN w:val="0"/>
        <w:adjustRightInd w:val="0"/>
        <w:spacing w:line="288" w:lineRule="auto"/>
        <w:ind w:left="1260"/>
        <w:rPr>
          <w:b/>
          <w:bCs/>
          <w:sz w:val="24"/>
        </w:rPr>
      </w:pPr>
      <w:r>
        <w:rPr>
          <w:rFonts w:hint="eastAsia"/>
          <w:sz w:val="24"/>
        </w:rPr>
        <w:t xml:space="preserve">   </w:t>
      </w:r>
      <w:r>
        <w:rPr>
          <w:sz w:val="24"/>
        </w:rPr>
        <w:t>Requirement Engineering Practice</w:t>
      </w:r>
    </w:p>
    <w:p w:rsidR="001657F7" w:rsidRDefault="001657F7" w:rsidP="00C56504">
      <w:pPr>
        <w:spacing w:line="360" w:lineRule="auto"/>
        <w:rPr>
          <w:sz w:val="24"/>
        </w:rPr>
      </w:pPr>
      <w:r>
        <w:rPr>
          <w:rFonts w:hint="eastAsia"/>
          <w:b/>
          <w:bCs/>
          <w:sz w:val="24"/>
        </w:rPr>
        <w:t>【</w:t>
      </w:r>
      <w:r>
        <w:rPr>
          <w:rFonts w:hint="eastAsia"/>
          <w:b/>
          <w:sz w:val="24"/>
        </w:rPr>
        <w:t>学时学分</w:t>
      </w:r>
      <w:r>
        <w:rPr>
          <w:rFonts w:hint="eastAsia"/>
          <w:b/>
          <w:bCs/>
          <w:sz w:val="24"/>
        </w:rPr>
        <w:t>】</w:t>
      </w:r>
      <w:r>
        <w:rPr>
          <w:rFonts w:hint="eastAsia"/>
          <w:sz w:val="24"/>
        </w:rPr>
        <w:t xml:space="preserve"> 2</w:t>
      </w:r>
      <w:r>
        <w:rPr>
          <w:rFonts w:hint="eastAsia"/>
          <w:sz w:val="24"/>
        </w:rPr>
        <w:t>周</w:t>
      </w:r>
      <w:r>
        <w:rPr>
          <w:rFonts w:hint="eastAsia"/>
          <w:sz w:val="24"/>
        </w:rPr>
        <w:t xml:space="preserve"> </w:t>
      </w:r>
      <w:r>
        <w:rPr>
          <w:rFonts w:hint="eastAsia"/>
          <w:sz w:val="24"/>
        </w:rPr>
        <w:t>；</w:t>
      </w:r>
      <w:r>
        <w:rPr>
          <w:rFonts w:hint="eastAsia"/>
          <w:sz w:val="24"/>
        </w:rPr>
        <w:t>2</w:t>
      </w:r>
      <w:r>
        <w:rPr>
          <w:rFonts w:hint="eastAsia"/>
          <w:sz w:val="24"/>
        </w:rPr>
        <w:t>学分</w:t>
      </w:r>
      <w:r>
        <w:rPr>
          <w:rFonts w:hint="eastAsia"/>
          <w:sz w:val="24"/>
        </w:rPr>
        <w:t xml:space="preserve">         </w:t>
      </w:r>
      <w:r>
        <w:rPr>
          <w:sz w:val="24"/>
        </w:rPr>
        <w:t xml:space="preserve">  </w:t>
      </w:r>
      <w:r>
        <w:rPr>
          <w:rFonts w:hint="eastAsia"/>
          <w:sz w:val="24"/>
        </w:rPr>
        <w:t xml:space="preserve">     </w:t>
      </w:r>
    </w:p>
    <w:p w:rsidR="001657F7" w:rsidRDefault="001657F7" w:rsidP="00C56504">
      <w:pPr>
        <w:spacing w:line="360" w:lineRule="auto"/>
        <w:rPr>
          <w:sz w:val="24"/>
        </w:rPr>
      </w:pPr>
      <w:r>
        <w:rPr>
          <w:rFonts w:hint="eastAsia"/>
          <w:b/>
          <w:bCs/>
          <w:sz w:val="24"/>
        </w:rPr>
        <w:t>【</w:t>
      </w:r>
      <w:r>
        <w:rPr>
          <w:rFonts w:hint="eastAsia"/>
          <w:b/>
          <w:sz w:val="24"/>
        </w:rPr>
        <w:t>课程类别</w:t>
      </w:r>
      <w:r>
        <w:rPr>
          <w:rFonts w:hint="eastAsia"/>
          <w:b/>
          <w:bCs/>
          <w:sz w:val="24"/>
        </w:rPr>
        <w:t>】</w:t>
      </w:r>
      <w:r>
        <w:rPr>
          <w:rFonts w:hint="eastAsia"/>
          <w:b/>
          <w:bCs/>
          <w:sz w:val="24"/>
        </w:rPr>
        <w:t xml:space="preserve"> </w:t>
      </w:r>
      <w:r>
        <w:rPr>
          <w:rFonts w:hint="eastAsia"/>
          <w:bCs/>
          <w:sz w:val="24"/>
        </w:rPr>
        <w:t>专业课</w:t>
      </w:r>
      <w:r>
        <w:rPr>
          <w:rFonts w:hint="eastAsia"/>
          <w:sz w:val="24"/>
        </w:rPr>
        <w:t xml:space="preserve">                      </w:t>
      </w:r>
      <w:r>
        <w:rPr>
          <w:rFonts w:hint="eastAsia"/>
          <w:b/>
          <w:bCs/>
          <w:sz w:val="24"/>
        </w:rPr>
        <w:t>【</w:t>
      </w:r>
      <w:r>
        <w:rPr>
          <w:rFonts w:hint="eastAsia"/>
          <w:b/>
          <w:sz w:val="24"/>
        </w:rPr>
        <w:t>开课模式</w:t>
      </w:r>
      <w:r>
        <w:rPr>
          <w:rFonts w:hint="eastAsia"/>
          <w:b/>
          <w:bCs/>
          <w:sz w:val="24"/>
        </w:rPr>
        <w:t>】</w:t>
      </w:r>
      <w:r>
        <w:rPr>
          <w:rFonts w:hint="eastAsia"/>
          <w:bCs/>
          <w:sz w:val="24"/>
        </w:rPr>
        <w:t>必修</w:t>
      </w:r>
    </w:p>
    <w:p w:rsidR="001657F7" w:rsidRDefault="001657F7" w:rsidP="00C56504">
      <w:pPr>
        <w:spacing w:line="360" w:lineRule="auto"/>
        <w:rPr>
          <w:sz w:val="24"/>
        </w:rPr>
      </w:pPr>
      <w:r>
        <w:rPr>
          <w:rFonts w:hint="eastAsia"/>
          <w:b/>
          <w:bCs/>
          <w:sz w:val="24"/>
        </w:rPr>
        <w:t>【</w:t>
      </w:r>
      <w:r>
        <w:rPr>
          <w:rFonts w:hint="eastAsia"/>
          <w:b/>
          <w:sz w:val="24"/>
        </w:rPr>
        <w:t>先修课程</w:t>
      </w:r>
      <w:r>
        <w:rPr>
          <w:rFonts w:hint="eastAsia"/>
          <w:b/>
          <w:bCs/>
          <w:sz w:val="24"/>
        </w:rPr>
        <w:t>】</w:t>
      </w:r>
      <w:r>
        <w:rPr>
          <w:rFonts w:hint="eastAsia"/>
          <w:b/>
          <w:bCs/>
          <w:sz w:val="24"/>
        </w:rPr>
        <w:t xml:space="preserve"> </w:t>
      </w:r>
      <w:r>
        <w:rPr>
          <w:rFonts w:hint="eastAsia"/>
          <w:bCs/>
          <w:sz w:val="24"/>
        </w:rPr>
        <w:t>软件需求工程</w:t>
      </w:r>
    </w:p>
    <w:p w:rsidR="001657F7" w:rsidRDefault="001657F7" w:rsidP="00C56504">
      <w:pPr>
        <w:spacing w:line="360" w:lineRule="auto"/>
        <w:rPr>
          <w:sz w:val="24"/>
        </w:rPr>
      </w:pPr>
      <w:r>
        <w:rPr>
          <w:rFonts w:hint="eastAsia"/>
          <w:b/>
          <w:bCs/>
          <w:sz w:val="24"/>
        </w:rPr>
        <w:t>【</w:t>
      </w:r>
      <w:r>
        <w:rPr>
          <w:rFonts w:hint="eastAsia"/>
          <w:b/>
          <w:sz w:val="24"/>
        </w:rPr>
        <w:t>开课单位</w:t>
      </w:r>
      <w:r>
        <w:rPr>
          <w:rFonts w:hint="eastAsia"/>
          <w:b/>
          <w:bCs/>
          <w:sz w:val="24"/>
        </w:rPr>
        <w:t>】</w:t>
      </w:r>
      <w:r>
        <w:rPr>
          <w:rFonts w:hint="eastAsia"/>
          <w:b/>
          <w:bCs/>
          <w:sz w:val="24"/>
        </w:rPr>
        <w:t xml:space="preserve"> </w:t>
      </w:r>
      <w:r>
        <w:rPr>
          <w:rFonts w:hint="eastAsia"/>
          <w:bCs/>
          <w:sz w:val="24"/>
        </w:rPr>
        <w:t>软件工程系</w:t>
      </w:r>
      <w:r>
        <w:rPr>
          <w:rFonts w:hint="eastAsia"/>
          <w:b/>
          <w:bCs/>
          <w:sz w:val="24"/>
        </w:rPr>
        <w:t xml:space="preserve">                  </w:t>
      </w:r>
      <w:r>
        <w:rPr>
          <w:rFonts w:hint="eastAsia"/>
          <w:b/>
          <w:bCs/>
          <w:sz w:val="24"/>
        </w:rPr>
        <w:t>【</w:t>
      </w:r>
      <w:r>
        <w:rPr>
          <w:rFonts w:hint="eastAsia"/>
          <w:b/>
          <w:sz w:val="24"/>
        </w:rPr>
        <w:t>开课学期</w:t>
      </w:r>
      <w:r>
        <w:rPr>
          <w:rFonts w:hint="eastAsia"/>
          <w:b/>
          <w:bCs/>
          <w:sz w:val="24"/>
        </w:rPr>
        <w:t>】</w:t>
      </w:r>
      <w:r>
        <w:rPr>
          <w:rFonts w:hint="eastAsia"/>
          <w:sz w:val="24"/>
        </w:rPr>
        <w:t>第</w:t>
      </w:r>
      <w:r>
        <w:rPr>
          <w:rFonts w:hint="eastAsia"/>
          <w:sz w:val="24"/>
        </w:rPr>
        <w:t xml:space="preserve"> 4</w:t>
      </w:r>
      <w:r>
        <w:rPr>
          <w:rFonts w:hint="eastAsia"/>
          <w:sz w:val="24"/>
        </w:rPr>
        <w:t>学期</w:t>
      </w:r>
    </w:p>
    <w:p w:rsidR="001657F7" w:rsidRDefault="001657F7" w:rsidP="00C56504">
      <w:pPr>
        <w:spacing w:line="360" w:lineRule="auto"/>
        <w:rPr>
          <w:b/>
          <w:bCs/>
          <w:sz w:val="24"/>
        </w:rPr>
      </w:pPr>
      <w:r>
        <w:rPr>
          <w:rFonts w:hint="eastAsia"/>
          <w:b/>
          <w:bCs/>
          <w:sz w:val="24"/>
        </w:rPr>
        <w:t>【</w:t>
      </w:r>
      <w:r>
        <w:rPr>
          <w:rFonts w:hint="eastAsia"/>
          <w:b/>
          <w:sz w:val="24"/>
        </w:rPr>
        <w:t>授课对象</w:t>
      </w:r>
      <w:r>
        <w:rPr>
          <w:rFonts w:hint="eastAsia"/>
          <w:b/>
          <w:bCs/>
          <w:sz w:val="24"/>
        </w:rPr>
        <w:t>】</w:t>
      </w:r>
      <w:r>
        <w:rPr>
          <w:rFonts w:hint="eastAsia"/>
          <w:b/>
          <w:bCs/>
          <w:sz w:val="24"/>
        </w:rPr>
        <w:t xml:space="preserve"> </w:t>
      </w:r>
      <w:r>
        <w:rPr>
          <w:rFonts w:hint="eastAsia"/>
          <w:bCs/>
          <w:sz w:val="24"/>
        </w:rPr>
        <w:t>软件工程专业</w:t>
      </w:r>
      <w:r>
        <w:rPr>
          <w:rFonts w:hint="eastAsia"/>
          <w:b/>
          <w:bCs/>
          <w:sz w:val="24"/>
        </w:rPr>
        <w:t xml:space="preserve">                </w:t>
      </w:r>
      <w:r>
        <w:rPr>
          <w:rFonts w:hint="eastAsia"/>
          <w:b/>
          <w:bCs/>
          <w:sz w:val="24"/>
        </w:rPr>
        <w:t>【</w:t>
      </w:r>
      <w:r>
        <w:rPr>
          <w:rFonts w:hint="eastAsia"/>
          <w:b/>
          <w:sz w:val="24"/>
        </w:rPr>
        <w:t>考核方式</w:t>
      </w:r>
      <w:r>
        <w:rPr>
          <w:rFonts w:hint="eastAsia"/>
          <w:b/>
          <w:bCs/>
          <w:sz w:val="24"/>
        </w:rPr>
        <w:t>】</w:t>
      </w:r>
      <w:r>
        <w:rPr>
          <w:rFonts w:hint="eastAsia"/>
          <w:bCs/>
          <w:sz w:val="24"/>
        </w:rPr>
        <w:t>考查</w:t>
      </w:r>
    </w:p>
    <w:p w:rsidR="001657F7" w:rsidRDefault="001657F7" w:rsidP="00C56504">
      <w:pPr>
        <w:spacing w:line="360" w:lineRule="auto"/>
        <w:rPr>
          <w:rFonts w:ascii="宋体" w:hAnsi="宋体" w:cs="宋体"/>
          <w:b/>
          <w:sz w:val="28"/>
          <w:szCs w:val="20"/>
        </w:rPr>
      </w:pPr>
      <w:bookmarkStart w:id="78" w:name="_Toc3067_WPSOffice_Level1"/>
      <w:bookmarkStart w:id="79" w:name="_Toc9298_WPSOffice_Level1"/>
      <w:r>
        <w:rPr>
          <w:rFonts w:ascii="宋体" w:hAnsi="宋体" w:cs="宋体" w:hint="eastAsia"/>
          <w:b/>
          <w:sz w:val="28"/>
          <w:szCs w:val="20"/>
        </w:rPr>
        <w:t>一、课程的性质、目的与任务</w:t>
      </w:r>
      <w:bookmarkEnd w:id="78"/>
      <w:bookmarkEnd w:id="79"/>
    </w:p>
    <w:p w:rsidR="001657F7" w:rsidRDefault="001657F7" w:rsidP="00C56504">
      <w:pPr>
        <w:spacing w:line="360" w:lineRule="auto"/>
        <w:ind w:firstLine="420"/>
        <w:rPr>
          <w:bCs/>
          <w:sz w:val="24"/>
        </w:rPr>
      </w:pPr>
      <w:r>
        <w:rPr>
          <w:rFonts w:hint="eastAsia"/>
          <w:bCs/>
          <w:sz w:val="24"/>
        </w:rPr>
        <w:t>“软件需求工程实践”</w:t>
      </w:r>
      <w:r>
        <w:rPr>
          <w:rFonts w:hint="eastAsia"/>
          <w:sz w:val="24"/>
        </w:rPr>
        <w:t>是学生在修完软件需求工程课程之后，针对需求分析这一环节的专门实践类课程。</w:t>
      </w:r>
      <w:r>
        <w:rPr>
          <w:bCs/>
          <w:sz w:val="24"/>
        </w:rPr>
        <w:t>本</w:t>
      </w:r>
      <w:r>
        <w:rPr>
          <w:rFonts w:hint="eastAsia"/>
          <w:bCs/>
          <w:sz w:val="24"/>
        </w:rPr>
        <w:t>课程主要目的是让</w:t>
      </w:r>
      <w:r>
        <w:rPr>
          <w:bCs/>
          <w:sz w:val="24"/>
        </w:rPr>
        <w:t>学生</w:t>
      </w:r>
      <w:r>
        <w:rPr>
          <w:rFonts w:hint="eastAsia"/>
          <w:bCs/>
          <w:sz w:val="24"/>
        </w:rPr>
        <w:t>熟悉和了解大型软件</w:t>
      </w:r>
      <w:r>
        <w:rPr>
          <w:bCs/>
          <w:sz w:val="24"/>
        </w:rPr>
        <w:t>系统的</w:t>
      </w:r>
      <w:r>
        <w:rPr>
          <w:rFonts w:hint="eastAsia"/>
          <w:bCs/>
          <w:sz w:val="24"/>
        </w:rPr>
        <w:t>需求获取、分析及建模过程</w:t>
      </w:r>
      <w:r>
        <w:rPr>
          <w:bCs/>
          <w:sz w:val="24"/>
        </w:rPr>
        <w:t>，</w:t>
      </w:r>
      <w:r>
        <w:rPr>
          <w:rFonts w:hint="eastAsia"/>
          <w:bCs/>
          <w:sz w:val="24"/>
        </w:rPr>
        <w:t>熟悉利用计算机辅助软件工程（</w:t>
      </w:r>
      <w:r>
        <w:rPr>
          <w:rFonts w:hint="eastAsia"/>
          <w:bCs/>
          <w:sz w:val="24"/>
        </w:rPr>
        <w:t>CASE</w:t>
      </w:r>
      <w:r>
        <w:rPr>
          <w:rFonts w:hint="eastAsia"/>
          <w:bCs/>
          <w:sz w:val="24"/>
        </w:rPr>
        <w:t>）工具进行建模，熟悉与用户交流获取正确需求的方法，熟悉需求规格说明书的书写方法。</w:t>
      </w:r>
    </w:p>
    <w:p w:rsidR="001657F7" w:rsidRDefault="001657F7" w:rsidP="00C56504">
      <w:pPr>
        <w:spacing w:line="360" w:lineRule="auto"/>
        <w:rPr>
          <w:rFonts w:ascii="宋体" w:hAnsi="宋体" w:cs="宋体"/>
          <w:b/>
          <w:sz w:val="28"/>
          <w:szCs w:val="20"/>
        </w:rPr>
      </w:pPr>
      <w:bookmarkStart w:id="80" w:name="_Toc10513_WPSOffice_Level1"/>
      <w:bookmarkStart w:id="81" w:name="_Toc14562_WPSOffice_Level1"/>
      <w:r>
        <w:rPr>
          <w:rFonts w:ascii="宋体" w:hAnsi="宋体" w:cs="宋体" w:hint="eastAsia"/>
          <w:b/>
          <w:sz w:val="28"/>
          <w:szCs w:val="20"/>
        </w:rPr>
        <w:t>二、课程的教学内容、基本要求和学时分配</w:t>
      </w:r>
      <w:bookmarkEnd w:id="80"/>
      <w:bookmarkEnd w:id="81"/>
    </w:p>
    <w:p w:rsidR="001657F7" w:rsidRDefault="001657F7" w:rsidP="00C56504">
      <w:pPr>
        <w:spacing w:line="360" w:lineRule="auto"/>
        <w:rPr>
          <w:rFonts w:ascii="宋体" w:hAnsi="宋体" w:cs="宋体"/>
          <w:b/>
          <w:sz w:val="28"/>
          <w:szCs w:val="20"/>
        </w:rPr>
      </w:pPr>
      <w:r>
        <w:rPr>
          <w:rFonts w:ascii="宋体" w:hAnsi="宋体" w:cs="宋体" w:hint="eastAsia"/>
          <w:sz w:val="24"/>
        </w:rPr>
        <w:t>本课程所承载的知识、能力和素质培养的具体要求：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0"/>
        <w:gridCol w:w="7479"/>
      </w:tblGrid>
      <w:tr w:rsidR="001657F7" w:rsidTr="00081287">
        <w:tc>
          <w:tcPr>
            <w:tcW w:w="1370" w:type="dxa"/>
            <w:vAlign w:val="center"/>
          </w:tcPr>
          <w:p w:rsidR="001657F7" w:rsidRDefault="001657F7" w:rsidP="00C56504">
            <w:pPr>
              <w:jc w:val="center"/>
              <w:rPr>
                <w:rFonts w:ascii="宋体" w:hAnsi="宋体" w:cs="宋体"/>
                <w:b/>
                <w:sz w:val="24"/>
              </w:rPr>
            </w:pPr>
            <w:r>
              <w:rPr>
                <w:rFonts w:ascii="宋体" w:hAnsi="宋体" w:cs="宋体" w:hint="eastAsia"/>
                <w:b/>
                <w:sz w:val="24"/>
              </w:rPr>
              <w:t>培养方案</w:t>
            </w:r>
          </w:p>
          <w:p w:rsidR="001657F7" w:rsidRDefault="001657F7" w:rsidP="00C56504">
            <w:pPr>
              <w:jc w:val="center"/>
              <w:rPr>
                <w:rFonts w:ascii="宋体" w:hAnsi="宋体" w:cs="宋体"/>
                <w:b/>
                <w:sz w:val="24"/>
              </w:rPr>
            </w:pPr>
            <w:r>
              <w:rPr>
                <w:rFonts w:ascii="宋体" w:hAnsi="宋体" w:cs="宋体" w:hint="eastAsia"/>
                <w:b/>
                <w:sz w:val="24"/>
              </w:rPr>
              <w:t>培养要求</w:t>
            </w:r>
          </w:p>
        </w:tc>
        <w:tc>
          <w:tcPr>
            <w:tcW w:w="7479" w:type="dxa"/>
            <w:vAlign w:val="center"/>
          </w:tcPr>
          <w:p w:rsidR="001657F7" w:rsidRDefault="001657F7" w:rsidP="00C56504">
            <w:pPr>
              <w:jc w:val="center"/>
              <w:rPr>
                <w:rFonts w:ascii="宋体" w:hAnsi="宋体" w:cs="宋体"/>
                <w:b/>
                <w:sz w:val="24"/>
              </w:rPr>
            </w:pPr>
            <w:r>
              <w:rPr>
                <w:rFonts w:ascii="宋体" w:hAnsi="宋体" w:cs="宋体" w:hint="eastAsia"/>
                <w:b/>
                <w:sz w:val="24"/>
              </w:rPr>
              <w:t>课程具体要求</w:t>
            </w:r>
          </w:p>
        </w:tc>
      </w:tr>
      <w:tr w:rsidR="001657F7" w:rsidTr="00081287">
        <w:tc>
          <w:tcPr>
            <w:tcW w:w="1370" w:type="dxa"/>
            <w:vAlign w:val="center"/>
          </w:tcPr>
          <w:p w:rsidR="001657F7" w:rsidRDefault="001657F7" w:rsidP="00C56504">
            <w:pPr>
              <w:jc w:val="center"/>
              <w:rPr>
                <w:rFonts w:ascii="宋体" w:hAnsi="宋体" w:cs="宋体"/>
              </w:rPr>
            </w:pPr>
            <w:r>
              <w:rPr>
                <w:rFonts w:ascii="宋体" w:hAnsi="宋体" w:cs="宋体" w:hint="eastAsia"/>
              </w:rPr>
              <w:t>工程素质</w:t>
            </w:r>
          </w:p>
          <w:p w:rsidR="001657F7" w:rsidRDefault="001657F7" w:rsidP="00C56504">
            <w:pPr>
              <w:jc w:val="center"/>
              <w:rPr>
                <w:rFonts w:ascii="宋体" w:hAnsi="宋体" w:cs="宋体"/>
              </w:rPr>
            </w:pPr>
            <w:r>
              <w:rPr>
                <w:rFonts w:ascii="宋体" w:hAnsi="宋体" w:cs="宋体" w:hint="eastAsia"/>
              </w:rPr>
              <w:t>科学素质</w:t>
            </w:r>
          </w:p>
          <w:p w:rsidR="001657F7" w:rsidRDefault="001657F7" w:rsidP="00C56504">
            <w:pPr>
              <w:jc w:val="center"/>
              <w:rPr>
                <w:rFonts w:ascii="宋体" w:hAnsi="宋体" w:cs="宋体"/>
              </w:rPr>
            </w:pPr>
            <w:r>
              <w:rPr>
                <w:rFonts w:ascii="宋体" w:hAnsi="宋体" w:cs="宋体" w:hint="eastAsia"/>
              </w:rPr>
              <w:t>专业素质</w:t>
            </w:r>
          </w:p>
        </w:tc>
        <w:tc>
          <w:tcPr>
            <w:tcW w:w="7479" w:type="dxa"/>
            <w:vAlign w:val="center"/>
          </w:tcPr>
          <w:p w:rsidR="001657F7" w:rsidRDefault="001657F7" w:rsidP="00C56504">
            <w:pPr>
              <w:ind w:firstLine="420"/>
              <w:rPr>
                <w:rFonts w:ascii="宋体" w:hAnsi="宋体" w:cs="宋体"/>
              </w:rPr>
            </w:pPr>
            <w:r>
              <w:rPr>
                <w:rFonts w:ascii="宋体" w:hAnsi="宋体" w:cs="宋体" w:hint="eastAsia"/>
              </w:rPr>
              <w:t>本课程主要指导学生如何分析实际工程问题，并依据技术规范撰写文档，提高其文档表述能力和问题分析能力。</w:t>
            </w:r>
          </w:p>
        </w:tc>
      </w:tr>
      <w:tr w:rsidR="001657F7" w:rsidTr="00081287">
        <w:trPr>
          <w:trHeight w:val="1218"/>
        </w:trPr>
        <w:tc>
          <w:tcPr>
            <w:tcW w:w="1370" w:type="dxa"/>
            <w:vAlign w:val="center"/>
          </w:tcPr>
          <w:p w:rsidR="001657F7" w:rsidRDefault="001657F7" w:rsidP="00C56504">
            <w:pPr>
              <w:jc w:val="center"/>
              <w:rPr>
                <w:rFonts w:ascii="宋体" w:hAnsi="宋体" w:cs="宋体"/>
              </w:rPr>
            </w:pPr>
            <w:r>
              <w:rPr>
                <w:rFonts w:ascii="宋体" w:hAnsi="宋体" w:cs="宋体" w:hint="eastAsia"/>
              </w:rPr>
              <w:lastRenderedPageBreak/>
              <w:t>专业知识</w:t>
            </w:r>
          </w:p>
          <w:p w:rsidR="001657F7" w:rsidRDefault="001657F7" w:rsidP="00C56504">
            <w:pPr>
              <w:jc w:val="center"/>
              <w:rPr>
                <w:rFonts w:ascii="宋体" w:hAnsi="宋体" w:cs="宋体"/>
              </w:rPr>
            </w:pPr>
            <w:r>
              <w:rPr>
                <w:rFonts w:ascii="宋体" w:hAnsi="宋体" w:cs="宋体" w:hint="eastAsia"/>
              </w:rPr>
              <w:t>工具性知识</w:t>
            </w:r>
          </w:p>
          <w:p w:rsidR="001657F7" w:rsidRDefault="001657F7" w:rsidP="00C56504">
            <w:pPr>
              <w:jc w:val="center"/>
              <w:rPr>
                <w:rFonts w:ascii="宋体" w:hAnsi="宋体" w:cs="宋体"/>
              </w:rPr>
            </w:pPr>
            <w:r>
              <w:rPr>
                <w:rFonts w:ascii="宋体" w:hAnsi="宋体" w:cs="宋体" w:hint="eastAsia"/>
              </w:rPr>
              <w:t>工程技术知识</w:t>
            </w:r>
          </w:p>
        </w:tc>
        <w:tc>
          <w:tcPr>
            <w:tcW w:w="7479" w:type="dxa"/>
            <w:vAlign w:val="center"/>
          </w:tcPr>
          <w:p w:rsidR="001657F7" w:rsidRDefault="001657F7" w:rsidP="00C56504">
            <w:pPr>
              <w:rPr>
                <w:rFonts w:ascii="宋体" w:hAnsi="宋体" w:cs="宋体"/>
              </w:rPr>
            </w:pPr>
            <w:r>
              <w:rPr>
                <w:rFonts w:ascii="宋体" w:hAnsi="宋体" w:cs="宋体" w:hint="eastAsia"/>
              </w:rPr>
              <w:t xml:space="preserve">    本课程主要内容是学生通过实践应用软件需求工程中需求获取、分析和表示相关的技术和方法，全面验证需求分析理论、熟悉软件工程工具的过程，利用工程问题的解决促进理论知识的理解和技术工具的运用。</w:t>
            </w:r>
          </w:p>
        </w:tc>
      </w:tr>
      <w:tr w:rsidR="001657F7" w:rsidTr="00081287">
        <w:trPr>
          <w:trHeight w:val="838"/>
        </w:trPr>
        <w:tc>
          <w:tcPr>
            <w:tcW w:w="1370" w:type="dxa"/>
            <w:vAlign w:val="center"/>
          </w:tcPr>
          <w:p w:rsidR="001657F7" w:rsidRDefault="001657F7" w:rsidP="00C56504">
            <w:pPr>
              <w:jc w:val="center"/>
              <w:rPr>
                <w:rFonts w:ascii="宋体" w:hAnsi="宋体" w:cs="宋体"/>
              </w:rPr>
            </w:pPr>
            <w:r>
              <w:rPr>
                <w:rFonts w:ascii="宋体" w:hAnsi="宋体" w:cs="宋体" w:hint="eastAsia"/>
              </w:rPr>
              <w:t>专业能力</w:t>
            </w:r>
          </w:p>
          <w:p w:rsidR="001657F7" w:rsidRDefault="001657F7" w:rsidP="00C56504">
            <w:pPr>
              <w:jc w:val="center"/>
              <w:rPr>
                <w:rFonts w:ascii="宋体" w:hAnsi="宋体" w:cs="宋体"/>
              </w:rPr>
            </w:pPr>
            <w:r>
              <w:rPr>
                <w:rFonts w:ascii="宋体" w:hAnsi="宋体" w:cs="宋体" w:hint="eastAsia"/>
              </w:rPr>
              <w:t>工程能力</w:t>
            </w:r>
          </w:p>
        </w:tc>
        <w:tc>
          <w:tcPr>
            <w:tcW w:w="7479" w:type="dxa"/>
            <w:vAlign w:val="center"/>
          </w:tcPr>
          <w:p w:rsidR="001657F7" w:rsidRDefault="001657F7" w:rsidP="00C56504">
            <w:pPr>
              <w:rPr>
                <w:rFonts w:ascii="宋体" w:hAnsi="宋体" w:cs="宋体"/>
              </w:rPr>
            </w:pPr>
            <w:r>
              <w:rPr>
                <w:rFonts w:ascii="宋体" w:hAnsi="宋体" w:cs="宋体" w:hint="eastAsia"/>
              </w:rPr>
              <w:t xml:space="preserve">    学生通过本课程的实践学习，可以使学生学会运用软件需求分析的各种方法和工具技能。</w:t>
            </w:r>
          </w:p>
        </w:tc>
      </w:tr>
      <w:tr w:rsidR="001657F7" w:rsidTr="00081287">
        <w:trPr>
          <w:trHeight w:val="850"/>
        </w:trPr>
        <w:tc>
          <w:tcPr>
            <w:tcW w:w="1370" w:type="dxa"/>
            <w:vAlign w:val="center"/>
          </w:tcPr>
          <w:p w:rsidR="001657F7" w:rsidRDefault="001657F7" w:rsidP="00C56504">
            <w:pPr>
              <w:jc w:val="center"/>
              <w:rPr>
                <w:rFonts w:ascii="宋体" w:hAnsi="宋体" w:cs="宋体"/>
              </w:rPr>
            </w:pPr>
            <w:r>
              <w:rPr>
                <w:rFonts w:ascii="宋体" w:hAnsi="宋体" w:cs="宋体" w:hint="eastAsia"/>
              </w:rPr>
              <w:t>团队能力</w:t>
            </w:r>
          </w:p>
        </w:tc>
        <w:tc>
          <w:tcPr>
            <w:tcW w:w="7479" w:type="dxa"/>
            <w:vAlign w:val="center"/>
          </w:tcPr>
          <w:p w:rsidR="001657F7" w:rsidRDefault="001657F7" w:rsidP="00C56504">
            <w:pPr>
              <w:rPr>
                <w:rFonts w:ascii="宋体" w:hAnsi="宋体" w:cs="宋体"/>
              </w:rPr>
            </w:pPr>
            <w:r>
              <w:rPr>
                <w:rFonts w:ascii="宋体" w:hAnsi="宋体" w:cs="宋体" w:hint="eastAsia"/>
              </w:rPr>
              <w:t xml:space="preserve">    本课程要求学生在学习过程中必须加入团队共同完成任务并承担相关工作，可以提高学生团队意识和交流能力。</w:t>
            </w:r>
          </w:p>
        </w:tc>
      </w:tr>
      <w:tr w:rsidR="001657F7" w:rsidTr="00081287">
        <w:trPr>
          <w:trHeight w:val="1068"/>
        </w:trPr>
        <w:tc>
          <w:tcPr>
            <w:tcW w:w="1370" w:type="dxa"/>
            <w:vAlign w:val="center"/>
          </w:tcPr>
          <w:p w:rsidR="001657F7" w:rsidRDefault="001657F7" w:rsidP="00C56504">
            <w:pPr>
              <w:jc w:val="center"/>
              <w:rPr>
                <w:rFonts w:ascii="宋体" w:hAnsi="宋体" w:cs="宋体"/>
              </w:rPr>
            </w:pPr>
            <w:r>
              <w:rPr>
                <w:rFonts w:ascii="宋体" w:hAnsi="宋体" w:cs="宋体" w:hint="eastAsia"/>
              </w:rPr>
              <w:t>创新意识</w:t>
            </w:r>
          </w:p>
          <w:p w:rsidR="001657F7" w:rsidRDefault="001657F7" w:rsidP="00C56504">
            <w:pPr>
              <w:jc w:val="center"/>
              <w:rPr>
                <w:rFonts w:ascii="宋体" w:hAnsi="宋体" w:cs="宋体"/>
              </w:rPr>
            </w:pPr>
            <w:r>
              <w:rPr>
                <w:rFonts w:ascii="宋体" w:hAnsi="宋体" w:cs="宋体" w:hint="eastAsia"/>
              </w:rPr>
              <w:t>自学习能力</w:t>
            </w:r>
          </w:p>
        </w:tc>
        <w:tc>
          <w:tcPr>
            <w:tcW w:w="7479" w:type="dxa"/>
            <w:vAlign w:val="center"/>
          </w:tcPr>
          <w:p w:rsidR="001657F7" w:rsidRDefault="001657F7" w:rsidP="00C56504">
            <w:pPr>
              <w:rPr>
                <w:rFonts w:ascii="宋体" w:hAnsi="宋体" w:cs="宋体"/>
              </w:rPr>
            </w:pPr>
            <w:r>
              <w:rPr>
                <w:rFonts w:ascii="宋体" w:hAnsi="宋体" w:cs="宋体" w:hint="eastAsia"/>
              </w:rPr>
              <w:t xml:space="preserve">    本课程中学生面对的问题是个性化的，需要学生根据问题自主的获取相关信息，并采用合适的方式进行表达。</w:t>
            </w:r>
          </w:p>
        </w:tc>
      </w:tr>
    </w:tbl>
    <w:p w:rsidR="001657F7" w:rsidRDefault="001657F7" w:rsidP="00C56504">
      <w:pPr>
        <w:spacing w:line="360" w:lineRule="auto"/>
        <w:ind w:firstLineChars="177" w:firstLine="425"/>
        <w:rPr>
          <w:rFonts w:cs="宋体"/>
          <w:sz w:val="24"/>
        </w:rPr>
      </w:pPr>
      <w:r>
        <w:rPr>
          <w:rFonts w:cs="宋体" w:hint="eastAsia"/>
          <w:sz w:val="24"/>
        </w:rPr>
        <w:t>本课程要求通过在</w:t>
      </w:r>
      <w:r>
        <w:rPr>
          <w:rFonts w:cs="宋体" w:hint="eastAsia"/>
          <w:sz w:val="24"/>
        </w:rPr>
        <w:t>UDSM</w:t>
      </w:r>
      <w:r>
        <w:rPr>
          <w:rFonts w:cs="宋体" w:hint="eastAsia"/>
          <w:sz w:val="24"/>
        </w:rPr>
        <w:t>统一数据管理平台的辅助下，完成对需求部分的各相关内容的实践，通过本实践环节，要求学生能够熟练的掌握软件需求工程的建模工具和设计平台的使用方法，完成研发一个目标软件的需求分析工作。</w:t>
      </w:r>
    </w:p>
    <w:p w:rsidR="001657F7" w:rsidRDefault="001657F7" w:rsidP="00C56504">
      <w:pPr>
        <w:spacing w:line="360" w:lineRule="auto"/>
        <w:ind w:firstLineChars="177" w:firstLine="425"/>
        <w:rPr>
          <w:rFonts w:cs="宋体"/>
          <w:sz w:val="24"/>
        </w:rPr>
      </w:pPr>
      <w:r>
        <w:rPr>
          <w:rFonts w:cs="宋体" w:hint="eastAsia"/>
          <w:sz w:val="24"/>
        </w:rPr>
        <w:t>本实践环节要求学生使用“软件需求工程”课程中的学习内容，采用结构化分析和设计方法，在软件工程建模工具和设计平台中建立面向实际需求的目标软件的数据流图、模块分解图和</w:t>
      </w:r>
      <w:r>
        <w:rPr>
          <w:rFonts w:cs="宋体" w:hint="eastAsia"/>
          <w:sz w:val="24"/>
        </w:rPr>
        <w:t>ER</w:t>
      </w:r>
      <w:r>
        <w:rPr>
          <w:rFonts w:cs="宋体" w:hint="eastAsia"/>
          <w:sz w:val="24"/>
        </w:rPr>
        <w:t>图；采用面向对象分析和设计方法，在软件工程建模工具和设计平台中建立面向实际需求的目标软件的数据流图、用例图和类图。</w:t>
      </w:r>
    </w:p>
    <w:p w:rsidR="001657F7" w:rsidRDefault="001657F7" w:rsidP="00C56504">
      <w:pPr>
        <w:spacing w:line="360" w:lineRule="auto"/>
        <w:ind w:firstLineChars="177" w:firstLine="425"/>
        <w:rPr>
          <w:rFonts w:cs="宋体"/>
          <w:sz w:val="24"/>
        </w:rPr>
      </w:pPr>
      <w:r>
        <w:rPr>
          <w:rFonts w:cs="宋体" w:hint="eastAsia"/>
          <w:sz w:val="24"/>
        </w:rPr>
        <w:t>本实践环节要求学生依据“软件需求工程”课程中关于需求文档书写和管理的相关知识内容，依据给定的技术规范编写目标软件的需求分析文档和相关的支撑文档。</w:t>
      </w:r>
    </w:p>
    <w:p w:rsidR="001657F7" w:rsidRDefault="001657F7" w:rsidP="00C56504">
      <w:pPr>
        <w:spacing w:line="360" w:lineRule="auto"/>
        <w:rPr>
          <w:rFonts w:ascii="宋体" w:hAnsi="宋体" w:cs="宋体"/>
          <w:b/>
          <w:sz w:val="28"/>
          <w:szCs w:val="20"/>
        </w:rPr>
      </w:pPr>
      <w:bookmarkStart w:id="82" w:name="_Toc15532_WPSOffice_Level1"/>
      <w:bookmarkStart w:id="83" w:name="_Toc30555_WPSOffice_Level1"/>
      <w:r>
        <w:rPr>
          <w:rFonts w:ascii="宋体" w:hAnsi="宋体" w:cs="宋体" w:hint="eastAsia"/>
          <w:b/>
          <w:sz w:val="28"/>
          <w:szCs w:val="20"/>
        </w:rPr>
        <w:t>三、课程成绩评定方法</w:t>
      </w:r>
      <w:bookmarkEnd w:id="82"/>
      <w:bookmarkEnd w:id="83"/>
    </w:p>
    <w:p w:rsidR="001657F7" w:rsidRDefault="001657F7" w:rsidP="00C56504">
      <w:pPr>
        <w:spacing w:line="360" w:lineRule="auto"/>
        <w:ind w:firstLineChars="200" w:firstLine="480"/>
        <w:rPr>
          <w:bCs/>
          <w:sz w:val="24"/>
        </w:rPr>
      </w:pPr>
      <w:r>
        <w:rPr>
          <w:rFonts w:hint="eastAsia"/>
          <w:bCs/>
          <w:sz w:val="24"/>
        </w:rPr>
        <w:t>实践课程的成绩通过</w:t>
      </w:r>
      <w:r>
        <w:rPr>
          <w:rFonts w:hint="eastAsia"/>
          <w:bCs/>
          <w:sz w:val="24"/>
        </w:rPr>
        <w:t>UDSM</w:t>
      </w:r>
      <w:r>
        <w:rPr>
          <w:rFonts w:hint="eastAsia"/>
          <w:bCs/>
          <w:sz w:val="24"/>
        </w:rPr>
        <w:t>系统、文档、问询或答辩考查学生完成质量，整个成绩由三部分构成：</w:t>
      </w:r>
    </w:p>
    <w:p w:rsidR="001657F7" w:rsidRDefault="001657F7" w:rsidP="00C56504">
      <w:pPr>
        <w:spacing w:line="360" w:lineRule="auto"/>
        <w:ind w:firstLineChars="200" w:firstLine="480"/>
        <w:rPr>
          <w:sz w:val="24"/>
        </w:rPr>
      </w:pPr>
      <w:r>
        <w:rPr>
          <w:rFonts w:hint="eastAsia"/>
          <w:sz w:val="24"/>
        </w:rPr>
        <w:t>提交完整、合理且符合技术规范要求的需求规格说明书及其相关支撑材料，占总成绩的</w:t>
      </w:r>
      <w:r>
        <w:rPr>
          <w:rFonts w:hint="eastAsia"/>
          <w:sz w:val="24"/>
        </w:rPr>
        <w:t>40%</w:t>
      </w:r>
      <w:r>
        <w:rPr>
          <w:rFonts w:hint="eastAsia"/>
          <w:sz w:val="24"/>
        </w:rPr>
        <w:t>；</w:t>
      </w:r>
    </w:p>
    <w:p w:rsidR="001657F7" w:rsidRDefault="001657F7" w:rsidP="00C56504">
      <w:pPr>
        <w:spacing w:line="360" w:lineRule="auto"/>
        <w:ind w:firstLineChars="200" w:firstLine="480"/>
        <w:rPr>
          <w:bCs/>
          <w:sz w:val="24"/>
        </w:rPr>
      </w:pPr>
      <w:r>
        <w:rPr>
          <w:rFonts w:hint="eastAsia"/>
          <w:bCs/>
          <w:sz w:val="24"/>
        </w:rPr>
        <w:t>掌握结构化需求获取、分析和表示方法，能够编写和制作</w:t>
      </w:r>
      <w:r>
        <w:rPr>
          <w:rFonts w:cs="宋体" w:hint="eastAsia"/>
          <w:sz w:val="24"/>
        </w:rPr>
        <w:t>数据流图、模块分解图和</w:t>
      </w:r>
      <w:r>
        <w:rPr>
          <w:rFonts w:cs="宋体" w:hint="eastAsia"/>
          <w:sz w:val="24"/>
        </w:rPr>
        <w:t>ER</w:t>
      </w:r>
      <w:r>
        <w:rPr>
          <w:rFonts w:cs="宋体" w:hint="eastAsia"/>
          <w:sz w:val="24"/>
        </w:rPr>
        <w:t>图等典型图例和文档</w:t>
      </w:r>
      <w:r>
        <w:rPr>
          <w:rFonts w:hint="eastAsia"/>
          <w:bCs/>
          <w:sz w:val="24"/>
        </w:rPr>
        <w:t>，占总成绩</w:t>
      </w:r>
      <w:r>
        <w:rPr>
          <w:rFonts w:hint="eastAsia"/>
          <w:bCs/>
          <w:sz w:val="24"/>
        </w:rPr>
        <w:t>30%</w:t>
      </w:r>
      <w:r>
        <w:rPr>
          <w:rFonts w:hint="eastAsia"/>
          <w:bCs/>
          <w:sz w:val="24"/>
        </w:rPr>
        <w:t>；</w:t>
      </w:r>
    </w:p>
    <w:p w:rsidR="001657F7" w:rsidRDefault="001657F7" w:rsidP="00C56504">
      <w:pPr>
        <w:spacing w:line="360" w:lineRule="auto"/>
        <w:ind w:firstLineChars="200" w:firstLine="480"/>
        <w:rPr>
          <w:bCs/>
          <w:sz w:val="24"/>
        </w:rPr>
      </w:pPr>
      <w:r>
        <w:rPr>
          <w:rFonts w:hint="eastAsia"/>
          <w:bCs/>
          <w:sz w:val="24"/>
        </w:rPr>
        <w:lastRenderedPageBreak/>
        <w:t>掌握面向对象需求获取、分析和表示方法，能够编写和制作</w:t>
      </w:r>
      <w:r>
        <w:rPr>
          <w:rFonts w:cs="宋体" w:hint="eastAsia"/>
          <w:sz w:val="24"/>
        </w:rPr>
        <w:t>用例图和类图等典型图例和文档</w:t>
      </w:r>
      <w:r>
        <w:rPr>
          <w:rFonts w:hint="eastAsia"/>
          <w:bCs/>
          <w:sz w:val="24"/>
        </w:rPr>
        <w:t>，占总成绩</w:t>
      </w:r>
      <w:r>
        <w:rPr>
          <w:rFonts w:hint="eastAsia"/>
          <w:bCs/>
          <w:sz w:val="24"/>
        </w:rPr>
        <w:t>30%</w:t>
      </w:r>
      <w:r>
        <w:rPr>
          <w:rFonts w:hint="eastAsia"/>
          <w:bCs/>
          <w:sz w:val="24"/>
        </w:rPr>
        <w:t>。</w:t>
      </w:r>
    </w:p>
    <w:p w:rsidR="001657F7" w:rsidRDefault="001657F7" w:rsidP="00C56504">
      <w:pPr>
        <w:spacing w:line="360" w:lineRule="auto"/>
        <w:rPr>
          <w:rFonts w:ascii="宋体" w:hAnsi="宋体" w:cs="宋体"/>
          <w:b/>
          <w:sz w:val="28"/>
          <w:szCs w:val="20"/>
        </w:rPr>
      </w:pPr>
      <w:bookmarkStart w:id="84" w:name="_Toc11258_WPSOffice_Level1"/>
      <w:bookmarkStart w:id="85" w:name="_Toc24485_WPSOffice_Level1"/>
      <w:r>
        <w:rPr>
          <w:rFonts w:ascii="宋体" w:hAnsi="宋体" w:cs="宋体" w:hint="eastAsia"/>
          <w:b/>
          <w:sz w:val="28"/>
          <w:szCs w:val="20"/>
        </w:rPr>
        <w:t>四、其它有关说明</w:t>
      </w:r>
      <w:bookmarkEnd w:id="84"/>
      <w:bookmarkEnd w:id="85"/>
    </w:p>
    <w:p w:rsidR="001657F7" w:rsidRDefault="001657F7" w:rsidP="00C56504">
      <w:pPr>
        <w:spacing w:line="360" w:lineRule="auto"/>
        <w:ind w:firstLineChars="200" w:firstLine="480"/>
        <w:rPr>
          <w:sz w:val="24"/>
        </w:rPr>
      </w:pPr>
      <w:r>
        <w:rPr>
          <w:rFonts w:hint="eastAsia"/>
          <w:sz w:val="24"/>
        </w:rPr>
        <w:t>本课程的学时数为为全日制</w:t>
      </w:r>
      <w:r>
        <w:rPr>
          <w:rFonts w:hint="eastAsia"/>
          <w:sz w:val="24"/>
        </w:rPr>
        <w:t>2</w:t>
      </w:r>
      <w:r>
        <w:rPr>
          <w:rFonts w:hint="eastAsia"/>
          <w:sz w:val="24"/>
        </w:rPr>
        <w:t>周，但不集中统一进行，而采用与软件需求课程进度相衔接的分散执行的方式，在学期初将任务分配给相关开发小组，在期末由指导教师或答辩小组根据成绩评定办法进行考核。</w:t>
      </w:r>
    </w:p>
    <w:p w:rsidR="001657F7" w:rsidRDefault="001657F7" w:rsidP="00C56504">
      <w:pPr>
        <w:spacing w:line="360" w:lineRule="auto"/>
        <w:ind w:firstLine="420"/>
        <w:rPr>
          <w:sz w:val="24"/>
        </w:rPr>
      </w:pPr>
    </w:p>
    <w:p w:rsidR="001657F7" w:rsidRDefault="001657F7" w:rsidP="00C56504">
      <w:pPr>
        <w:spacing w:line="360" w:lineRule="auto"/>
        <w:ind w:firstLine="420"/>
        <w:rPr>
          <w:sz w:val="24"/>
        </w:rPr>
      </w:pPr>
    </w:p>
    <w:p w:rsidR="001657F7" w:rsidRDefault="001657F7" w:rsidP="00C56504">
      <w:pPr>
        <w:spacing w:line="360" w:lineRule="auto"/>
        <w:ind w:right="360" w:firstLine="5190"/>
        <w:jc w:val="right"/>
        <w:rPr>
          <w:b/>
          <w:sz w:val="24"/>
        </w:rPr>
      </w:pPr>
      <w:r>
        <w:rPr>
          <w:rFonts w:hint="eastAsia"/>
          <w:b/>
          <w:sz w:val="24"/>
        </w:rPr>
        <w:t>执笔人：范纯龙</w:t>
      </w:r>
      <w:r>
        <w:rPr>
          <w:rFonts w:hint="eastAsia"/>
          <w:b/>
          <w:sz w:val="24"/>
        </w:rPr>
        <w:t xml:space="preserve"> </w:t>
      </w:r>
    </w:p>
    <w:p w:rsidR="001657F7" w:rsidRDefault="001657F7" w:rsidP="00C56504">
      <w:pPr>
        <w:spacing w:line="360" w:lineRule="auto"/>
        <w:ind w:right="360" w:firstLine="5190"/>
        <w:jc w:val="right"/>
        <w:rPr>
          <w:b/>
          <w:sz w:val="24"/>
        </w:rPr>
      </w:pPr>
      <w:r>
        <w:rPr>
          <w:rFonts w:hint="eastAsia"/>
          <w:b/>
          <w:sz w:val="24"/>
        </w:rPr>
        <w:t>审定人：张荣博</w:t>
      </w:r>
      <w:r>
        <w:rPr>
          <w:rFonts w:hint="eastAsia"/>
          <w:b/>
          <w:sz w:val="24"/>
        </w:rPr>
        <w:t xml:space="preserve"> </w:t>
      </w:r>
    </w:p>
    <w:p w:rsidR="001657F7" w:rsidRDefault="001657F7" w:rsidP="00C56504">
      <w:pPr>
        <w:spacing w:line="360" w:lineRule="auto"/>
        <w:ind w:right="360" w:firstLine="5190"/>
        <w:jc w:val="right"/>
        <w:rPr>
          <w:b/>
          <w:sz w:val="24"/>
        </w:rPr>
      </w:pPr>
      <w:r>
        <w:rPr>
          <w:rFonts w:hint="eastAsia"/>
          <w:b/>
          <w:sz w:val="24"/>
        </w:rPr>
        <w:t>批准人：张翼飞</w:t>
      </w:r>
      <w:r>
        <w:rPr>
          <w:rFonts w:hint="eastAsia"/>
          <w:b/>
          <w:sz w:val="24"/>
        </w:rPr>
        <w:t xml:space="preserve"> </w:t>
      </w:r>
    </w:p>
    <w:p w:rsidR="001657F7" w:rsidRDefault="001657F7" w:rsidP="00C56504">
      <w:pPr>
        <w:spacing w:line="360" w:lineRule="auto"/>
        <w:ind w:right="240"/>
        <w:jc w:val="center"/>
        <w:rPr>
          <w:b/>
          <w:sz w:val="24"/>
        </w:rPr>
      </w:pPr>
      <w:r>
        <w:rPr>
          <w:rFonts w:hint="eastAsia"/>
          <w:b/>
          <w:sz w:val="24"/>
        </w:rPr>
        <w:t xml:space="preserve">                                                       </w:t>
      </w:r>
      <w:bookmarkStart w:id="86" w:name="_Toc24483_WPSOffice_Level1"/>
      <w:bookmarkStart w:id="87" w:name="_Toc13075_WPSOffice_Level1"/>
      <w:r>
        <w:rPr>
          <w:rFonts w:hint="eastAsia"/>
          <w:b/>
          <w:sz w:val="24"/>
        </w:rPr>
        <w:t xml:space="preserve">2015 </w:t>
      </w:r>
      <w:r>
        <w:rPr>
          <w:rFonts w:hint="eastAsia"/>
          <w:b/>
          <w:sz w:val="24"/>
        </w:rPr>
        <w:t>年</w:t>
      </w:r>
      <w:r>
        <w:rPr>
          <w:rFonts w:hint="eastAsia"/>
          <w:b/>
          <w:sz w:val="24"/>
        </w:rPr>
        <w:t xml:space="preserve"> 3 </w:t>
      </w:r>
      <w:r>
        <w:rPr>
          <w:rFonts w:hint="eastAsia"/>
          <w:b/>
          <w:sz w:val="24"/>
        </w:rPr>
        <w:t>月</w:t>
      </w:r>
      <w:bookmarkEnd w:id="86"/>
      <w:bookmarkEnd w:id="87"/>
    </w:p>
    <w:p w:rsidR="001657F7" w:rsidRDefault="001657F7" w:rsidP="00C56504">
      <w:pPr>
        <w:spacing w:line="360" w:lineRule="auto"/>
        <w:ind w:right="483"/>
        <w:rPr>
          <w:b/>
          <w:sz w:val="24"/>
        </w:rPr>
      </w:pPr>
    </w:p>
    <w:p w:rsidR="001657F7" w:rsidRPr="001657F7" w:rsidRDefault="001657F7" w:rsidP="00C56504">
      <w:pPr>
        <w:pStyle w:val="2"/>
        <w:keepLines w:val="0"/>
        <w:jc w:val="center"/>
        <w:rPr>
          <w:sz w:val="32"/>
        </w:rPr>
      </w:pPr>
      <w:bookmarkStart w:id="88" w:name="_Toc33_WPSOffice_Level1"/>
      <w:bookmarkStart w:id="89" w:name="_Toc28056_WPSOffice_Level1"/>
      <w:r w:rsidRPr="001657F7">
        <w:rPr>
          <w:rFonts w:hint="eastAsia"/>
          <w:sz w:val="32"/>
        </w:rPr>
        <w:t>《软件设计与体系结构》课程教学大纲</w:t>
      </w:r>
      <w:bookmarkEnd w:id="88"/>
      <w:bookmarkEnd w:id="89"/>
    </w:p>
    <w:p w:rsidR="001657F7" w:rsidRDefault="001657F7" w:rsidP="00C56504">
      <w:pPr>
        <w:spacing w:line="360" w:lineRule="auto"/>
        <w:rPr>
          <w:bCs/>
          <w:sz w:val="24"/>
        </w:rPr>
      </w:pPr>
      <w:r>
        <w:rPr>
          <w:rFonts w:hint="eastAsia"/>
          <w:b/>
          <w:bCs/>
          <w:sz w:val="24"/>
        </w:rPr>
        <w:t>【课程编号】</w:t>
      </w:r>
      <w:r>
        <w:rPr>
          <w:rFonts w:hint="eastAsia"/>
          <w:bCs/>
          <w:sz w:val="24"/>
        </w:rPr>
        <w:t xml:space="preserve">  </w:t>
      </w:r>
      <w:r>
        <w:rPr>
          <w:bCs/>
          <w:sz w:val="24"/>
        </w:rPr>
        <w:t>1010002312</w:t>
      </w:r>
    </w:p>
    <w:p w:rsidR="001657F7" w:rsidRDefault="001657F7" w:rsidP="00C56504">
      <w:pPr>
        <w:spacing w:line="360" w:lineRule="auto"/>
        <w:rPr>
          <w:bCs/>
          <w:sz w:val="24"/>
        </w:rPr>
      </w:pPr>
      <w:r>
        <w:rPr>
          <w:rFonts w:hint="eastAsia"/>
          <w:b/>
          <w:bCs/>
          <w:sz w:val="24"/>
        </w:rPr>
        <w:t>【课程名称】</w:t>
      </w:r>
      <w:r>
        <w:rPr>
          <w:rFonts w:hint="eastAsia"/>
          <w:b/>
          <w:bCs/>
          <w:sz w:val="24"/>
        </w:rPr>
        <w:t xml:space="preserve"> </w:t>
      </w:r>
      <w:r>
        <w:rPr>
          <w:rFonts w:hint="eastAsia"/>
          <w:bCs/>
          <w:sz w:val="24"/>
        </w:rPr>
        <w:t>软件设计与体系结构</w:t>
      </w:r>
    </w:p>
    <w:p w:rsidR="001657F7" w:rsidRDefault="001657F7" w:rsidP="00C56504">
      <w:pPr>
        <w:spacing w:line="360" w:lineRule="auto"/>
        <w:ind w:firstLineChars="650" w:firstLine="1560"/>
        <w:rPr>
          <w:b/>
          <w:bCs/>
          <w:sz w:val="24"/>
        </w:rPr>
      </w:pPr>
      <w:r>
        <w:rPr>
          <w:bCs/>
          <w:sz w:val="24"/>
        </w:rPr>
        <w:t>Software Design and System Architecture</w:t>
      </w:r>
    </w:p>
    <w:p w:rsidR="001657F7" w:rsidRDefault="001657F7" w:rsidP="00C56504">
      <w:pPr>
        <w:spacing w:line="360" w:lineRule="auto"/>
        <w:rPr>
          <w:sz w:val="24"/>
        </w:rPr>
      </w:pPr>
      <w:r>
        <w:rPr>
          <w:rFonts w:hint="eastAsia"/>
          <w:b/>
          <w:bCs/>
          <w:sz w:val="24"/>
        </w:rPr>
        <w:t>【</w:t>
      </w:r>
      <w:r>
        <w:rPr>
          <w:rFonts w:hint="eastAsia"/>
          <w:b/>
          <w:sz w:val="24"/>
        </w:rPr>
        <w:t>学时学分</w:t>
      </w:r>
      <w:r>
        <w:rPr>
          <w:rFonts w:hint="eastAsia"/>
          <w:b/>
          <w:bCs/>
          <w:sz w:val="24"/>
        </w:rPr>
        <w:t>】</w:t>
      </w:r>
      <w:r>
        <w:rPr>
          <w:rFonts w:hint="eastAsia"/>
          <w:sz w:val="24"/>
        </w:rPr>
        <w:t xml:space="preserve">   </w:t>
      </w:r>
      <w:r>
        <w:rPr>
          <w:rFonts w:hint="eastAsia"/>
        </w:rPr>
        <w:t xml:space="preserve">48 </w:t>
      </w:r>
      <w:r>
        <w:rPr>
          <w:rFonts w:hint="eastAsia"/>
          <w:sz w:val="24"/>
        </w:rPr>
        <w:t xml:space="preserve"> </w:t>
      </w:r>
      <w:r>
        <w:rPr>
          <w:rFonts w:hint="eastAsia"/>
          <w:sz w:val="24"/>
        </w:rPr>
        <w:t>学时；</w:t>
      </w:r>
      <w:r>
        <w:rPr>
          <w:rFonts w:hint="eastAsia"/>
          <w:sz w:val="24"/>
        </w:rPr>
        <w:t xml:space="preserve"> 3  </w:t>
      </w:r>
      <w:r>
        <w:rPr>
          <w:rFonts w:hint="eastAsia"/>
          <w:sz w:val="24"/>
        </w:rPr>
        <w:t>学分</w:t>
      </w:r>
      <w:r>
        <w:rPr>
          <w:rFonts w:hint="eastAsia"/>
          <w:sz w:val="24"/>
        </w:rPr>
        <w:t xml:space="preserve">       </w:t>
      </w:r>
      <w:r>
        <w:rPr>
          <w:rFonts w:hint="eastAsia"/>
          <w:b/>
          <w:bCs/>
          <w:sz w:val="24"/>
        </w:rPr>
        <w:t>【</w:t>
      </w:r>
      <w:r>
        <w:rPr>
          <w:rFonts w:hint="eastAsia"/>
          <w:b/>
          <w:sz w:val="24"/>
        </w:rPr>
        <w:t>实验和上机学时</w:t>
      </w:r>
      <w:r>
        <w:rPr>
          <w:rFonts w:hint="eastAsia"/>
          <w:b/>
          <w:bCs/>
          <w:sz w:val="24"/>
        </w:rPr>
        <w:t>】</w:t>
      </w:r>
      <w:r>
        <w:rPr>
          <w:rFonts w:hint="eastAsia"/>
          <w:b/>
          <w:bCs/>
          <w:sz w:val="24"/>
        </w:rPr>
        <w:t xml:space="preserve"> </w:t>
      </w:r>
      <w:r>
        <w:rPr>
          <w:rFonts w:hint="eastAsia"/>
          <w:bCs/>
          <w:sz w:val="24"/>
        </w:rPr>
        <w:t>16</w:t>
      </w:r>
    </w:p>
    <w:p w:rsidR="001657F7" w:rsidRDefault="001657F7" w:rsidP="00C56504">
      <w:pPr>
        <w:spacing w:line="360" w:lineRule="auto"/>
        <w:rPr>
          <w:sz w:val="24"/>
        </w:rPr>
      </w:pPr>
      <w:r>
        <w:rPr>
          <w:rFonts w:hint="eastAsia"/>
          <w:b/>
          <w:bCs/>
          <w:sz w:val="24"/>
        </w:rPr>
        <w:t>【</w:t>
      </w:r>
      <w:r>
        <w:rPr>
          <w:rFonts w:hint="eastAsia"/>
          <w:b/>
          <w:sz w:val="24"/>
        </w:rPr>
        <w:t>课程类别</w:t>
      </w:r>
      <w:r>
        <w:rPr>
          <w:rFonts w:hint="eastAsia"/>
          <w:b/>
          <w:bCs/>
          <w:sz w:val="24"/>
        </w:rPr>
        <w:t>】</w:t>
      </w:r>
      <w:r>
        <w:rPr>
          <w:rFonts w:hint="eastAsia"/>
          <w:b/>
          <w:bCs/>
          <w:sz w:val="24"/>
        </w:rPr>
        <w:t xml:space="preserve">  </w:t>
      </w:r>
      <w:r>
        <w:rPr>
          <w:rFonts w:hint="eastAsia"/>
          <w:bCs/>
          <w:sz w:val="24"/>
        </w:rPr>
        <w:t>专业课</w:t>
      </w:r>
      <w:r>
        <w:rPr>
          <w:rFonts w:hint="eastAsia"/>
          <w:sz w:val="24"/>
        </w:rPr>
        <w:t xml:space="preserve">                    </w:t>
      </w:r>
      <w:r>
        <w:rPr>
          <w:rFonts w:hint="eastAsia"/>
          <w:b/>
          <w:bCs/>
          <w:sz w:val="24"/>
        </w:rPr>
        <w:t>【</w:t>
      </w:r>
      <w:r>
        <w:rPr>
          <w:rFonts w:hint="eastAsia"/>
          <w:b/>
          <w:sz w:val="24"/>
        </w:rPr>
        <w:t>开课模式</w:t>
      </w:r>
      <w:r>
        <w:rPr>
          <w:rFonts w:hint="eastAsia"/>
          <w:b/>
          <w:bCs/>
          <w:sz w:val="24"/>
        </w:rPr>
        <w:t>】</w:t>
      </w:r>
      <w:r>
        <w:rPr>
          <w:rFonts w:hint="eastAsia"/>
          <w:bCs/>
          <w:sz w:val="24"/>
        </w:rPr>
        <w:t>必修</w:t>
      </w:r>
    </w:p>
    <w:p w:rsidR="001657F7" w:rsidRDefault="001657F7" w:rsidP="00C56504">
      <w:pPr>
        <w:spacing w:line="360" w:lineRule="auto"/>
        <w:rPr>
          <w:sz w:val="24"/>
        </w:rPr>
      </w:pPr>
      <w:r>
        <w:rPr>
          <w:rFonts w:hint="eastAsia"/>
          <w:b/>
          <w:bCs/>
          <w:sz w:val="24"/>
        </w:rPr>
        <w:t>【</w:t>
      </w:r>
      <w:r>
        <w:rPr>
          <w:rFonts w:hint="eastAsia"/>
          <w:b/>
          <w:sz w:val="24"/>
        </w:rPr>
        <w:t>先修课程</w:t>
      </w:r>
      <w:r>
        <w:rPr>
          <w:rFonts w:hint="eastAsia"/>
          <w:b/>
          <w:bCs/>
          <w:sz w:val="24"/>
        </w:rPr>
        <w:t>】</w:t>
      </w:r>
      <w:r>
        <w:rPr>
          <w:rFonts w:ascii="宋体" w:hAnsi="宋体" w:cs="宋体" w:hint="eastAsia"/>
          <w:sz w:val="24"/>
        </w:rPr>
        <w:t xml:space="preserve">  高级程序设计、软件需求工程</w:t>
      </w:r>
    </w:p>
    <w:p w:rsidR="001657F7" w:rsidRDefault="001657F7" w:rsidP="00C56504">
      <w:pPr>
        <w:spacing w:line="360" w:lineRule="auto"/>
        <w:rPr>
          <w:sz w:val="24"/>
        </w:rPr>
      </w:pPr>
      <w:r>
        <w:rPr>
          <w:rFonts w:hint="eastAsia"/>
          <w:b/>
          <w:bCs/>
          <w:sz w:val="24"/>
        </w:rPr>
        <w:t>【</w:t>
      </w:r>
      <w:r>
        <w:rPr>
          <w:rFonts w:hint="eastAsia"/>
          <w:b/>
          <w:sz w:val="24"/>
        </w:rPr>
        <w:t>开课单位</w:t>
      </w:r>
      <w:r>
        <w:rPr>
          <w:rFonts w:hint="eastAsia"/>
          <w:b/>
          <w:bCs/>
          <w:sz w:val="24"/>
        </w:rPr>
        <w:t>】</w:t>
      </w:r>
      <w:r>
        <w:rPr>
          <w:rFonts w:hint="eastAsia"/>
          <w:b/>
          <w:bCs/>
          <w:sz w:val="24"/>
        </w:rPr>
        <w:t xml:space="preserve">  </w:t>
      </w:r>
      <w:r>
        <w:rPr>
          <w:rFonts w:hint="eastAsia"/>
          <w:bCs/>
          <w:sz w:val="24"/>
        </w:rPr>
        <w:t>软件工程系</w:t>
      </w:r>
      <w:r>
        <w:rPr>
          <w:rFonts w:hint="eastAsia"/>
          <w:b/>
          <w:bCs/>
          <w:sz w:val="24"/>
        </w:rPr>
        <w:t xml:space="preserve">                 </w:t>
      </w:r>
      <w:r>
        <w:rPr>
          <w:rFonts w:hint="eastAsia"/>
          <w:b/>
          <w:bCs/>
          <w:sz w:val="24"/>
        </w:rPr>
        <w:t>【</w:t>
      </w:r>
      <w:r>
        <w:rPr>
          <w:rFonts w:hint="eastAsia"/>
          <w:b/>
          <w:sz w:val="24"/>
        </w:rPr>
        <w:t>开课学期</w:t>
      </w:r>
      <w:r>
        <w:rPr>
          <w:rFonts w:hint="eastAsia"/>
          <w:b/>
          <w:bCs/>
          <w:sz w:val="24"/>
        </w:rPr>
        <w:t>】</w:t>
      </w:r>
      <w:r>
        <w:rPr>
          <w:rFonts w:hint="eastAsia"/>
          <w:sz w:val="24"/>
        </w:rPr>
        <w:t>第</w:t>
      </w:r>
      <w:r>
        <w:rPr>
          <w:rFonts w:hint="eastAsia"/>
          <w:sz w:val="24"/>
        </w:rPr>
        <w:t xml:space="preserve">5 </w:t>
      </w:r>
      <w:r>
        <w:rPr>
          <w:rFonts w:hint="eastAsia"/>
          <w:sz w:val="24"/>
        </w:rPr>
        <w:t>学期</w:t>
      </w:r>
    </w:p>
    <w:p w:rsidR="001657F7" w:rsidRDefault="001657F7" w:rsidP="00C56504">
      <w:pPr>
        <w:spacing w:line="360" w:lineRule="auto"/>
        <w:rPr>
          <w:rFonts w:ascii="宋体" w:hAnsi="宋体"/>
          <w:color w:val="000000"/>
        </w:rPr>
      </w:pPr>
      <w:r>
        <w:rPr>
          <w:rFonts w:hint="eastAsia"/>
          <w:b/>
          <w:bCs/>
          <w:sz w:val="24"/>
        </w:rPr>
        <w:t>【</w:t>
      </w:r>
      <w:r>
        <w:rPr>
          <w:rFonts w:hint="eastAsia"/>
          <w:b/>
          <w:sz w:val="24"/>
        </w:rPr>
        <w:t>授课对象</w:t>
      </w:r>
      <w:r>
        <w:rPr>
          <w:rFonts w:hint="eastAsia"/>
          <w:b/>
          <w:bCs/>
          <w:sz w:val="24"/>
        </w:rPr>
        <w:t>】</w:t>
      </w:r>
      <w:r>
        <w:rPr>
          <w:rFonts w:hint="eastAsia"/>
          <w:b/>
          <w:bCs/>
          <w:sz w:val="24"/>
        </w:rPr>
        <w:t xml:space="preserve">  </w:t>
      </w:r>
      <w:r>
        <w:rPr>
          <w:rFonts w:hint="eastAsia"/>
          <w:bCs/>
          <w:sz w:val="24"/>
        </w:rPr>
        <w:t>软件工程专业</w:t>
      </w:r>
      <w:r>
        <w:rPr>
          <w:rFonts w:hint="eastAsia"/>
          <w:b/>
          <w:bCs/>
          <w:sz w:val="24"/>
        </w:rPr>
        <w:t xml:space="preserve">               </w:t>
      </w:r>
      <w:r>
        <w:rPr>
          <w:rFonts w:hint="eastAsia"/>
          <w:b/>
          <w:bCs/>
          <w:sz w:val="24"/>
        </w:rPr>
        <w:t>【</w:t>
      </w:r>
      <w:r>
        <w:rPr>
          <w:rFonts w:hint="eastAsia"/>
          <w:b/>
          <w:sz w:val="24"/>
        </w:rPr>
        <w:t>考核方式</w:t>
      </w:r>
      <w:r>
        <w:rPr>
          <w:rFonts w:hint="eastAsia"/>
          <w:b/>
          <w:bCs/>
          <w:sz w:val="24"/>
        </w:rPr>
        <w:t>】</w:t>
      </w:r>
      <w:r>
        <w:rPr>
          <w:rFonts w:hint="eastAsia"/>
          <w:bCs/>
          <w:sz w:val="24"/>
        </w:rPr>
        <w:t>考试</w:t>
      </w:r>
    </w:p>
    <w:p w:rsidR="001657F7" w:rsidRDefault="001657F7" w:rsidP="00C56504">
      <w:pPr>
        <w:spacing w:line="360" w:lineRule="auto"/>
        <w:rPr>
          <w:rFonts w:ascii="宋体" w:hAnsi="宋体" w:cs="宋体"/>
          <w:b/>
          <w:sz w:val="28"/>
          <w:szCs w:val="20"/>
        </w:rPr>
      </w:pPr>
      <w:bookmarkStart w:id="90" w:name="_Toc27563_WPSOffice_Level1"/>
      <w:bookmarkStart w:id="91" w:name="_Toc21131_WPSOffice_Level1"/>
      <w:r>
        <w:rPr>
          <w:rFonts w:ascii="宋体" w:hAnsi="宋体" w:cs="宋体" w:hint="eastAsia"/>
          <w:b/>
          <w:sz w:val="28"/>
          <w:szCs w:val="20"/>
        </w:rPr>
        <w:t>一、课程的性质、目的与任务</w:t>
      </w:r>
      <w:bookmarkEnd w:id="90"/>
      <w:bookmarkEnd w:id="91"/>
    </w:p>
    <w:p w:rsidR="001657F7" w:rsidRDefault="001657F7" w:rsidP="00C56504">
      <w:pPr>
        <w:spacing w:line="360" w:lineRule="auto"/>
        <w:ind w:firstLine="420"/>
        <w:rPr>
          <w:rFonts w:ascii="宋体" w:hAnsi="宋体" w:cs="宋体"/>
          <w:sz w:val="24"/>
        </w:rPr>
      </w:pPr>
      <w:r>
        <w:rPr>
          <w:rFonts w:ascii="宋体" w:hAnsi="宋体" w:cs="宋体" w:hint="eastAsia"/>
          <w:sz w:val="24"/>
        </w:rPr>
        <w:lastRenderedPageBreak/>
        <w:t>《软件设计与体系结构》是软件工程专业必修课程，主要研究结构良好的软件体系结构及所包含的设计模式、有价值的经验和针对特定问题的解决方案，能培养和提高学生的洞察力和分析能力，为今后能设计出灵活可复用的软件打下基础。</w:t>
      </w:r>
    </w:p>
    <w:p w:rsidR="001657F7" w:rsidRDefault="001657F7" w:rsidP="00C56504">
      <w:pPr>
        <w:spacing w:line="360" w:lineRule="auto"/>
        <w:ind w:firstLine="420"/>
        <w:rPr>
          <w:rFonts w:ascii="宋体" w:hAnsi="宋体" w:cs="宋体"/>
          <w:sz w:val="24"/>
        </w:rPr>
      </w:pPr>
      <w:r>
        <w:rPr>
          <w:rFonts w:ascii="宋体" w:hAnsi="宋体" w:cs="宋体" w:hint="eastAsia"/>
          <w:sz w:val="24"/>
        </w:rPr>
        <w:t>本课程介绍软件设计的相关知识，深入讲解设计模式与中间件技术，使学生掌握设计模式和中间件的原理、方法和技术，理解软件设计的评价与改进，初步具备在实际开发中应用设计模式和中间件技术的能力。</w:t>
      </w:r>
    </w:p>
    <w:p w:rsidR="001657F7" w:rsidRDefault="001657F7" w:rsidP="00C56504">
      <w:pPr>
        <w:spacing w:line="360" w:lineRule="auto"/>
        <w:rPr>
          <w:rFonts w:ascii="宋体" w:hAnsi="宋体" w:cs="宋体"/>
          <w:b/>
          <w:sz w:val="28"/>
          <w:szCs w:val="20"/>
        </w:rPr>
      </w:pPr>
      <w:bookmarkStart w:id="92" w:name="_Toc943_WPSOffice_Level1"/>
      <w:bookmarkStart w:id="93" w:name="_Toc3424_WPSOffice_Level1"/>
      <w:r>
        <w:rPr>
          <w:rFonts w:ascii="宋体" w:hAnsi="宋体" w:cs="宋体" w:hint="eastAsia"/>
          <w:b/>
          <w:sz w:val="28"/>
          <w:szCs w:val="20"/>
        </w:rPr>
        <w:t>二、课程的教学内容、基本要求和学时分配</w:t>
      </w:r>
      <w:bookmarkEnd w:id="92"/>
      <w:bookmarkEnd w:id="93"/>
    </w:p>
    <w:p w:rsidR="001657F7" w:rsidRDefault="001657F7" w:rsidP="00C56504">
      <w:pPr>
        <w:snapToGrid w:val="0"/>
        <w:rPr>
          <w:rFonts w:ascii="宋体" w:hAnsi="宋体" w:cs="宋体"/>
          <w:sz w:val="24"/>
        </w:rPr>
      </w:pPr>
      <w:r>
        <w:rPr>
          <w:rFonts w:ascii="宋体" w:hAnsi="宋体" w:cs="宋体" w:hint="eastAsia"/>
          <w:sz w:val="24"/>
        </w:rPr>
        <w:t>本课程所承载的知识、能力和素质培养的具体要求: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6804"/>
      </w:tblGrid>
      <w:tr w:rsidR="001657F7" w:rsidTr="00081287">
        <w:tc>
          <w:tcPr>
            <w:tcW w:w="1560" w:type="dxa"/>
            <w:vAlign w:val="center"/>
          </w:tcPr>
          <w:p w:rsidR="001657F7" w:rsidRDefault="001657F7" w:rsidP="00C56504">
            <w:pPr>
              <w:snapToGrid w:val="0"/>
              <w:jc w:val="center"/>
              <w:rPr>
                <w:rFonts w:ascii="宋体" w:hAnsi="宋体" w:cs="宋体"/>
                <w:b/>
                <w:sz w:val="24"/>
              </w:rPr>
            </w:pPr>
            <w:r>
              <w:rPr>
                <w:rFonts w:ascii="宋体" w:hAnsi="宋体" w:cs="宋体" w:hint="eastAsia"/>
                <w:b/>
                <w:sz w:val="24"/>
              </w:rPr>
              <w:t>培养方案</w:t>
            </w:r>
          </w:p>
          <w:p w:rsidR="001657F7" w:rsidRDefault="001657F7" w:rsidP="00C56504">
            <w:pPr>
              <w:snapToGrid w:val="0"/>
              <w:jc w:val="center"/>
              <w:rPr>
                <w:rFonts w:ascii="宋体" w:hAnsi="宋体" w:cs="宋体"/>
                <w:b/>
                <w:sz w:val="24"/>
              </w:rPr>
            </w:pPr>
            <w:r>
              <w:rPr>
                <w:rFonts w:ascii="宋体" w:hAnsi="宋体" w:cs="宋体" w:hint="eastAsia"/>
                <w:b/>
                <w:sz w:val="24"/>
              </w:rPr>
              <w:t>培养要求</w:t>
            </w:r>
          </w:p>
        </w:tc>
        <w:tc>
          <w:tcPr>
            <w:tcW w:w="6804" w:type="dxa"/>
            <w:vAlign w:val="center"/>
          </w:tcPr>
          <w:p w:rsidR="001657F7" w:rsidRDefault="001657F7" w:rsidP="00C56504">
            <w:pPr>
              <w:snapToGrid w:val="0"/>
              <w:jc w:val="center"/>
              <w:rPr>
                <w:rFonts w:ascii="宋体" w:hAnsi="宋体" w:cs="宋体"/>
                <w:b/>
                <w:sz w:val="24"/>
              </w:rPr>
            </w:pPr>
            <w:r>
              <w:rPr>
                <w:rFonts w:ascii="宋体" w:hAnsi="宋体" w:cs="宋体" w:hint="eastAsia"/>
                <w:b/>
                <w:sz w:val="24"/>
              </w:rPr>
              <w:t>课程具体要求</w:t>
            </w:r>
          </w:p>
        </w:tc>
      </w:tr>
      <w:tr w:rsidR="001657F7" w:rsidTr="00081287">
        <w:trPr>
          <w:trHeight w:val="1084"/>
        </w:trPr>
        <w:tc>
          <w:tcPr>
            <w:tcW w:w="1560" w:type="dxa"/>
            <w:vAlign w:val="center"/>
          </w:tcPr>
          <w:p w:rsidR="001657F7" w:rsidRDefault="001657F7" w:rsidP="00C56504">
            <w:pPr>
              <w:jc w:val="center"/>
              <w:rPr>
                <w:rFonts w:ascii="宋体" w:hAnsi="宋体" w:cs="宋体"/>
              </w:rPr>
            </w:pPr>
            <w:r>
              <w:rPr>
                <w:rFonts w:ascii="宋体" w:hAnsi="宋体" w:cs="宋体" w:hint="eastAsia"/>
              </w:rPr>
              <w:t>工程素质</w:t>
            </w:r>
          </w:p>
          <w:p w:rsidR="001657F7" w:rsidRDefault="001657F7" w:rsidP="00C56504">
            <w:pPr>
              <w:jc w:val="center"/>
              <w:rPr>
                <w:rFonts w:ascii="宋体" w:hAnsi="宋体" w:cs="宋体"/>
              </w:rPr>
            </w:pPr>
            <w:r>
              <w:rPr>
                <w:rFonts w:ascii="宋体" w:hAnsi="宋体" w:cs="宋体" w:hint="eastAsia"/>
              </w:rPr>
              <w:t>科学素质</w:t>
            </w:r>
          </w:p>
          <w:p w:rsidR="001657F7" w:rsidRDefault="001657F7" w:rsidP="00C56504">
            <w:pPr>
              <w:jc w:val="center"/>
              <w:rPr>
                <w:rFonts w:ascii="宋体" w:hAnsi="宋体" w:cs="宋体"/>
              </w:rPr>
            </w:pPr>
            <w:r>
              <w:rPr>
                <w:rFonts w:ascii="宋体" w:hAnsi="宋体" w:cs="宋体" w:hint="eastAsia"/>
              </w:rPr>
              <w:t>专业素质</w:t>
            </w:r>
          </w:p>
        </w:tc>
        <w:tc>
          <w:tcPr>
            <w:tcW w:w="6804" w:type="dxa"/>
            <w:vAlign w:val="center"/>
          </w:tcPr>
          <w:p w:rsidR="001657F7" w:rsidRDefault="001657F7" w:rsidP="00C56504">
            <w:pPr>
              <w:rPr>
                <w:rFonts w:ascii="宋体" w:hAnsi="宋体" w:cs="宋体"/>
              </w:rPr>
            </w:pPr>
            <w:r>
              <w:rPr>
                <w:rFonts w:ascii="宋体" w:hAnsi="宋体" w:hint="eastAsia"/>
                <w:bCs/>
                <w:spacing w:val="6"/>
                <w:sz w:val="24"/>
              </w:rPr>
              <w:t>全面了解软件体系结构的概念，建立软件的系统观，培养学生用系统思维理解问题、用分解的方法解决问题的思维过程。</w:t>
            </w:r>
          </w:p>
        </w:tc>
      </w:tr>
      <w:tr w:rsidR="001657F7" w:rsidTr="00081287">
        <w:trPr>
          <w:trHeight w:val="1269"/>
        </w:trPr>
        <w:tc>
          <w:tcPr>
            <w:tcW w:w="1560" w:type="dxa"/>
            <w:vAlign w:val="center"/>
          </w:tcPr>
          <w:p w:rsidR="001657F7" w:rsidRDefault="001657F7" w:rsidP="00C56504">
            <w:pPr>
              <w:jc w:val="center"/>
              <w:rPr>
                <w:rFonts w:ascii="宋体" w:hAnsi="宋体" w:cs="宋体"/>
              </w:rPr>
            </w:pPr>
            <w:r>
              <w:rPr>
                <w:rFonts w:ascii="宋体" w:hAnsi="宋体" w:cs="宋体" w:hint="eastAsia"/>
              </w:rPr>
              <w:t>专业知识</w:t>
            </w:r>
          </w:p>
          <w:p w:rsidR="001657F7" w:rsidRDefault="001657F7" w:rsidP="00C56504">
            <w:pPr>
              <w:jc w:val="center"/>
              <w:rPr>
                <w:rFonts w:ascii="宋体" w:hAnsi="宋体" w:cs="宋体"/>
              </w:rPr>
            </w:pPr>
            <w:r>
              <w:rPr>
                <w:rFonts w:ascii="宋体" w:hAnsi="宋体" w:cs="宋体" w:hint="eastAsia"/>
              </w:rPr>
              <w:t>工具性知识</w:t>
            </w:r>
          </w:p>
          <w:p w:rsidR="001657F7" w:rsidRDefault="001657F7" w:rsidP="00C56504">
            <w:pPr>
              <w:jc w:val="center"/>
              <w:rPr>
                <w:rFonts w:ascii="宋体" w:hAnsi="宋体" w:cs="宋体"/>
              </w:rPr>
            </w:pPr>
            <w:r>
              <w:rPr>
                <w:rFonts w:ascii="宋体" w:hAnsi="宋体" w:cs="宋体" w:hint="eastAsia"/>
              </w:rPr>
              <w:t>工程技术知识</w:t>
            </w:r>
          </w:p>
        </w:tc>
        <w:tc>
          <w:tcPr>
            <w:tcW w:w="6804" w:type="dxa"/>
            <w:vAlign w:val="center"/>
          </w:tcPr>
          <w:p w:rsidR="001657F7" w:rsidRDefault="001657F7" w:rsidP="00C56504">
            <w:pPr>
              <w:rPr>
                <w:rFonts w:ascii="宋体" w:hAnsi="宋体" w:cs="宋体"/>
              </w:rPr>
            </w:pPr>
            <w:r>
              <w:rPr>
                <w:rFonts w:ascii="宋体" w:hAnsi="宋体" w:hint="eastAsia"/>
                <w:bCs/>
                <w:spacing w:val="6"/>
                <w:sz w:val="24"/>
              </w:rPr>
              <w:t>对软件体系结构有比较深入的了解，掌握软件体系结构的思想，了解软件体系结构的设计过程，掌握面向对象的开发方法，提高根据问题的特点选择合适的解决方法的能力。</w:t>
            </w:r>
          </w:p>
        </w:tc>
      </w:tr>
      <w:tr w:rsidR="001657F7" w:rsidTr="00081287">
        <w:trPr>
          <w:trHeight w:val="1144"/>
        </w:trPr>
        <w:tc>
          <w:tcPr>
            <w:tcW w:w="1560" w:type="dxa"/>
            <w:vAlign w:val="center"/>
          </w:tcPr>
          <w:p w:rsidR="001657F7" w:rsidRDefault="001657F7" w:rsidP="00C56504">
            <w:pPr>
              <w:jc w:val="center"/>
              <w:rPr>
                <w:rFonts w:ascii="宋体" w:hAnsi="宋体" w:cs="宋体"/>
              </w:rPr>
            </w:pPr>
            <w:r>
              <w:rPr>
                <w:rFonts w:ascii="宋体" w:hAnsi="宋体" w:cs="宋体" w:hint="eastAsia"/>
              </w:rPr>
              <w:t>专业能力</w:t>
            </w:r>
          </w:p>
          <w:p w:rsidR="001657F7" w:rsidRDefault="001657F7" w:rsidP="00C56504">
            <w:pPr>
              <w:jc w:val="center"/>
              <w:rPr>
                <w:rFonts w:ascii="宋体" w:hAnsi="宋体" w:cs="宋体"/>
              </w:rPr>
            </w:pPr>
            <w:r>
              <w:rPr>
                <w:rFonts w:ascii="宋体" w:hAnsi="宋体" w:cs="宋体" w:hint="eastAsia"/>
              </w:rPr>
              <w:t>工程能力</w:t>
            </w:r>
          </w:p>
        </w:tc>
        <w:tc>
          <w:tcPr>
            <w:tcW w:w="6804" w:type="dxa"/>
            <w:vAlign w:val="center"/>
          </w:tcPr>
          <w:p w:rsidR="001657F7" w:rsidRDefault="001657F7" w:rsidP="00C56504">
            <w:pPr>
              <w:rPr>
                <w:rFonts w:ascii="宋体" w:hAnsi="宋体" w:cs="宋体"/>
              </w:rPr>
            </w:pPr>
            <w:r>
              <w:rPr>
                <w:rFonts w:ascii="宋体" w:hAnsi="宋体" w:cs="宋体" w:hint="eastAsia"/>
              </w:rPr>
              <w:t>学生通过本课程的学习和实际项目操作，掌握基于J2EE体系结构的软件设计方法及技巧等。</w:t>
            </w:r>
          </w:p>
        </w:tc>
      </w:tr>
    </w:tbl>
    <w:p w:rsidR="001657F7" w:rsidRDefault="001657F7" w:rsidP="00C56504">
      <w:pPr>
        <w:spacing w:line="360" w:lineRule="auto"/>
        <w:ind w:leftChars="100" w:left="210"/>
        <w:rPr>
          <w:rFonts w:ascii="宋体" w:hAnsi="宋体"/>
          <w:bCs/>
          <w:spacing w:val="6"/>
          <w:sz w:val="24"/>
        </w:rPr>
      </w:pPr>
    </w:p>
    <w:p w:rsidR="001657F7" w:rsidRDefault="001657F7" w:rsidP="00C56504">
      <w:pPr>
        <w:spacing w:line="360" w:lineRule="auto"/>
        <w:ind w:leftChars="100" w:left="210"/>
        <w:rPr>
          <w:rFonts w:ascii="宋体" w:hAnsi="宋体"/>
          <w:bCs/>
          <w:spacing w:val="6"/>
          <w:sz w:val="24"/>
        </w:rPr>
      </w:pPr>
    </w:p>
    <w:p w:rsidR="001657F7" w:rsidRDefault="001657F7" w:rsidP="00C56504">
      <w:pPr>
        <w:spacing w:line="360" w:lineRule="auto"/>
        <w:rPr>
          <w:rFonts w:ascii="宋体" w:hAnsi="宋体" w:cs="宋体"/>
          <w:sz w:val="24"/>
        </w:rPr>
      </w:pPr>
      <w:r>
        <w:rPr>
          <w:rFonts w:ascii="宋体" w:hAnsi="宋体" w:cs="宋体" w:hint="eastAsia"/>
          <w:sz w:val="24"/>
        </w:rPr>
        <w:t xml:space="preserve">    </w:t>
      </w:r>
      <w:bookmarkStart w:id="94" w:name="_Toc27201_WPSOffice_Level2"/>
      <w:r>
        <w:rPr>
          <w:rFonts w:ascii="宋体" w:hAnsi="宋体" w:cs="宋体" w:hint="eastAsia"/>
          <w:sz w:val="24"/>
        </w:rPr>
        <w:t>1．软件设计概述（2学时）</w:t>
      </w:r>
      <w:bookmarkEnd w:id="94"/>
    </w:p>
    <w:p w:rsidR="001657F7" w:rsidRDefault="001657F7" w:rsidP="00C56504">
      <w:pPr>
        <w:spacing w:line="360" w:lineRule="auto"/>
        <w:rPr>
          <w:rFonts w:ascii="宋体" w:hAnsi="宋体" w:cs="宋体"/>
          <w:sz w:val="24"/>
        </w:rPr>
      </w:pPr>
      <w:r>
        <w:rPr>
          <w:rFonts w:ascii="宋体" w:hAnsi="宋体" w:cs="宋体" w:hint="eastAsia"/>
          <w:sz w:val="24"/>
        </w:rPr>
        <w:t xml:space="preserve">       ①软件设计的目标和任务（了解）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②软件设计重要性（了解）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③软件设计方法（了解）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④软件设计阶段（掌握）</w:t>
      </w:r>
    </w:p>
    <w:p w:rsidR="001657F7" w:rsidRDefault="001657F7" w:rsidP="00C56504">
      <w:pPr>
        <w:spacing w:line="360" w:lineRule="auto"/>
        <w:ind w:firstLineChars="200" w:firstLine="480"/>
        <w:rPr>
          <w:rFonts w:ascii="宋体" w:hAnsi="宋体" w:cs="宋体"/>
          <w:sz w:val="24"/>
        </w:rPr>
      </w:pPr>
      <w:bookmarkStart w:id="95" w:name="_Toc3117_WPSOffice_Level2"/>
      <w:r>
        <w:rPr>
          <w:rFonts w:ascii="宋体" w:hAnsi="宋体" w:cs="宋体" w:hint="eastAsia"/>
          <w:sz w:val="24"/>
        </w:rPr>
        <w:lastRenderedPageBreak/>
        <w:t>2．软件复用（2学时）</w:t>
      </w:r>
      <w:bookmarkEnd w:id="95"/>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①软件复用的概念（了解）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②软件复用的分类（了解）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③软件复用的实现与关键因素（掌握）</w:t>
      </w:r>
    </w:p>
    <w:p w:rsidR="001657F7" w:rsidRDefault="001657F7" w:rsidP="00C56504">
      <w:pPr>
        <w:spacing w:line="360" w:lineRule="auto"/>
        <w:ind w:firstLineChars="200" w:firstLine="480"/>
        <w:rPr>
          <w:rFonts w:ascii="宋体" w:hAnsi="宋体" w:cs="宋体"/>
          <w:sz w:val="24"/>
        </w:rPr>
      </w:pPr>
      <w:bookmarkStart w:id="96" w:name="_Toc6830_WPSOffice_Level2"/>
      <w:r>
        <w:rPr>
          <w:rFonts w:ascii="宋体" w:hAnsi="宋体" w:cs="宋体" w:hint="eastAsia"/>
          <w:sz w:val="24"/>
        </w:rPr>
        <w:t>3．面向对象设计原则（4学时）</w:t>
      </w:r>
      <w:bookmarkEnd w:id="96"/>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①面向对象概述（了解）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②面向对象设计原则（掌握）</w:t>
      </w:r>
    </w:p>
    <w:p w:rsidR="001657F7" w:rsidRDefault="001657F7" w:rsidP="00C56504">
      <w:pPr>
        <w:spacing w:line="360" w:lineRule="auto"/>
        <w:ind w:firstLineChars="200" w:firstLine="480"/>
        <w:rPr>
          <w:rFonts w:ascii="宋体" w:hAnsi="宋体" w:cs="宋体"/>
          <w:sz w:val="24"/>
        </w:rPr>
      </w:pPr>
      <w:bookmarkStart w:id="97" w:name="_Toc30865_WPSOffice_Level2"/>
      <w:r>
        <w:rPr>
          <w:rFonts w:ascii="宋体" w:hAnsi="宋体" w:cs="宋体" w:hint="eastAsia"/>
          <w:sz w:val="24"/>
        </w:rPr>
        <w:t>4．设计模式（6学时）</w:t>
      </w:r>
      <w:bookmarkEnd w:id="97"/>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①设计模式概念（了解）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②设计模式的分类（了解）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③创建型模式（熟练掌握）</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④结构型模式（熟练掌握）</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⑤行为型模式（熟练掌握）</w:t>
      </w:r>
    </w:p>
    <w:p w:rsidR="001657F7" w:rsidRDefault="001657F7" w:rsidP="00C56504">
      <w:pPr>
        <w:spacing w:line="360" w:lineRule="auto"/>
        <w:ind w:firstLineChars="200" w:firstLine="480"/>
        <w:rPr>
          <w:rFonts w:ascii="宋体" w:hAnsi="宋体" w:cs="宋体"/>
          <w:sz w:val="24"/>
        </w:rPr>
      </w:pPr>
      <w:bookmarkStart w:id="98" w:name="_Toc20521_WPSOffice_Level2"/>
      <w:r>
        <w:rPr>
          <w:rFonts w:ascii="宋体" w:hAnsi="宋体" w:cs="宋体" w:hint="eastAsia"/>
          <w:sz w:val="24"/>
        </w:rPr>
        <w:t>5．软件体系结构（6学时）</w:t>
      </w:r>
      <w:bookmarkEnd w:id="98"/>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①软件体系结构的概念（了解）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②</w:t>
      </w:r>
      <w:bookmarkStart w:id="99" w:name="OLE_LINK3"/>
      <w:bookmarkStart w:id="100" w:name="OLE_LINK4"/>
      <w:r>
        <w:rPr>
          <w:rFonts w:ascii="宋体" w:hAnsi="宋体" w:cs="宋体" w:hint="eastAsia"/>
          <w:sz w:val="24"/>
        </w:rPr>
        <w:t>常见的软件体系结构风格</w:t>
      </w:r>
      <w:bookmarkEnd w:id="99"/>
      <w:bookmarkEnd w:id="100"/>
      <w:r>
        <w:rPr>
          <w:rFonts w:ascii="宋体" w:hAnsi="宋体" w:cs="宋体" w:hint="eastAsia"/>
          <w:sz w:val="24"/>
        </w:rPr>
        <w:t>（掌握）</w:t>
      </w:r>
    </w:p>
    <w:p w:rsidR="001657F7" w:rsidRDefault="001657F7" w:rsidP="00C56504">
      <w:pPr>
        <w:spacing w:line="360" w:lineRule="auto"/>
        <w:ind w:firstLineChars="200" w:firstLine="480"/>
        <w:rPr>
          <w:rFonts w:ascii="宋体" w:hAnsi="宋体" w:cs="宋体"/>
          <w:sz w:val="24"/>
        </w:rPr>
      </w:pPr>
      <w:bookmarkStart w:id="101" w:name="_Toc3401_WPSOffice_Level2"/>
      <w:r>
        <w:rPr>
          <w:rFonts w:ascii="宋体" w:hAnsi="宋体" w:cs="宋体" w:hint="eastAsia"/>
          <w:sz w:val="24"/>
        </w:rPr>
        <w:t>6．中间件体系结构（4学时）</w:t>
      </w:r>
      <w:bookmarkEnd w:id="101"/>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①中间件的概念（了解）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②中间件的分类（了解）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③分布对象中间件（掌握）</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④web服务中间件（熟练掌握）</w:t>
      </w:r>
    </w:p>
    <w:p w:rsidR="001657F7" w:rsidRDefault="001657F7" w:rsidP="00C56504">
      <w:pPr>
        <w:spacing w:line="360" w:lineRule="auto"/>
        <w:ind w:firstLineChars="200" w:firstLine="480"/>
        <w:rPr>
          <w:rFonts w:ascii="宋体" w:hAnsi="宋体" w:cs="宋体"/>
          <w:sz w:val="24"/>
        </w:rPr>
      </w:pPr>
      <w:bookmarkStart w:id="102" w:name="_Toc797_WPSOffice_Level2"/>
      <w:r>
        <w:rPr>
          <w:rFonts w:ascii="宋体" w:hAnsi="宋体" w:cs="宋体" w:hint="eastAsia"/>
          <w:sz w:val="24"/>
        </w:rPr>
        <w:t>7．</w:t>
      </w:r>
      <w:bookmarkStart w:id="103" w:name="OLE_LINK5"/>
      <w:r>
        <w:rPr>
          <w:rFonts w:ascii="宋体" w:hAnsi="宋体" w:cs="宋体" w:hint="eastAsia"/>
          <w:sz w:val="24"/>
        </w:rPr>
        <w:t>J2EE原理和应用</w:t>
      </w:r>
      <w:bookmarkEnd w:id="103"/>
      <w:r>
        <w:rPr>
          <w:rFonts w:ascii="宋体" w:hAnsi="宋体" w:cs="宋体" w:hint="eastAsia"/>
          <w:sz w:val="24"/>
        </w:rPr>
        <w:t>（4学时）</w:t>
      </w:r>
      <w:bookmarkEnd w:id="102"/>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①J2EE概述（了解）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②J2EE体系结构（掌握）</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lastRenderedPageBreak/>
        <w:t>③SSH框架（了解）</w:t>
      </w:r>
    </w:p>
    <w:p w:rsidR="001657F7" w:rsidRDefault="001657F7" w:rsidP="00C56504">
      <w:pPr>
        <w:spacing w:line="360" w:lineRule="auto"/>
        <w:ind w:firstLineChars="200" w:firstLine="480"/>
        <w:rPr>
          <w:rFonts w:ascii="宋体" w:hAnsi="宋体" w:cs="宋体"/>
          <w:sz w:val="24"/>
        </w:rPr>
      </w:pPr>
      <w:bookmarkStart w:id="104" w:name="_Toc28470_WPSOffice_Level2"/>
      <w:r>
        <w:rPr>
          <w:rFonts w:ascii="宋体" w:hAnsi="宋体" w:cs="宋体" w:hint="eastAsia"/>
          <w:sz w:val="24"/>
        </w:rPr>
        <w:t>8．</w:t>
      </w:r>
      <w:bookmarkStart w:id="105" w:name="OLE_LINK8"/>
      <w:r>
        <w:rPr>
          <w:rFonts w:ascii="宋体" w:hAnsi="宋体" w:cs="宋体" w:hint="eastAsia"/>
          <w:sz w:val="24"/>
        </w:rPr>
        <w:t>软件设计评价与改进</w:t>
      </w:r>
      <w:bookmarkEnd w:id="105"/>
      <w:r>
        <w:rPr>
          <w:rFonts w:ascii="宋体" w:hAnsi="宋体" w:cs="宋体" w:hint="eastAsia"/>
          <w:sz w:val="24"/>
        </w:rPr>
        <w:t>（4学时）</w:t>
      </w:r>
      <w:bookmarkEnd w:id="104"/>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①软件设计评价（了解）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②软件设计变更控制（了解）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③软件设计重构（了解）</w:t>
      </w:r>
    </w:p>
    <w:p w:rsidR="001657F7" w:rsidRDefault="001657F7" w:rsidP="00C56504">
      <w:pPr>
        <w:spacing w:line="360" w:lineRule="auto"/>
        <w:ind w:firstLineChars="350" w:firstLine="840"/>
        <w:rPr>
          <w:rFonts w:ascii="宋体" w:hAnsi="宋体" w:cs="宋体"/>
          <w:sz w:val="24"/>
        </w:rPr>
      </w:pPr>
      <w:r>
        <w:rPr>
          <w:rFonts w:ascii="宋体" w:hAnsi="宋体" w:cs="宋体" w:hint="eastAsia"/>
          <w:sz w:val="24"/>
        </w:rPr>
        <w:t>④逆向工程（了解）</w:t>
      </w:r>
    </w:p>
    <w:p w:rsidR="001657F7" w:rsidRDefault="001657F7" w:rsidP="00C56504">
      <w:pPr>
        <w:spacing w:before="240" w:after="240" w:line="360" w:lineRule="auto"/>
        <w:ind w:firstLineChars="200" w:firstLine="482"/>
        <w:rPr>
          <w:rFonts w:ascii="宋体" w:hAnsi="宋体"/>
          <w:b/>
          <w:sz w:val="24"/>
        </w:rPr>
      </w:pPr>
      <w:r>
        <w:rPr>
          <w:rFonts w:ascii="宋体" w:hAnsi="宋体" w:hint="eastAsia"/>
          <w:b/>
          <w:sz w:val="24"/>
        </w:rPr>
        <w:t>学时分配表：</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761"/>
        <w:gridCol w:w="859"/>
        <w:gridCol w:w="853"/>
        <w:gridCol w:w="777"/>
        <w:gridCol w:w="777"/>
        <w:gridCol w:w="777"/>
        <w:gridCol w:w="735"/>
        <w:gridCol w:w="1060"/>
      </w:tblGrid>
      <w:tr w:rsidR="001657F7" w:rsidTr="00081287">
        <w:trPr>
          <w:trHeight w:val="799"/>
        </w:trPr>
        <w:tc>
          <w:tcPr>
            <w:tcW w:w="2761" w:type="dxa"/>
            <w:tcBorders>
              <w:top w:val="single" w:sz="4" w:space="0" w:color="auto"/>
              <w:left w:val="single" w:sz="4" w:space="0" w:color="auto"/>
              <w:bottom w:val="single" w:sz="4" w:space="0" w:color="auto"/>
              <w:right w:val="single" w:sz="4" w:space="0" w:color="auto"/>
            </w:tcBorders>
          </w:tcPr>
          <w:p w:rsidR="001657F7" w:rsidRDefault="00C73100" w:rsidP="00C56504">
            <w:pPr>
              <w:spacing w:before="240" w:after="240" w:line="280" w:lineRule="exact"/>
              <w:ind w:firstLineChars="745" w:firstLine="1571"/>
              <w:rPr>
                <w:rFonts w:ascii="宋体" w:hAnsi="宋体"/>
                <w:b/>
              </w:rPr>
            </w:pPr>
            <w:r w:rsidRPr="00C73100">
              <w:rPr>
                <w:b/>
              </w:rPr>
              <w:pict>
                <v:shape id="_x0000_s1072" style="position:absolute;left:0;text-align:left;margin-left:-5.55pt;margin-top:1pt;width:63pt;height:61.7pt;z-index:251684864;mso-wrap-style:square" coordsize="1635,799" path="m,l1635,799e">
                  <v:path arrowok="t"/>
                </v:shape>
              </w:pict>
            </w:r>
            <w:r w:rsidRPr="00C73100">
              <w:rPr>
                <w:b/>
              </w:rPr>
              <w:pict>
                <v:shape id="_x0000_s1071" style="position:absolute;left:0;text-align:left;margin-left:-4.8pt;margin-top:.25pt;width:137.25pt;height:49.7pt;z-index:251683840;mso-wrap-style:square" coordsize="2745,364" path="m,l2745,364e">
                  <v:path arrowok="t"/>
                </v:shape>
              </w:pict>
            </w:r>
            <w:r w:rsidR="001657F7">
              <w:rPr>
                <w:rFonts w:ascii="宋体" w:hAnsi="宋体" w:hint="eastAsia"/>
                <w:b/>
              </w:rPr>
              <w:t>教学方式</w:t>
            </w:r>
          </w:p>
          <w:p w:rsidR="001657F7" w:rsidRDefault="001657F7" w:rsidP="00C56504">
            <w:pPr>
              <w:spacing w:line="240" w:lineRule="exact"/>
              <w:rPr>
                <w:rFonts w:ascii="宋体" w:hAnsi="宋体"/>
                <w:b/>
              </w:rPr>
            </w:pPr>
            <w:r>
              <w:rPr>
                <w:rFonts w:ascii="宋体" w:hAnsi="宋体" w:hint="eastAsia"/>
                <w:b/>
              </w:rPr>
              <w:t xml:space="preserve">        教学时数</w:t>
            </w:r>
          </w:p>
          <w:p w:rsidR="001657F7" w:rsidRDefault="001657F7" w:rsidP="00C56504">
            <w:pPr>
              <w:spacing w:line="240" w:lineRule="exact"/>
              <w:rPr>
                <w:rFonts w:ascii="宋体" w:hAnsi="宋体"/>
                <w:b/>
              </w:rPr>
            </w:pPr>
            <w:r>
              <w:rPr>
                <w:rFonts w:ascii="宋体" w:hAnsi="宋体" w:hint="eastAsia"/>
                <w:b/>
              </w:rPr>
              <w:t>课程内容</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讲解</w:t>
            </w:r>
          </w:p>
        </w:tc>
        <w:tc>
          <w:tcPr>
            <w:tcW w:w="85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657F7" w:rsidRDefault="001657F7" w:rsidP="00C56504">
            <w:pPr>
              <w:spacing w:line="240" w:lineRule="exact"/>
              <w:jc w:val="center"/>
              <w:rPr>
                <w:rFonts w:ascii="宋体" w:hAnsi="宋体"/>
                <w:b/>
              </w:rPr>
            </w:pPr>
            <w:r>
              <w:rPr>
                <w:rFonts w:ascii="宋体" w:hAnsi="宋体" w:hint="eastAsia"/>
                <w:b/>
              </w:rPr>
              <w:t>习题课</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实验</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上机</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其它</w:t>
            </w: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合计</w:t>
            </w:r>
          </w:p>
        </w:tc>
        <w:tc>
          <w:tcPr>
            <w:tcW w:w="1060"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课程</w:t>
            </w:r>
          </w:p>
          <w:p w:rsidR="001657F7" w:rsidRDefault="001657F7" w:rsidP="00C56504">
            <w:pPr>
              <w:spacing w:line="240" w:lineRule="exact"/>
              <w:jc w:val="distribute"/>
              <w:rPr>
                <w:rFonts w:ascii="宋体" w:hAnsi="宋体"/>
                <w:b/>
              </w:rPr>
            </w:pPr>
            <w:r>
              <w:rPr>
                <w:rFonts w:ascii="宋体" w:hAnsi="宋体" w:hint="eastAsia"/>
                <w:b/>
              </w:rPr>
              <w:t>编号</w:t>
            </w: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pStyle w:val="Default"/>
              <w:jc w:val="both"/>
              <w:rPr>
                <w:rFonts w:ascii="宋体" w:hAnsi="宋体"/>
                <w:szCs w:val="21"/>
              </w:rPr>
            </w:pPr>
            <w:r>
              <w:rPr>
                <w:rFonts w:hint="eastAsia"/>
                <w:sz w:val="18"/>
                <w:szCs w:val="18"/>
              </w:rPr>
              <w:t>软件设计概述</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1060"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rPr>
                <w:rFonts w:ascii="宋体" w:hAnsi="宋体"/>
              </w:rPr>
            </w:pPr>
            <w:r>
              <w:rPr>
                <w:bCs/>
                <w:sz w:val="24"/>
              </w:rPr>
              <w:t>1010002312</w:t>
            </w: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pStyle w:val="Default"/>
              <w:jc w:val="both"/>
              <w:rPr>
                <w:sz w:val="18"/>
                <w:szCs w:val="18"/>
              </w:rPr>
            </w:pPr>
            <w:r>
              <w:rPr>
                <w:rFonts w:hint="eastAsia"/>
                <w:sz w:val="18"/>
                <w:szCs w:val="18"/>
              </w:rPr>
              <w:t>软件复用</w:t>
            </w:r>
            <w:r>
              <w:rPr>
                <w:sz w:val="18"/>
                <w:szCs w:val="18"/>
              </w:rPr>
              <w:t xml:space="preserve"> </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pStyle w:val="Default"/>
              <w:jc w:val="both"/>
              <w:rPr>
                <w:sz w:val="18"/>
                <w:szCs w:val="18"/>
              </w:rPr>
            </w:pPr>
            <w:r>
              <w:rPr>
                <w:rFonts w:hint="eastAsia"/>
                <w:sz w:val="18"/>
                <w:szCs w:val="18"/>
              </w:rPr>
              <w:t>面向对象设计原则</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4</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pStyle w:val="Default"/>
              <w:jc w:val="both"/>
              <w:rPr>
                <w:sz w:val="18"/>
                <w:szCs w:val="18"/>
              </w:rPr>
            </w:pPr>
            <w:r>
              <w:rPr>
                <w:rFonts w:hint="eastAsia"/>
                <w:sz w:val="18"/>
                <w:szCs w:val="18"/>
              </w:rPr>
              <w:t>设计模式</w:t>
            </w:r>
            <w:r>
              <w:rPr>
                <w:sz w:val="18"/>
                <w:szCs w:val="18"/>
              </w:rPr>
              <w:t xml:space="preserve"> </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6</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4</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pStyle w:val="Default"/>
              <w:jc w:val="both"/>
              <w:rPr>
                <w:sz w:val="18"/>
                <w:szCs w:val="18"/>
              </w:rPr>
            </w:pPr>
            <w:r>
              <w:rPr>
                <w:rFonts w:hint="eastAsia"/>
                <w:sz w:val="18"/>
                <w:szCs w:val="18"/>
              </w:rPr>
              <w:t>软件体系结构</w:t>
            </w:r>
            <w:r>
              <w:rPr>
                <w:sz w:val="18"/>
                <w:szCs w:val="18"/>
              </w:rPr>
              <w:t xml:space="preserve"> </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6</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4</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pStyle w:val="Default"/>
              <w:jc w:val="both"/>
              <w:rPr>
                <w:sz w:val="18"/>
                <w:szCs w:val="18"/>
              </w:rPr>
            </w:pPr>
            <w:r>
              <w:rPr>
                <w:rFonts w:hint="eastAsia"/>
                <w:sz w:val="18"/>
                <w:szCs w:val="18"/>
              </w:rPr>
              <w:t>中间件体系结构</w:t>
            </w:r>
            <w:r>
              <w:rPr>
                <w:sz w:val="18"/>
                <w:szCs w:val="18"/>
              </w:rPr>
              <w:t xml:space="preserve"> </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pStyle w:val="Default"/>
              <w:jc w:val="both"/>
              <w:rPr>
                <w:rFonts w:ascii="宋体e眠副浡渀." w:eastAsia="宋体e眠副浡渀." w:cs="宋体e眠副浡渀."/>
                <w:sz w:val="18"/>
                <w:szCs w:val="18"/>
              </w:rPr>
            </w:pPr>
            <w:r>
              <w:rPr>
                <w:sz w:val="18"/>
                <w:szCs w:val="18"/>
              </w:rPr>
              <w:t>J2EE</w:t>
            </w:r>
            <w:r>
              <w:rPr>
                <w:rFonts w:ascii="宋体e眠副浡渀." w:eastAsia="宋体e眠副浡渀." w:cs="宋体e眠副浡渀." w:hint="eastAsia"/>
                <w:sz w:val="18"/>
                <w:szCs w:val="18"/>
              </w:rPr>
              <w:t>原理和应用</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4</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1060" w:type="dxa"/>
            <w:tcBorders>
              <w:left w:val="single" w:sz="4" w:space="0" w:color="auto"/>
              <w:right w:val="single" w:sz="4" w:space="0" w:color="auto"/>
            </w:tcBorders>
            <w:vAlign w:val="center"/>
          </w:tcPr>
          <w:p w:rsidR="001657F7" w:rsidRDefault="001657F7" w:rsidP="00C56504">
            <w:pPr>
              <w:spacing w:line="280" w:lineRule="exact"/>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pStyle w:val="Default"/>
              <w:jc w:val="both"/>
              <w:rPr>
                <w:sz w:val="18"/>
                <w:szCs w:val="18"/>
              </w:rPr>
            </w:pPr>
            <w:r>
              <w:rPr>
                <w:rFonts w:hint="eastAsia"/>
                <w:sz w:val="18"/>
                <w:szCs w:val="18"/>
              </w:rPr>
              <w:t>软件设计评价与改进</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1060" w:type="dxa"/>
            <w:tcBorders>
              <w:left w:val="single" w:sz="4" w:space="0" w:color="auto"/>
              <w:right w:val="single" w:sz="4" w:space="0" w:color="auto"/>
            </w:tcBorders>
            <w:vAlign w:val="center"/>
          </w:tcPr>
          <w:p w:rsidR="001657F7" w:rsidRDefault="001657F7" w:rsidP="00C56504">
            <w:pPr>
              <w:spacing w:line="280" w:lineRule="exact"/>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 xml:space="preserve">       共   计</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32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16</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48</w:t>
            </w:r>
          </w:p>
        </w:tc>
        <w:tc>
          <w:tcPr>
            <w:tcW w:w="1060" w:type="dxa"/>
            <w:tcBorders>
              <w:left w:val="single" w:sz="4" w:space="0" w:color="auto"/>
              <w:right w:val="single" w:sz="4" w:space="0" w:color="auto"/>
            </w:tcBorders>
            <w:vAlign w:val="center"/>
          </w:tcPr>
          <w:p w:rsidR="001657F7" w:rsidRDefault="001657F7" w:rsidP="00C56504">
            <w:pPr>
              <w:spacing w:line="280" w:lineRule="exact"/>
              <w:rPr>
                <w:rFonts w:ascii="宋体" w:hAnsi="宋体"/>
              </w:rPr>
            </w:pPr>
          </w:p>
        </w:tc>
      </w:tr>
    </w:tbl>
    <w:p w:rsidR="001657F7" w:rsidRDefault="001657F7" w:rsidP="00C56504">
      <w:pPr>
        <w:spacing w:before="240" w:line="360" w:lineRule="auto"/>
        <w:rPr>
          <w:rFonts w:ascii="宋体" w:hAnsi="宋体" w:cs="宋体"/>
          <w:b/>
          <w:sz w:val="28"/>
          <w:szCs w:val="20"/>
        </w:rPr>
      </w:pPr>
      <w:bookmarkStart w:id="106" w:name="_Toc9900_WPSOffice_Level1"/>
      <w:bookmarkStart w:id="107" w:name="_Toc668_WPSOffice_Level1"/>
      <w:r>
        <w:rPr>
          <w:rFonts w:ascii="宋体" w:hAnsi="宋体" w:cs="宋体" w:hint="eastAsia"/>
          <w:b/>
          <w:sz w:val="28"/>
          <w:szCs w:val="20"/>
        </w:rPr>
        <w:t>三、教材及主要参考书（第1条填写主选教材）</w:t>
      </w:r>
      <w:bookmarkEnd w:id="106"/>
      <w:bookmarkEnd w:id="107"/>
    </w:p>
    <w:p w:rsidR="001657F7" w:rsidRDefault="001657F7" w:rsidP="00C56504">
      <w:pPr>
        <w:spacing w:before="240" w:after="240" w:line="360" w:lineRule="auto"/>
        <w:ind w:firstLineChars="196" w:firstLine="472"/>
        <w:rPr>
          <w:sz w:val="24"/>
        </w:rPr>
      </w:pPr>
      <w:r>
        <w:rPr>
          <w:rFonts w:hint="eastAsia"/>
          <w:b/>
          <w:sz w:val="24"/>
        </w:rPr>
        <w:t>著</w:t>
      </w:r>
      <w:r>
        <w:rPr>
          <w:rFonts w:hint="eastAsia"/>
          <w:b/>
          <w:sz w:val="24"/>
        </w:rPr>
        <w:t xml:space="preserve">  </w:t>
      </w:r>
      <w:r>
        <w:rPr>
          <w:rFonts w:hint="eastAsia"/>
          <w:b/>
          <w:sz w:val="24"/>
        </w:rPr>
        <w:t>者</w:t>
      </w:r>
      <w:r>
        <w:rPr>
          <w:rFonts w:hint="eastAsia"/>
          <w:b/>
          <w:sz w:val="24"/>
        </w:rPr>
        <w:t xml:space="preserve">       </w:t>
      </w:r>
      <w:r>
        <w:rPr>
          <w:rFonts w:hint="eastAsia"/>
          <w:b/>
          <w:sz w:val="24"/>
        </w:rPr>
        <w:t>书</w:t>
      </w:r>
      <w:r>
        <w:rPr>
          <w:rFonts w:hint="eastAsia"/>
          <w:b/>
          <w:sz w:val="24"/>
        </w:rPr>
        <w:t xml:space="preserve">    </w:t>
      </w:r>
      <w:r>
        <w:rPr>
          <w:rFonts w:hint="eastAsia"/>
          <w:b/>
          <w:sz w:val="24"/>
        </w:rPr>
        <w:t>名</w:t>
      </w:r>
      <w:r>
        <w:rPr>
          <w:rFonts w:hint="eastAsia"/>
          <w:b/>
          <w:sz w:val="24"/>
        </w:rPr>
        <w:t xml:space="preserve">             </w:t>
      </w:r>
      <w:r>
        <w:rPr>
          <w:b/>
          <w:sz w:val="24"/>
        </w:rPr>
        <w:t xml:space="preserve"> </w:t>
      </w:r>
      <w:r>
        <w:rPr>
          <w:rFonts w:hint="eastAsia"/>
          <w:b/>
          <w:sz w:val="24"/>
        </w:rPr>
        <w:t>出版社</w:t>
      </w:r>
      <w:r>
        <w:rPr>
          <w:b/>
          <w:sz w:val="24"/>
        </w:rPr>
        <w:t xml:space="preserve"> </w:t>
      </w:r>
      <w:r>
        <w:rPr>
          <w:rFonts w:hint="eastAsia"/>
          <w:b/>
          <w:sz w:val="24"/>
        </w:rPr>
        <w:t xml:space="preserve">         </w:t>
      </w:r>
      <w:r>
        <w:rPr>
          <w:b/>
          <w:sz w:val="24"/>
        </w:rPr>
        <w:t xml:space="preserve">  </w:t>
      </w:r>
      <w:r>
        <w:rPr>
          <w:rFonts w:hint="eastAsia"/>
          <w:b/>
          <w:sz w:val="24"/>
        </w:rPr>
        <w:t>出版日期</w:t>
      </w:r>
    </w:p>
    <w:p w:rsidR="001657F7" w:rsidRDefault="001657F7" w:rsidP="00C56504">
      <w:pPr>
        <w:spacing w:line="360" w:lineRule="auto"/>
        <w:rPr>
          <w:sz w:val="24"/>
        </w:rPr>
      </w:pPr>
      <w:r>
        <w:rPr>
          <w:rFonts w:hint="eastAsia"/>
          <w:sz w:val="24"/>
        </w:rPr>
        <w:t xml:space="preserve">1.  </w:t>
      </w:r>
      <w:r>
        <w:rPr>
          <w:rFonts w:hint="eastAsia"/>
          <w:sz w:val="24"/>
        </w:rPr>
        <w:t>齐治昌等</w:t>
      </w:r>
      <w:r>
        <w:rPr>
          <w:rFonts w:hint="eastAsia"/>
          <w:sz w:val="24"/>
        </w:rPr>
        <w:t xml:space="preserve"> </w:t>
      </w:r>
      <w:r>
        <w:rPr>
          <w:rFonts w:hint="eastAsia"/>
          <w:sz w:val="24"/>
        </w:rPr>
        <w:t>《软件设计与体系结构》</w:t>
      </w:r>
      <w:r>
        <w:rPr>
          <w:rFonts w:hint="eastAsia"/>
          <w:sz w:val="24"/>
        </w:rPr>
        <w:t xml:space="preserve"> </w:t>
      </w:r>
      <w:r>
        <w:rPr>
          <w:rFonts w:hint="eastAsia"/>
          <w:sz w:val="24"/>
        </w:rPr>
        <w:t>高等教育出版社</w:t>
      </w:r>
      <w:r>
        <w:rPr>
          <w:rFonts w:hint="eastAsia"/>
          <w:sz w:val="24"/>
        </w:rPr>
        <w:t xml:space="preserve">  </w:t>
      </w:r>
      <w:r>
        <w:rPr>
          <w:rFonts w:hint="eastAsia"/>
          <w:sz w:val="24"/>
        </w:rPr>
        <w:tab/>
        <w:t>2010.2</w:t>
      </w:r>
    </w:p>
    <w:p w:rsidR="001657F7" w:rsidRDefault="001657F7" w:rsidP="00C56504">
      <w:pPr>
        <w:spacing w:line="360" w:lineRule="auto"/>
        <w:rPr>
          <w:sz w:val="24"/>
        </w:rPr>
      </w:pPr>
      <w:r>
        <w:rPr>
          <w:rFonts w:hint="eastAsia"/>
          <w:sz w:val="24"/>
        </w:rPr>
        <w:t>2.  Alan Shalloway</w:t>
      </w:r>
      <w:r>
        <w:rPr>
          <w:rFonts w:hint="eastAsia"/>
          <w:sz w:val="24"/>
        </w:rPr>
        <w:t>等</w:t>
      </w:r>
      <w:r>
        <w:rPr>
          <w:rFonts w:hint="eastAsia"/>
          <w:sz w:val="24"/>
        </w:rPr>
        <w:t xml:space="preserve"> </w:t>
      </w:r>
      <w:r>
        <w:rPr>
          <w:rFonts w:hint="eastAsia"/>
          <w:sz w:val="24"/>
        </w:rPr>
        <w:t>《设计模式精解》</w:t>
      </w:r>
      <w:r>
        <w:rPr>
          <w:rFonts w:hint="eastAsia"/>
          <w:sz w:val="24"/>
        </w:rPr>
        <w:t xml:space="preserve"> </w:t>
      </w:r>
      <w:r>
        <w:rPr>
          <w:rFonts w:hint="eastAsia"/>
          <w:sz w:val="24"/>
        </w:rPr>
        <w:t>清华大学出版社</w:t>
      </w:r>
      <w:r>
        <w:rPr>
          <w:rFonts w:hint="eastAsia"/>
          <w:sz w:val="24"/>
        </w:rPr>
        <w:t xml:space="preserve">  2005.1 </w:t>
      </w:r>
    </w:p>
    <w:p w:rsidR="001657F7" w:rsidRDefault="001657F7" w:rsidP="00C56504">
      <w:pPr>
        <w:spacing w:line="360" w:lineRule="auto"/>
        <w:ind w:left="360" w:hangingChars="150" w:hanging="360"/>
        <w:rPr>
          <w:sz w:val="24"/>
        </w:rPr>
      </w:pPr>
      <w:r>
        <w:rPr>
          <w:rFonts w:hint="eastAsia"/>
          <w:sz w:val="24"/>
        </w:rPr>
        <w:t>3.  Erich Gamma</w:t>
      </w:r>
      <w:r>
        <w:rPr>
          <w:rFonts w:hint="eastAsia"/>
          <w:sz w:val="24"/>
        </w:rPr>
        <w:t>等著、李英军等译</w:t>
      </w:r>
      <w:r>
        <w:rPr>
          <w:rFonts w:hint="eastAsia"/>
          <w:sz w:val="24"/>
        </w:rPr>
        <w:t xml:space="preserve"> </w:t>
      </w:r>
      <w:r>
        <w:rPr>
          <w:rFonts w:hint="eastAsia"/>
          <w:sz w:val="24"/>
        </w:rPr>
        <w:t>《设计模式——可复用面向对象软件的基础》机械工业出版社</w:t>
      </w:r>
      <w:r>
        <w:rPr>
          <w:rFonts w:hint="eastAsia"/>
          <w:sz w:val="24"/>
        </w:rPr>
        <w:t xml:space="preserve"> 2004.9 </w:t>
      </w:r>
    </w:p>
    <w:p w:rsidR="001657F7" w:rsidRDefault="001657F7" w:rsidP="00C56504">
      <w:pPr>
        <w:spacing w:line="360" w:lineRule="auto"/>
        <w:ind w:left="120" w:hangingChars="50" w:hanging="120"/>
        <w:rPr>
          <w:sz w:val="24"/>
        </w:rPr>
      </w:pPr>
      <w:r>
        <w:rPr>
          <w:rFonts w:hint="eastAsia"/>
          <w:sz w:val="24"/>
        </w:rPr>
        <w:lastRenderedPageBreak/>
        <w:t xml:space="preserve">4.  </w:t>
      </w:r>
      <w:r>
        <w:rPr>
          <w:rFonts w:hint="eastAsia"/>
          <w:sz w:val="24"/>
        </w:rPr>
        <w:t>麻志毅</w:t>
      </w:r>
      <w:r>
        <w:rPr>
          <w:rFonts w:hint="eastAsia"/>
          <w:sz w:val="24"/>
        </w:rPr>
        <w:t xml:space="preserve"> </w:t>
      </w:r>
      <w:r>
        <w:rPr>
          <w:rFonts w:hint="eastAsia"/>
          <w:sz w:val="24"/>
        </w:rPr>
        <w:t>《面向对象分析与设计》</w:t>
      </w:r>
      <w:r>
        <w:rPr>
          <w:rFonts w:hint="eastAsia"/>
          <w:sz w:val="24"/>
        </w:rPr>
        <w:t xml:space="preserve"> </w:t>
      </w:r>
      <w:r>
        <w:rPr>
          <w:rFonts w:hint="eastAsia"/>
          <w:sz w:val="24"/>
        </w:rPr>
        <w:t>机械工业出版社</w:t>
      </w:r>
      <w:r>
        <w:rPr>
          <w:rFonts w:hint="eastAsia"/>
          <w:sz w:val="24"/>
        </w:rPr>
        <w:t xml:space="preserve"> 2013.1</w:t>
      </w:r>
    </w:p>
    <w:p w:rsidR="001657F7" w:rsidRDefault="001657F7" w:rsidP="00C56504">
      <w:pPr>
        <w:spacing w:line="360" w:lineRule="auto"/>
        <w:ind w:left="120" w:hangingChars="50" w:hanging="120"/>
        <w:rPr>
          <w:sz w:val="24"/>
        </w:rPr>
      </w:pPr>
    </w:p>
    <w:p w:rsidR="001657F7" w:rsidRDefault="001657F7" w:rsidP="00C56504">
      <w:pPr>
        <w:spacing w:line="360" w:lineRule="auto"/>
        <w:ind w:left="120" w:hangingChars="50" w:hanging="120"/>
        <w:rPr>
          <w:sz w:val="24"/>
        </w:rPr>
      </w:pPr>
    </w:p>
    <w:p w:rsidR="001657F7" w:rsidRDefault="001657F7" w:rsidP="00C56504">
      <w:pPr>
        <w:spacing w:line="360" w:lineRule="auto"/>
        <w:rPr>
          <w:rFonts w:ascii="宋体" w:hAnsi="宋体" w:cs="宋体"/>
          <w:b/>
          <w:sz w:val="28"/>
          <w:szCs w:val="20"/>
        </w:rPr>
      </w:pPr>
      <w:bookmarkStart w:id="108" w:name="_Toc19398_WPSOffice_Level1"/>
      <w:bookmarkStart w:id="109" w:name="_Toc16393_WPSOffice_Level1"/>
      <w:r>
        <w:rPr>
          <w:rFonts w:ascii="宋体" w:hAnsi="宋体" w:cs="宋体" w:hint="eastAsia"/>
          <w:b/>
          <w:sz w:val="28"/>
          <w:szCs w:val="20"/>
        </w:rPr>
        <w:t>四、其它必要说明</w:t>
      </w:r>
      <w:bookmarkEnd w:id="108"/>
      <w:bookmarkEnd w:id="109"/>
    </w:p>
    <w:p w:rsidR="001657F7" w:rsidRDefault="001657F7" w:rsidP="00C56504">
      <w:pPr>
        <w:spacing w:line="360" w:lineRule="auto"/>
        <w:ind w:firstLineChars="200" w:firstLine="480"/>
        <w:rPr>
          <w:rFonts w:ascii="宋体" w:hAnsi="宋体" w:cs="宋体"/>
          <w:sz w:val="24"/>
        </w:rPr>
      </w:pPr>
      <w:r>
        <w:rPr>
          <w:rFonts w:ascii="宋体" w:hAnsi="宋体" w:cs="宋体" w:hint="eastAsia"/>
          <w:sz w:val="24"/>
        </w:rPr>
        <w:t>《高级程序设计》是本课程的先修课，通过该课程掌握面向对象方法与技术的基本概念、特点和原理，并能运用该技术设计简单的面向对象系统，是本课程的基础。同时，本课程与《软件需求工程》等相关专业课程有密切联系。</w:t>
      </w:r>
    </w:p>
    <w:p w:rsidR="001657F7" w:rsidRDefault="001657F7" w:rsidP="00C56504">
      <w:pPr>
        <w:spacing w:line="360" w:lineRule="auto"/>
        <w:ind w:firstLineChars="200" w:firstLine="480"/>
        <w:rPr>
          <w:rFonts w:ascii="宋体" w:hAnsi="宋体" w:cs="宋体"/>
          <w:sz w:val="24"/>
        </w:rPr>
      </w:pPr>
      <w:r>
        <w:rPr>
          <w:rFonts w:ascii="宋体" w:hAnsi="宋体" w:cs="宋体" w:hint="eastAsia"/>
          <w:sz w:val="24"/>
        </w:rPr>
        <w:t>采用理论与案例实验相结合的教学方法，手段拟采用PowerPoint多媒体教学及上机实验教学。</w:t>
      </w:r>
    </w:p>
    <w:p w:rsidR="001657F7" w:rsidRDefault="001657F7" w:rsidP="00C56504">
      <w:pPr>
        <w:spacing w:line="360" w:lineRule="auto"/>
        <w:ind w:firstLineChars="200" w:firstLine="480"/>
        <w:rPr>
          <w:rFonts w:ascii="宋体" w:hAnsi="宋体" w:cs="宋体"/>
          <w:sz w:val="24"/>
        </w:rPr>
      </w:pPr>
      <w:r>
        <w:rPr>
          <w:rFonts w:ascii="宋体" w:hAnsi="宋体" w:cs="宋体" w:hint="eastAsia"/>
          <w:sz w:val="24"/>
        </w:rPr>
        <w:t>课程成绩包括试卷成绩</w:t>
      </w:r>
      <w:r>
        <w:rPr>
          <w:rFonts w:ascii="宋体" w:hAnsi="宋体" w:cs="宋体"/>
          <w:sz w:val="24"/>
        </w:rPr>
        <w:t>(70%)</w:t>
      </w:r>
      <w:r>
        <w:rPr>
          <w:rFonts w:ascii="宋体" w:hAnsi="宋体" w:cs="宋体" w:hint="eastAsia"/>
          <w:sz w:val="24"/>
        </w:rPr>
        <w:t>、平时成绩</w:t>
      </w:r>
      <w:r>
        <w:rPr>
          <w:rFonts w:ascii="宋体" w:hAnsi="宋体" w:cs="宋体"/>
          <w:sz w:val="24"/>
        </w:rPr>
        <w:t>(</w:t>
      </w:r>
      <w:r>
        <w:rPr>
          <w:rFonts w:ascii="宋体" w:hAnsi="宋体" w:cs="宋体" w:hint="eastAsia"/>
          <w:sz w:val="24"/>
        </w:rPr>
        <w:t>1</w:t>
      </w:r>
      <w:r>
        <w:rPr>
          <w:rFonts w:ascii="宋体" w:hAnsi="宋体" w:cs="宋体"/>
          <w:sz w:val="24"/>
        </w:rPr>
        <w:t>0%)</w:t>
      </w:r>
      <w:r>
        <w:rPr>
          <w:rFonts w:ascii="宋体" w:hAnsi="宋体" w:cs="宋体" w:hint="eastAsia"/>
          <w:sz w:val="24"/>
        </w:rPr>
        <w:t>、实验成绩</w:t>
      </w:r>
      <w:r>
        <w:rPr>
          <w:rFonts w:ascii="宋体" w:hAnsi="宋体" w:cs="宋体"/>
          <w:sz w:val="24"/>
        </w:rPr>
        <w:t>(20%)</w:t>
      </w:r>
      <w:r>
        <w:rPr>
          <w:rFonts w:ascii="宋体" w:hAnsi="宋体" w:cs="宋体" w:hint="eastAsia"/>
          <w:sz w:val="24"/>
        </w:rPr>
        <w:t>。</w:t>
      </w:r>
    </w:p>
    <w:p w:rsidR="001657F7" w:rsidRDefault="001657F7" w:rsidP="00C56504">
      <w:pPr>
        <w:spacing w:line="360" w:lineRule="auto"/>
        <w:ind w:firstLineChars="200" w:firstLine="480"/>
        <w:rPr>
          <w:rFonts w:ascii="宋体" w:hAnsi="宋体" w:cs="宋体"/>
          <w:sz w:val="24"/>
        </w:rPr>
      </w:pPr>
    </w:p>
    <w:p w:rsidR="001657F7" w:rsidRDefault="001657F7" w:rsidP="00C56504">
      <w:pPr>
        <w:spacing w:line="360" w:lineRule="auto"/>
        <w:ind w:firstLineChars="200" w:firstLine="480"/>
        <w:rPr>
          <w:rFonts w:ascii="宋体" w:hAnsi="宋体" w:cs="宋体"/>
          <w:sz w:val="24"/>
        </w:rPr>
      </w:pPr>
    </w:p>
    <w:p w:rsidR="001657F7" w:rsidRDefault="001657F7" w:rsidP="00C56504">
      <w:pPr>
        <w:spacing w:line="360" w:lineRule="auto"/>
        <w:ind w:firstLineChars="200" w:firstLine="480"/>
        <w:rPr>
          <w:rFonts w:ascii="宋体" w:hAnsi="宋体" w:cs="宋体"/>
          <w:sz w:val="24"/>
        </w:rPr>
      </w:pPr>
    </w:p>
    <w:p w:rsidR="001657F7" w:rsidRDefault="001657F7" w:rsidP="00C56504">
      <w:pPr>
        <w:spacing w:line="360" w:lineRule="auto"/>
        <w:ind w:right="360" w:firstLine="5190"/>
        <w:jc w:val="right"/>
        <w:rPr>
          <w:b/>
          <w:sz w:val="24"/>
        </w:rPr>
      </w:pPr>
      <w:r>
        <w:rPr>
          <w:rFonts w:hint="eastAsia"/>
          <w:sz w:val="24"/>
        </w:rPr>
        <w:t xml:space="preserve">    </w:t>
      </w:r>
      <w:r>
        <w:rPr>
          <w:rFonts w:hint="eastAsia"/>
          <w:b/>
          <w:sz w:val="24"/>
        </w:rPr>
        <w:t>执笔人：张荣博</w:t>
      </w:r>
    </w:p>
    <w:p w:rsidR="001657F7" w:rsidRDefault="001657F7" w:rsidP="00C56504">
      <w:pPr>
        <w:spacing w:line="360" w:lineRule="auto"/>
        <w:ind w:right="360" w:firstLine="5190"/>
        <w:jc w:val="right"/>
        <w:rPr>
          <w:b/>
          <w:sz w:val="24"/>
        </w:rPr>
      </w:pPr>
      <w:r>
        <w:rPr>
          <w:rFonts w:hint="eastAsia"/>
          <w:b/>
          <w:sz w:val="24"/>
        </w:rPr>
        <w:t>审定人：许</w:t>
      </w:r>
      <w:r>
        <w:rPr>
          <w:rFonts w:hint="eastAsia"/>
          <w:b/>
          <w:sz w:val="24"/>
        </w:rPr>
        <w:t xml:space="preserve">  </w:t>
      </w:r>
      <w:r>
        <w:rPr>
          <w:rFonts w:hint="eastAsia"/>
          <w:b/>
          <w:sz w:val="24"/>
        </w:rPr>
        <w:t>清</w:t>
      </w:r>
    </w:p>
    <w:p w:rsidR="001657F7" w:rsidRDefault="001657F7" w:rsidP="00C56504">
      <w:pPr>
        <w:spacing w:line="360" w:lineRule="auto"/>
        <w:ind w:right="360" w:firstLine="5190"/>
        <w:jc w:val="right"/>
        <w:rPr>
          <w:b/>
          <w:sz w:val="24"/>
        </w:rPr>
      </w:pPr>
      <w:r>
        <w:rPr>
          <w:rFonts w:hint="eastAsia"/>
          <w:b/>
          <w:sz w:val="24"/>
        </w:rPr>
        <w:t>批准人：张翼飞</w:t>
      </w:r>
    </w:p>
    <w:p w:rsidR="001657F7" w:rsidRDefault="001657F7" w:rsidP="00C56504">
      <w:pPr>
        <w:spacing w:line="360" w:lineRule="auto"/>
        <w:ind w:right="601" w:firstLine="5190"/>
        <w:jc w:val="right"/>
        <w:rPr>
          <w:b/>
          <w:sz w:val="24"/>
        </w:rPr>
      </w:pPr>
      <w:r>
        <w:rPr>
          <w:rFonts w:hint="eastAsia"/>
          <w:b/>
          <w:sz w:val="24"/>
        </w:rPr>
        <w:t>2015</w:t>
      </w:r>
      <w:r>
        <w:rPr>
          <w:rFonts w:hint="eastAsia"/>
          <w:b/>
          <w:sz w:val="24"/>
        </w:rPr>
        <w:t>年</w:t>
      </w:r>
      <w:r>
        <w:rPr>
          <w:rFonts w:hint="eastAsia"/>
          <w:b/>
          <w:sz w:val="24"/>
        </w:rPr>
        <w:t xml:space="preserve"> 3 </w:t>
      </w:r>
      <w:r>
        <w:rPr>
          <w:rFonts w:hint="eastAsia"/>
          <w:b/>
          <w:sz w:val="24"/>
        </w:rPr>
        <w:t>月</w:t>
      </w:r>
      <w:r>
        <w:rPr>
          <w:rFonts w:hint="eastAsia"/>
          <w:b/>
          <w:sz w:val="24"/>
        </w:rPr>
        <w:t xml:space="preserve"> </w:t>
      </w:r>
    </w:p>
    <w:p w:rsidR="001657F7" w:rsidRDefault="001657F7" w:rsidP="00C56504">
      <w:pPr>
        <w:spacing w:line="360" w:lineRule="auto"/>
      </w:pPr>
    </w:p>
    <w:p w:rsidR="001657F7" w:rsidRDefault="001657F7" w:rsidP="00C56504">
      <w:pPr>
        <w:spacing w:line="360" w:lineRule="auto"/>
      </w:pPr>
    </w:p>
    <w:p w:rsidR="001657F7" w:rsidRDefault="001657F7" w:rsidP="00C56504">
      <w:pPr>
        <w:spacing w:line="360" w:lineRule="auto"/>
      </w:pPr>
    </w:p>
    <w:p w:rsidR="001657F7" w:rsidRDefault="001657F7" w:rsidP="00C56504">
      <w:pPr>
        <w:spacing w:line="360" w:lineRule="auto"/>
      </w:pPr>
    </w:p>
    <w:p w:rsidR="001657F7" w:rsidRPr="001657F7" w:rsidRDefault="001657F7" w:rsidP="00C56504">
      <w:pPr>
        <w:pStyle w:val="2"/>
        <w:keepLines w:val="0"/>
        <w:jc w:val="center"/>
        <w:rPr>
          <w:sz w:val="32"/>
        </w:rPr>
      </w:pPr>
      <w:bookmarkStart w:id="110" w:name="_Toc7171_WPSOffice_Level1"/>
      <w:bookmarkStart w:id="111" w:name="_Toc16509_WPSOffice_Level1"/>
      <w:bookmarkStart w:id="112" w:name="_Toc29480_WPSOffice_Level1"/>
      <w:bookmarkStart w:id="113" w:name="_Toc7063_WPSOffice_Level1"/>
      <w:r w:rsidRPr="001657F7">
        <w:rPr>
          <w:rFonts w:hint="eastAsia"/>
          <w:sz w:val="32"/>
        </w:rPr>
        <w:t>《人机交互技术》课程教学大纲</w:t>
      </w:r>
      <w:bookmarkEnd w:id="110"/>
      <w:bookmarkEnd w:id="111"/>
      <w:bookmarkEnd w:id="112"/>
    </w:p>
    <w:p w:rsidR="001657F7" w:rsidRDefault="001657F7" w:rsidP="00C56504">
      <w:pPr>
        <w:spacing w:line="360" w:lineRule="auto"/>
        <w:rPr>
          <w:sz w:val="24"/>
        </w:rPr>
      </w:pPr>
      <w:r>
        <w:rPr>
          <w:rFonts w:hint="eastAsia"/>
          <w:b/>
          <w:bCs/>
          <w:sz w:val="24"/>
        </w:rPr>
        <w:t>【课程编号】</w:t>
      </w:r>
      <w:r>
        <w:rPr>
          <w:rFonts w:hint="eastAsia"/>
          <w:bCs/>
          <w:sz w:val="24"/>
        </w:rPr>
        <w:t xml:space="preserve">  1010002413</w:t>
      </w:r>
    </w:p>
    <w:p w:rsidR="001657F7" w:rsidRDefault="001657F7" w:rsidP="00C56504">
      <w:pPr>
        <w:spacing w:line="360" w:lineRule="auto"/>
        <w:rPr>
          <w:bCs/>
          <w:sz w:val="24"/>
        </w:rPr>
      </w:pPr>
      <w:r>
        <w:rPr>
          <w:rFonts w:hint="eastAsia"/>
          <w:b/>
          <w:bCs/>
          <w:sz w:val="24"/>
        </w:rPr>
        <w:t>【课程名称】</w:t>
      </w:r>
      <w:r>
        <w:rPr>
          <w:rFonts w:hint="eastAsia"/>
          <w:b/>
          <w:bCs/>
          <w:sz w:val="24"/>
        </w:rPr>
        <w:t xml:space="preserve">  </w:t>
      </w:r>
      <w:r>
        <w:rPr>
          <w:rFonts w:hint="eastAsia"/>
          <w:bCs/>
          <w:sz w:val="24"/>
        </w:rPr>
        <w:t>人机交互技术</w:t>
      </w:r>
    </w:p>
    <w:p w:rsidR="001657F7" w:rsidRDefault="001657F7" w:rsidP="00C56504">
      <w:pPr>
        <w:spacing w:line="360" w:lineRule="auto"/>
        <w:ind w:firstLineChars="700" w:firstLine="1680"/>
        <w:rPr>
          <w:b/>
          <w:bCs/>
          <w:sz w:val="24"/>
        </w:rPr>
      </w:pPr>
      <w:r>
        <w:rPr>
          <w:rFonts w:hint="eastAsia"/>
          <w:bCs/>
          <w:sz w:val="24"/>
        </w:rPr>
        <w:lastRenderedPageBreak/>
        <w:t>Human-Computer Interaction Technology</w:t>
      </w:r>
    </w:p>
    <w:p w:rsidR="001657F7" w:rsidRDefault="001657F7" w:rsidP="00C56504">
      <w:pPr>
        <w:spacing w:line="360" w:lineRule="auto"/>
        <w:rPr>
          <w:sz w:val="24"/>
        </w:rPr>
      </w:pPr>
      <w:r>
        <w:rPr>
          <w:rFonts w:hint="eastAsia"/>
          <w:b/>
          <w:bCs/>
          <w:sz w:val="24"/>
        </w:rPr>
        <w:t>【</w:t>
      </w:r>
      <w:r>
        <w:rPr>
          <w:rFonts w:hint="eastAsia"/>
          <w:b/>
          <w:sz w:val="24"/>
        </w:rPr>
        <w:t>学时学分</w:t>
      </w:r>
      <w:r>
        <w:rPr>
          <w:rFonts w:hint="eastAsia"/>
          <w:b/>
          <w:bCs/>
          <w:sz w:val="24"/>
        </w:rPr>
        <w:t>】</w:t>
      </w:r>
      <w:r>
        <w:rPr>
          <w:rFonts w:hint="eastAsia"/>
          <w:sz w:val="24"/>
        </w:rPr>
        <w:t xml:space="preserve"> 32</w:t>
      </w:r>
      <w:r>
        <w:rPr>
          <w:rFonts w:hint="eastAsia"/>
          <w:sz w:val="24"/>
        </w:rPr>
        <w:t>学时；</w:t>
      </w:r>
      <w:r>
        <w:rPr>
          <w:rFonts w:hint="eastAsia"/>
          <w:sz w:val="24"/>
        </w:rPr>
        <w:t xml:space="preserve">   2  </w:t>
      </w:r>
      <w:r>
        <w:rPr>
          <w:rFonts w:hint="eastAsia"/>
          <w:sz w:val="24"/>
        </w:rPr>
        <w:t>学分</w:t>
      </w:r>
      <w:r>
        <w:rPr>
          <w:rFonts w:hint="eastAsia"/>
          <w:sz w:val="24"/>
        </w:rPr>
        <w:t xml:space="preserve">          </w:t>
      </w:r>
      <w:r>
        <w:rPr>
          <w:rFonts w:hint="eastAsia"/>
          <w:b/>
          <w:bCs/>
          <w:sz w:val="24"/>
        </w:rPr>
        <w:t>【</w:t>
      </w:r>
      <w:r>
        <w:rPr>
          <w:rFonts w:hint="eastAsia"/>
          <w:b/>
          <w:sz w:val="24"/>
        </w:rPr>
        <w:t>上机学时</w:t>
      </w:r>
      <w:r>
        <w:rPr>
          <w:rFonts w:hint="eastAsia"/>
          <w:b/>
          <w:bCs/>
          <w:sz w:val="24"/>
        </w:rPr>
        <w:t>】</w:t>
      </w:r>
      <w:r>
        <w:rPr>
          <w:rFonts w:hint="eastAsia"/>
          <w:bCs/>
          <w:sz w:val="24"/>
        </w:rPr>
        <w:t xml:space="preserve"> 0</w:t>
      </w:r>
    </w:p>
    <w:p w:rsidR="001657F7" w:rsidRDefault="001657F7" w:rsidP="00C56504">
      <w:pPr>
        <w:spacing w:line="360" w:lineRule="auto"/>
        <w:rPr>
          <w:sz w:val="24"/>
        </w:rPr>
      </w:pPr>
      <w:r>
        <w:rPr>
          <w:rFonts w:hint="eastAsia"/>
          <w:b/>
          <w:bCs/>
          <w:sz w:val="24"/>
        </w:rPr>
        <w:t>【</w:t>
      </w:r>
      <w:r>
        <w:rPr>
          <w:rFonts w:hint="eastAsia"/>
          <w:b/>
          <w:sz w:val="24"/>
        </w:rPr>
        <w:t>课程类别</w:t>
      </w:r>
      <w:r>
        <w:rPr>
          <w:rFonts w:hint="eastAsia"/>
          <w:b/>
          <w:bCs/>
          <w:sz w:val="24"/>
        </w:rPr>
        <w:t>】</w:t>
      </w:r>
      <w:r>
        <w:rPr>
          <w:rFonts w:hint="eastAsia"/>
          <w:b/>
          <w:bCs/>
          <w:sz w:val="24"/>
        </w:rPr>
        <w:t xml:space="preserve"> </w:t>
      </w:r>
      <w:r>
        <w:rPr>
          <w:rFonts w:hint="eastAsia"/>
          <w:bCs/>
          <w:sz w:val="24"/>
        </w:rPr>
        <w:t>专业课</w:t>
      </w:r>
      <w:r>
        <w:rPr>
          <w:rFonts w:hint="eastAsia"/>
          <w:b/>
          <w:bCs/>
          <w:sz w:val="24"/>
        </w:rPr>
        <w:t xml:space="preserve">    </w:t>
      </w:r>
      <w:r>
        <w:rPr>
          <w:rFonts w:hint="eastAsia"/>
          <w:sz w:val="24"/>
        </w:rPr>
        <w:t xml:space="preserve">                  </w:t>
      </w:r>
      <w:r>
        <w:rPr>
          <w:rFonts w:hint="eastAsia"/>
          <w:b/>
          <w:bCs/>
          <w:sz w:val="24"/>
        </w:rPr>
        <w:t>【</w:t>
      </w:r>
      <w:r>
        <w:rPr>
          <w:rFonts w:hint="eastAsia"/>
          <w:b/>
          <w:sz w:val="24"/>
        </w:rPr>
        <w:t>开课模式</w:t>
      </w:r>
      <w:r>
        <w:rPr>
          <w:rFonts w:hint="eastAsia"/>
          <w:b/>
          <w:bCs/>
          <w:sz w:val="24"/>
        </w:rPr>
        <w:t>】</w:t>
      </w:r>
      <w:r>
        <w:rPr>
          <w:rFonts w:hint="eastAsia"/>
          <w:bCs/>
          <w:sz w:val="24"/>
        </w:rPr>
        <w:t>选修</w:t>
      </w:r>
    </w:p>
    <w:p w:rsidR="001657F7" w:rsidRDefault="001657F7" w:rsidP="00C56504">
      <w:pPr>
        <w:spacing w:line="360" w:lineRule="auto"/>
        <w:rPr>
          <w:sz w:val="24"/>
        </w:rPr>
      </w:pPr>
      <w:r>
        <w:rPr>
          <w:rFonts w:hint="eastAsia"/>
          <w:b/>
          <w:bCs/>
          <w:sz w:val="24"/>
        </w:rPr>
        <w:t>【</w:t>
      </w:r>
      <w:r>
        <w:rPr>
          <w:rFonts w:hint="eastAsia"/>
          <w:b/>
          <w:sz w:val="24"/>
        </w:rPr>
        <w:t>先修课程</w:t>
      </w:r>
      <w:r>
        <w:rPr>
          <w:rFonts w:hint="eastAsia"/>
          <w:b/>
          <w:bCs/>
          <w:sz w:val="24"/>
        </w:rPr>
        <w:t>】</w:t>
      </w:r>
      <w:r>
        <w:rPr>
          <w:rFonts w:hint="eastAsia"/>
          <w:bCs/>
          <w:sz w:val="24"/>
        </w:rPr>
        <w:t xml:space="preserve"> </w:t>
      </w:r>
      <w:r>
        <w:rPr>
          <w:rFonts w:hint="eastAsia"/>
          <w:bCs/>
          <w:sz w:val="24"/>
        </w:rPr>
        <w:t>软件需求工程、软件设计与体系结构、软件开发技术</w:t>
      </w:r>
    </w:p>
    <w:p w:rsidR="001657F7" w:rsidRDefault="001657F7" w:rsidP="00C56504">
      <w:pPr>
        <w:spacing w:line="360" w:lineRule="auto"/>
        <w:rPr>
          <w:sz w:val="24"/>
        </w:rPr>
      </w:pPr>
      <w:r>
        <w:rPr>
          <w:rFonts w:hint="eastAsia"/>
          <w:b/>
          <w:bCs/>
          <w:sz w:val="24"/>
        </w:rPr>
        <w:t>【</w:t>
      </w:r>
      <w:r>
        <w:rPr>
          <w:rFonts w:hint="eastAsia"/>
          <w:b/>
          <w:sz w:val="24"/>
        </w:rPr>
        <w:t>开课单位</w:t>
      </w:r>
      <w:r>
        <w:rPr>
          <w:rFonts w:hint="eastAsia"/>
          <w:b/>
          <w:bCs/>
          <w:sz w:val="24"/>
        </w:rPr>
        <w:t>】</w:t>
      </w:r>
      <w:r>
        <w:rPr>
          <w:rFonts w:hint="eastAsia"/>
          <w:b/>
          <w:bCs/>
          <w:sz w:val="24"/>
        </w:rPr>
        <w:t xml:space="preserve"> </w:t>
      </w:r>
      <w:r>
        <w:rPr>
          <w:rFonts w:hint="eastAsia"/>
          <w:bCs/>
          <w:sz w:val="24"/>
        </w:rPr>
        <w:t>软件工程系</w:t>
      </w:r>
      <w:r>
        <w:rPr>
          <w:rFonts w:hint="eastAsia"/>
          <w:bCs/>
          <w:sz w:val="24"/>
        </w:rPr>
        <w:t xml:space="preserve">  </w:t>
      </w:r>
      <w:r>
        <w:rPr>
          <w:rFonts w:hint="eastAsia"/>
          <w:b/>
          <w:bCs/>
          <w:sz w:val="24"/>
        </w:rPr>
        <w:t xml:space="preserve">                </w:t>
      </w:r>
      <w:r>
        <w:rPr>
          <w:rFonts w:hint="eastAsia"/>
          <w:b/>
          <w:bCs/>
          <w:sz w:val="24"/>
        </w:rPr>
        <w:t>【</w:t>
      </w:r>
      <w:r>
        <w:rPr>
          <w:rFonts w:hint="eastAsia"/>
          <w:b/>
          <w:sz w:val="24"/>
        </w:rPr>
        <w:t>开课学期</w:t>
      </w:r>
      <w:r>
        <w:rPr>
          <w:rFonts w:hint="eastAsia"/>
          <w:b/>
          <w:bCs/>
          <w:sz w:val="24"/>
        </w:rPr>
        <w:t>】</w:t>
      </w:r>
      <w:r>
        <w:rPr>
          <w:rFonts w:hint="eastAsia"/>
          <w:sz w:val="24"/>
        </w:rPr>
        <w:t>第</w:t>
      </w:r>
      <w:r>
        <w:rPr>
          <w:rFonts w:hint="eastAsia"/>
          <w:sz w:val="24"/>
        </w:rPr>
        <w:t xml:space="preserve"> 7 </w:t>
      </w:r>
      <w:r>
        <w:rPr>
          <w:rFonts w:hint="eastAsia"/>
          <w:sz w:val="24"/>
        </w:rPr>
        <w:t>学期</w:t>
      </w:r>
    </w:p>
    <w:p w:rsidR="001657F7" w:rsidRDefault="001657F7" w:rsidP="00C56504">
      <w:pPr>
        <w:spacing w:line="360" w:lineRule="auto"/>
        <w:rPr>
          <w:b/>
          <w:bCs/>
          <w:sz w:val="24"/>
        </w:rPr>
      </w:pPr>
      <w:r>
        <w:rPr>
          <w:rFonts w:hint="eastAsia"/>
          <w:b/>
          <w:bCs/>
          <w:sz w:val="24"/>
        </w:rPr>
        <w:t>【</w:t>
      </w:r>
      <w:r>
        <w:rPr>
          <w:rFonts w:hint="eastAsia"/>
          <w:b/>
          <w:sz w:val="24"/>
        </w:rPr>
        <w:t>授课对象</w:t>
      </w:r>
      <w:r>
        <w:rPr>
          <w:rFonts w:hint="eastAsia"/>
          <w:b/>
          <w:bCs/>
          <w:sz w:val="24"/>
        </w:rPr>
        <w:t>】</w:t>
      </w:r>
      <w:r>
        <w:rPr>
          <w:rFonts w:hint="eastAsia"/>
          <w:b/>
          <w:bCs/>
          <w:sz w:val="24"/>
        </w:rPr>
        <w:t xml:space="preserve"> </w:t>
      </w:r>
      <w:r>
        <w:rPr>
          <w:rFonts w:hint="eastAsia"/>
          <w:bCs/>
          <w:sz w:val="24"/>
        </w:rPr>
        <w:t>软件工程专业</w:t>
      </w:r>
      <w:r>
        <w:rPr>
          <w:rFonts w:hint="eastAsia"/>
          <w:bCs/>
          <w:sz w:val="24"/>
        </w:rPr>
        <w:t xml:space="preserve">  </w:t>
      </w:r>
      <w:r>
        <w:rPr>
          <w:rFonts w:hint="eastAsia"/>
          <w:b/>
          <w:bCs/>
          <w:sz w:val="24"/>
        </w:rPr>
        <w:t xml:space="preserve">              </w:t>
      </w:r>
      <w:r>
        <w:rPr>
          <w:rFonts w:hint="eastAsia"/>
          <w:b/>
          <w:bCs/>
          <w:sz w:val="24"/>
        </w:rPr>
        <w:t>【</w:t>
      </w:r>
      <w:r>
        <w:rPr>
          <w:rFonts w:hint="eastAsia"/>
          <w:b/>
          <w:sz w:val="24"/>
        </w:rPr>
        <w:t>考核方式</w:t>
      </w:r>
      <w:r>
        <w:rPr>
          <w:rFonts w:hint="eastAsia"/>
          <w:b/>
          <w:bCs/>
          <w:sz w:val="24"/>
        </w:rPr>
        <w:t>】</w:t>
      </w:r>
      <w:r>
        <w:rPr>
          <w:rFonts w:hint="eastAsia"/>
          <w:bCs/>
          <w:sz w:val="24"/>
        </w:rPr>
        <w:t>考查</w:t>
      </w:r>
    </w:p>
    <w:p w:rsidR="001657F7" w:rsidRPr="00D16DEB" w:rsidRDefault="001657F7" w:rsidP="00D16DEB">
      <w:pPr>
        <w:rPr>
          <w:rFonts w:ascii="宋体" w:hAnsi="宋体" w:cs="宋体"/>
          <w:b/>
          <w:sz w:val="28"/>
          <w:szCs w:val="20"/>
        </w:rPr>
      </w:pPr>
      <w:bookmarkStart w:id="114" w:name="_Toc805_WPSOffice_Level1"/>
      <w:r w:rsidRPr="00D16DEB">
        <w:rPr>
          <w:rFonts w:ascii="宋体" w:hAnsi="宋体" w:cs="宋体" w:hint="eastAsia"/>
          <w:b/>
          <w:sz w:val="28"/>
          <w:szCs w:val="20"/>
        </w:rPr>
        <w:t>一、课程的性质、目的与任务</w:t>
      </w:r>
      <w:bookmarkEnd w:id="114"/>
    </w:p>
    <w:p w:rsidR="001657F7" w:rsidRDefault="001657F7" w:rsidP="00C56504">
      <w:pPr>
        <w:spacing w:line="360" w:lineRule="auto"/>
        <w:ind w:firstLine="480"/>
        <w:rPr>
          <w:rFonts w:ascii="宋体" w:hAnsi="宋体" w:cs="宋体"/>
          <w:sz w:val="24"/>
        </w:rPr>
      </w:pPr>
      <w:r>
        <w:rPr>
          <w:rFonts w:ascii="宋体" w:hAnsi="宋体" w:cs="宋体" w:hint="eastAsia"/>
          <w:sz w:val="24"/>
        </w:rPr>
        <w:t>本课程为软件工程专业必修课，课程目标是讲解人机交互领域的基础理论和技术，使学生掌握综合利用交互设计的各种方法进行不同领域交互式产品的开发，培养学生应用规范化、系统化和定量化的方式来分析和解决复杂交互式系统开发问题的工程化能力。</w:t>
      </w:r>
    </w:p>
    <w:p w:rsidR="001657F7" w:rsidRDefault="001657F7" w:rsidP="00C56504">
      <w:pPr>
        <w:spacing w:line="360" w:lineRule="auto"/>
        <w:ind w:firstLine="480"/>
        <w:rPr>
          <w:rFonts w:ascii="宋体" w:hAnsi="宋体" w:cs="宋体"/>
          <w:b/>
          <w:sz w:val="24"/>
        </w:rPr>
      </w:pPr>
      <w:r>
        <w:rPr>
          <w:rFonts w:ascii="宋体" w:hAnsi="宋体" w:cs="宋体" w:hint="eastAsia"/>
          <w:sz w:val="24"/>
        </w:rPr>
        <w:t>本课程的教学从人机交互的概念和发展历程、交互设计的目标与基本原则、人机交互设计过程与可用性评估、用户建模和可视化设计等环节展开，重点分析和讲解人机交互技术的基本原理、以用户为中心的设计方法及常用的界面开发工具与环境，使学生能够全面把握人机交互设计中的各种要素。</w:t>
      </w:r>
    </w:p>
    <w:p w:rsidR="001657F7" w:rsidRPr="00D16DEB" w:rsidRDefault="001657F7" w:rsidP="00D16DEB">
      <w:pPr>
        <w:rPr>
          <w:rFonts w:ascii="宋体" w:hAnsi="宋体" w:cs="宋体"/>
          <w:b/>
          <w:sz w:val="28"/>
          <w:szCs w:val="20"/>
        </w:rPr>
      </w:pPr>
      <w:bookmarkStart w:id="115" w:name="_Toc20485_WPSOffice_Level1"/>
      <w:r w:rsidRPr="00D16DEB">
        <w:rPr>
          <w:rFonts w:ascii="宋体" w:hAnsi="宋体" w:cs="宋体" w:hint="eastAsia"/>
          <w:b/>
          <w:sz w:val="28"/>
          <w:szCs w:val="20"/>
        </w:rPr>
        <w:t>二、课程的教学内容、基本要求和学时分配</w:t>
      </w:r>
      <w:bookmarkEnd w:id="115"/>
    </w:p>
    <w:p w:rsidR="001657F7" w:rsidRDefault="001657F7" w:rsidP="00C56504">
      <w:pPr>
        <w:snapToGrid w:val="0"/>
        <w:spacing w:line="360" w:lineRule="auto"/>
        <w:ind w:firstLineChars="200" w:firstLine="480"/>
        <w:rPr>
          <w:rFonts w:ascii="宋体" w:hAnsi="宋体" w:cs="宋体"/>
          <w:sz w:val="24"/>
        </w:rPr>
      </w:pPr>
      <w:r>
        <w:rPr>
          <w:rFonts w:ascii="宋体" w:hAnsi="宋体" w:cs="宋体" w:hint="eastAsia"/>
          <w:sz w:val="24"/>
        </w:rPr>
        <w:t xml:space="preserve">本课程所承载的知识、能力和素质培养的具体要求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6804"/>
      </w:tblGrid>
      <w:tr w:rsidR="001657F7" w:rsidTr="00081287">
        <w:trPr>
          <w:cantSplit/>
        </w:trPr>
        <w:tc>
          <w:tcPr>
            <w:tcW w:w="1560" w:type="dxa"/>
            <w:vAlign w:val="center"/>
          </w:tcPr>
          <w:p w:rsidR="001657F7" w:rsidRDefault="001657F7" w:rsidP="00C56504">
            <w:pPr>
              <w:jc w:val="center"/>
              <w:rPr>
                <w:rFonts w:ascii="宋体" w:hAnsi="宋体" w:cs="宋体"/>
                <w:b/>
                <w:sz w:val="24"/>
              </w:rPr>
            </w:pPr>
            <w:r>
              <w:rPr>
                <w:rFonts w:ascii="宋体" w:hAnsi="宋体" w:cs="宋体" w:hint="eastAsia"/>
                <w:b/>
                <w:sz w:val="24"/>
              </w:rPr>
              <w:t>培养方案</w:t>
            </w:r>
          </w:p>
          <w:p w:rsidR="001657F7" w:rsidRDefault="001657F7" w:rsidP="00C56504">
            <w:pPr>
              <w:jc w:val="center"/>
              <w:rPr>
                <w:rFonts w:ascii="宋体" w:hAnsi="宋体" w:cs="宋体"/>
                <w:b/>
                <w:sz w:val="24"/>
              </w:rPr>
            </w:pPr>
            <w:r>
              <w:rPr>
                <w:rFonts w:ascii="宋体" w:hAnsi="宋体" w:cs="宋体" w:hint="eastAsia"/>
                <w:b/>
                <w:sz w:val="24"/>
              </w:rPr>
              <w:t>培养要求</w:t>
            </w:r>
          </w:p>
        </w:tc>
        <w:tc>
          <w:tcPr>
            <w:tcW w:w="6804" w:type="dxa"/>
            <w:vAlign w:val="center"/>
          </w:tcPr>
          <w:p w:rsidR="001657F7" w:rsidRDefault="001657F7" w:rsidP="00C56504">
            <w:pPr>
              <w:jc w:val="center"/>
              <w:rPr>
                <w:rFonts w:ascii="宋体" w:hAnsi="宋体" w:cs="宋体"/>
                <w:b/>
                <w:sz w:val="24"/>
              </w:rPr>
            </w:pPr>
            <w:r>
              <w:rPr>
                <w:rFonts w:ascii="宋体" w:hAnsi="宋体" w:cs="宋体" w:hint="eastAsia"/>
                <w:b/>
                <w:sz w:val="24"/>
              </w:rPr>
              <w:t>课程具体要求</w:t>
            </w:r>
          </w:p>
        </w:tc>
      </w:tr>
      <w:tr w:rsidR="001657F7" w:rsidTr="00081287">
        <w:trPr>
          <w:cantSplit/>
          <w:trHeight w:val="1153"/>
        </w:trPr>
        <w:tc>
          <w:tcPr>
            <w:tcW w:w="1560" w:type="dxa"/>
            <w:vAlign w:val="center"/>
          </w:tcPr>
          <w:p w:rsidR="001657F7" w:rsidRDefault="001657F7" w:rsidP="00C56504">
            <w:pPr>
              <w:jc w:val="center"/>
              <w:rPr>
                <w:rFonts w:ascii="宋体" w:hAnsi="宋体" w:cs="宋体"/>
              </w:rPr>
            </w:pPr>
            <w:r>
              <w:rPr>
                <w:rFonts w:ascii="宋体" w:hAnsi="宋体" w:cs="宋体" w:hint="eastAsia"/>
              </w:rPr>
              <w:t>工程素质</w:t>
            </w:r>
          </w:p>
          <w:p w:rsidR="001657F7" w:rsidRDefault="001657F7" w:rsidP="00C56504">
            <w:pPr>
              <w:jc w:val="center"/>
              <w:rPr>
                <w:rFonts w:ascii="宋体" w:hAnsi="宋体" w:cs="宋体"/>
              </w:rPr>
            </w:pPr>
            <w:r>
              <w:rPr>
                <w:rFonts w:ascii="宋体" w:hAnsi="宋体" w:cs="宋体" w:hint="eastAsia"/>
              </w:rPr>
              <w:t>科学素质</w:t>
            </w:r>
          </w:p>
          <w:p w:rsidR="001657F7" w:rsidRDefault="001657F7" w:rsidP="00C56504">
            <w:pPr>
              <w:jc w:val="center"/>
              <w:rPr>
                <w:rFonts w:ascii="宋体" w:hAnsi="宋体" w:cs="宋体"/>
              </w:rPr>
            </w:pPr>
            <w:r>
              <w:rPr>
                <w:rFonts w:ascii="宋体" w:hAnsi="宋体" w:cs="宋体" w:hint="eastAsia"/>
              </w:rPr>
              <w:t>专业素质</w:t>
            </w:r>
          </w:p>
        </w:tc>
        <w:tc>
          <w:tcPr>
            <w:tcW w:w="6804" w:type="dxa"/>
            <w:vAlign w:val="center"/>
          </w:tcPr>
          <w:p w:rsidR="001657F7" w:rsidRDefault="001657F7" w:rsidP="00C56504">
            <w:pPr>
              <w:rPr>
                <w:rFonts w:ascii="宋体" w:hAnsi="宋体" w:cs="宋体"/>
              </w:rPr>
            </w:pPr>
            <w:r>
              <w:rPr>
                <w:rFonts w:ascii="宋体" w:hAnsi="宋体" w:cs="宋体" w:hint="eastAsia"/>
              </w:rPr>
              <w:t>本课程主要指导学生如何按照工程化、标准化和规范化的方法设计软件系统的人机交互界面，学生通过理论学习和实际项目演练，可以学生具备基本的工程素质、科学素质和专业素质。</w:t>
            </w:r>
          </w:p>
        </w:tc>
      </w:tr>
      <w:tr w:rsidR="001657F7" w:rsidTr="00081287">
        <w:trPr>
          <w:cantSplit/>
          <w:trHeight w:val="985"/>
        </w:trPr>
        <w:tc>
          <w:tcPr>
            <w:tcW w:w="1560" w:type="dxa"/>
            <w:vAlign w:val="center"/>
          </w:tcPr>
          <w:p w:rsidR="001657F7" w:rsidRDefault="001657F7" w:rsidP="00C56504">
            <w:pPr>
              <w:jc w:val="center"/>
              <w:rPr>
                <w:rFonts w:ascii="宋体" w:hAnsi="宋体" w:cs="宋体"/>
              </w:rPr>
            </w:pPr>
            <w:r>
              <w:rPr>
                <w:rFonts w:ascii="宋体" w:hAnsi="宋体" w:cs="宋体" w:hint="eastAsia"/>
              </w:rPr>
              <w:t>专业知识</w:t>
            </w:r>
          </w:p>
          <w:p w:rsidR="001657F7" w:rsidRDefault="001657F7" w:rsidP="00C56504">
            <w:pPr>
              <w:jc w:val="center"/>
              <w:rPr>
                <w:rFonts w:ascii="宋体" w:hAnsi="宋体" w:cs="宋体"/>
              </w:rPr>
            </w:pPr>
            <w:r>
              <w:rPr>
                <w:rFonts w:ascii="宋体" w:hAnsi="宋体" w:cs="宋体" w:hint="eastAsia"/>
              </w:rPr>
              <w:t>工具性知识</w:t>
            </w:r>
          </w:p>
          <w:p w:rsidR="001657F7" w:rsidRDefault="001657F7" w:rsidP="00C56504">
            <w:pPr>
              <w:jc w:val="center"/>
              <w:rPr>
                <w:rFonts w:ascii="宋体" w:hAnsi="宋体" w:cs="宋体"/>
              </w:rPr>
            </w:pPr>
            <w:r>
              <w:rPr>
                <w:rFonts w:ascii="宋体" w:hAnsi="宋体" w:cs="宋体" w:hint="eastAsia"/>
              </w:rPr>
              <w:t>工程技术知识</w:t>
            </w:r>
          </w:p>
        </w:tc>
        <w:tc>
          <w:tcPr>
            <w:tcW w:w="6804" w:type="dxa"/>
            <w:vAlign w:val="center"/>
          </w:tcPr>
          <w:p w:rsidR="001657F7" w:rsidRDefault="001657F7" w:rsidP="00C56504">
            <w:pPr>
              <w:rPr>
                <w:rFonts w:ascii="宋体" w:hAnsi="宋体" w:cs="宋体"/>
              </w:rPr>
            </w:pPr>
            <w:r>
              <w:rPr>
                <w:rFonts w:ascii="宋体" w:hAnsi="宋体" w:cs="宋体" w:hint="eastAsia"/>
              </w:rPr>
              <w:t xml:space="preserve">  本课程主要内容涵盖了软件系统人机交互UI界面设计的基本原理、核心技术和评价标准。</w:t>
            </w:r>
          </w:p>
        </w:tc>
      </w:tr>
      <w:tr w:rsidR="001657F7" w:rsidTr="00081287">
        <w:trPr>
          <w:cantSplit/>
          <w:trHeight w:val="1113"/>
        </w:trPr>
        <w:tc>
          <w:tcPr>
            <w:tcW w:w="1560" w:type="dxa"/>
            <w:vAlign w:val="center"/>
          </w:tcPr>
          <w:p w:rsidR="001657F7" w:rsidRDefault="001657F7" w:rsidP="00C56504">
            <w:pPr>
              <w:jc w:val="center"/>
              <w:rPr>
                <w:rFonts w:ascii="宋体" w:hAnsi="宋体" w:cs="宋体"/>
              </w:rPr>
            </w:pPr>
            <w:r>
              <w:rPr>
                <w:rFonts w:ascii="宋体" w:hAnsi="宋体" w:cs="宋体" w:hint="eastAsia"/>
              </w:rPr>
              <w:lastRenderedPageBreak/>
              <w:t>专业能力</w:t>
            </w:r>
          </w:p>
          <w:p w:rsidR="001657F7" w:rsidRDefault="001657F7" w:rsidP="00C56504">
            <w:pPr>
              <w:jc w:val="center"/>
              <w:rPr>
                <w:rFonts w:ascii="宋体" w:hAnsi="宋体" w:cs="宋体"/>
              </w:rPr>
            </w:pPr>
            <w:r>
              <w:rPr>
                <w:rFonts w:ascii="宋体" w:hAnsi="宋体" w:cs="宋体" w:hint="eastAsia"/>
              </w:rPr>
              <w:t>工程能力</w:t>
            </w:r>
          </w:p>
        </w:tc>
        <w:tc>
          <w:tcPr>
            <w:tcW w:w="6804" w:type="dxa"/>
            <w:vAlign w:val="center"/>
          </w:tcPr>
          <w:p w:rsidR="001657F7" w:rsidRDefault="001657F7" w:rsidP="00C56504">
            <w:pPr>
              <w:rPr>
                <w:rFonts w:ascii="宋体" w:hAnsi="宋体" w:cs="宋体"/>
              </w:rPr>
            </w:pPr>
            <w:r>
              <w:rPr>
                <w:rFonts w:ascii="宋体" w:hAnsi="宋体" w:cs="宋体" w:hint="eastAsia"/>
              </w:rPr>
              <w:t>学生通过本课程的学习和实际项目操作，可以使学生掌握现代人机交互设计和开发的基本原理、方法和技术，提高学生解决实际问题的专业能力和工程能力。</w:t>
            </w:r>
          </w:p>
        </w:tc>
      </w:tr>
    </w:tbl>
    <w:p w:rsidR="001657F7" w:rsidRDefault="001657F7" w:rsidP="00C56504">
      <w:pPr>
        <w:spacing w:line="360" w:lineRule="auto"/>
        <w:rPr>
          <w:rFonts w:ascii="宋体" w:hAnsi="宋体" w:cs="宋体"/>
          <w:sz w:val="24"/>
        </w:rPr>
      </w:pPr>
      <w:r>
        <w:rPr>
          <w:rFonts w:ascii="宋体" w:hAnsi="宋体" w:cs="宋体" w:hint="eastAsia"/>
          <w:sz w:val="24"/>
        </w:rPr>
        <w:t xml:space="preserve">  </w:t>
      </w:r>
    </w:p>
    <w:p w:rsidR="001657F7" w:rsidRDefault="001657F7" w:rsidP="00C56504">
      <w:pPr>
        <w:spacing w:line="360" w:lineRule="auto"/>
        <w:rPr>
          <w:rFonts w:ascii="宋体" w:hAnsi="宋体" w:cs="宋体"/>
          <w:sz w:val="24"/>
        </w:rPr>
      </w:pPr>
      <w:bookmarkStart w:id="116" w:name="_Toc7179_WPSOffice_Level2"/>
      <w:r>
        <w:rPr>
          <w:rFonts w:ascii="宋体" w:hAnsi="宋体" w:cs="宋体" w:hint="eastAsia"/>
          <w:sz w:val="24"/>
        </w:rPr>
        <w:t>1.界面设计概述</w:t>
      </w:r>
      <w:bookmarkEnd w:id="116"/>
      <w:r>
        <w:rPr>
          <w:rFonts w:ascii="宋体" w:hAnsi="宋体" w:cs="宋体" w:hint="eastAsia"/>
          <w:sz w:val="24"/>
        </w:rPr>
        <w:t xml:space="preserve"> </w:t>
      </w:r>
    </w:p>
    <w:p w:rsidR="001657F7" w:rsidRDefault="001657F7" w:rsidP="00C56504">
      <w:pPr>
        <w:rPr>
          <w:rFonts w:ascii="宋体" w:hAnsi="宋体" w:cs="宋体"/>
          <w:sz w:val="24"/>
        </w:rPr>
      </w:pPr>
      <w:r>
        <w:rPr>
          <w:rFonts w:ascii="宋体" w:hAnsi="宋体" w:cs="宋体" w:hint="eastAsia"/>
          <w:sz w:val="24"/>
        </w:rPr>
        <w:t>① UI设计基础（了解）</w:t>
      </w:r>
    </w:p>
    <w:p w:rsidR="001657F7" w:rsidRDefault="001657F7" w:rsidP="00C56504">
      <w:pPr>
        <w:rPr>
          <w:rFonts w:ascii="宋体" w:hAnsi="宋体" w:cs="宋体"/>
          <w:sz w:val="24"/>
        </w:rPr>
      </w:pPr>
      <w:r>
        <w:rPr>
          <w:rFonts w:ascii="宋体" w:hAnsi="宋体" w:cs="宋体" w:hint="eastAsia"/>
          <w:sz w:val="24"/>
        </w:rPr>
        <w:t>② 良好的UI用户体验（了解）</w:t>
      </w:r>
    </w:p>
    <w:p w:rsidR="001657F7" w:rsidRDefault="001657F7" w:rsidP="00C56504">
      <w:pPr>
        <w:rPr>
          <w:rFonts w:ascii="宋体" w:hAnsi="宋体" w:cs="宋体"/>
          <w:sz w:val="24"/>
        </w:rPr>
      </w:pPr>
      <w:r>
        <w:rPr>
          <w:rFonts w:ascii="宋体" w:hAnsi="宋体" w:cs="宋体" w:hint="eastAsia"/>
          <w:sz w:val="24"/>
        </w:rPr>
        <w:t>③ UI设计风格（了解）</w:t>
      </w:r>
    </w:p>
    <w:p w:rsidR="001657F7" w:rsidRDefault="001657F7" w:rsidP="00C56504">
      <w:pPr>
        <w:rPr>
          <w:rFonts w:ascii="宋体" w:hAnsi="宋体" w:cs="宋体"/>
          <w:sz w:val="24"/>
        </w:rPr>
      </w:pPr>
      <w:r>
        <w:rPr>
          <w:rFonts w:ascii="宋体" w:hAnsi="宋体" w:cs="宋体" w:hint="eastAsia"/>
          <w:sz w:val="24"/>
        </w:rPr>
        <w:t>④ UI设计的原则（了解）</w:t>
      </w:r>
    </w:p>
    <w:p w:rsidR="001657F7" w:rsidRDefault="001657F7" w:rsidP="00C56504">
      <w:pPr>
        <w:rPr>
          <w:rFonts w:ascii="宋体" w:hAnsi="宋体" w:cs="宋体"/>
          <w:sz w:val="24"/>
        </w:rPr>
      </w:pPr>
      <w:r>
        <w:rPr>
          <w:rFonts w:ascii="宋体" w:hAnsi="宋体" w:cs="宋体" w:hint="eastAsia"/>
          <w:sz w:val="24"/>
        </w:rPr>
        <w:t>⑤ UI设计的一般流程（熟练掌握）</w:t>
      </w:r>
    </w:p>
    <w:p w:rsidR="001657F7" w:rsidRDefault="001657F7" w:rsidP="00C56504">
      <w:pPr>
        <w:rPr>
          <w:rFonts w:ascii="宋体" w:hAnsi="宋体" w:cs="宋体"/>
          <w:sz w:val="24"/>
        </w:rPr>
      </w:pPr>
    </w:p>
    <w:p w:rsidR="001657F7" w:rsidRDefault="001657F7" w:rsidP="00C56504">
      <w:pPr>
        <w:spacing w:line="360" w:lineRule="auto"/>
        <w:rPr>
          <w:rFonts w:ascii="宋体" w:hAnsi="宋体" w:cs="宋体"/>
          <w:sz w:val="24"/>
        </w:rPr>
      </w:pPr>
      <w:bookmarkStart w:id="117" w:name="_Toc25720_WPSOffice_Level2"/>
      <w:r>
        <w:rPr>
          <w:rFonts w:ascii="宋体" w:hAnsi="宋体" w:cs="宋体" w:hint="eastAsia"/>
          <w:sz w:val="24"/>
        </w:rPr>
        <w:t>2.图标设计与图形创意</w:t>
      </w:r>
      <w:bookmarkEnd w:id="117"/>
    </w:p>
    <w:p w:rsidR="001657F7" w:rsidRDefault="001657F7" w:rsidP="00C56504">
      <w:pPr>
        <w:rPr>
          <w:rFonts w:ascii="宋体" w:hAnsi="宋体" w:cs="宋体"/>
          <w:sz w:val="24"/>
        </w:rPr>
      </w:pPr>
      <w:r>
        <w:rPr>
          <w:rFonts w:ascii="宋体" w:hAnsi="宋体" w:cs="宋体" w:hint="eastAsia"/>
          <w:sz w:val="24"/>
        </w:rPr>
        <w:t xml:space="preserve">① 可识别性原则（了解） </w:t>
      </w:r>
    </w:p>
    <w:p w:rsidR="001657F7" w:rsidRDefault="001657F7" w:rsidP="00C56504">
      <w:pPr>
        <w:rPr>
          <w:rFonts w:ascii="宋体" w:hAnsi="宋体" w:cs="宋体"/>
          <w:sz w:val="24"/>
        </w:rPr>
      </w:pPr>
      <w:r>
        <w:rPr>
          <w:rFonts w:ascii="宋体" w:hAnsi="宋体" w:cs="宋体" w:hint="eastAsia"/>
          <w:sz w:val="24"/>
        </w:rPr>
        <w:t>② 差异性原则（了解）</w:t>
      </w:r>
    </w:p>
    <w:p w:rsidR="001657F7" w:rsidRDefault="001657F7" w:rsidP="00C56504">
      <w:pPr>
        <w:rPr>
          <w:rFonts w:ascii="宋体" w:hAnsi="宋体" w:cs="宋体"/>
          <w:sz w:val="24"/>
        </w:rPr>
      </w:pPr>
      <w:r>
        <w:rPr>
          <w:rFonts w:ascii="宋体" w:hAnsi="宋体" w:cs="宋体" w:hint="eastAsia"/>
          <w:sz w:val="24"/>
        </w:rPr>
        <w:t>③ 合适的精细度，元素个数（了解）</w:t>
      </w:r>
    </w:p>
    <w:p w:rsidR="001657F7" w:rsidRDefault="001657F7" w:rsidP="00C56504">
      <w:pPr>
        <w:rPr>
          <w:rFonts w:ascii="宋体" w:hAnsi="宋体" w:cs="宋体"/>
          <w:sz w:val="24"/>
        </w:rPr>
      </w:pPr>
      <w:r>
        <w:rPr>
          <w:rFonts w:ascii="宋体" w:hAnsi="宋体" w:cs="宋体" w:hint="eastAsia"/>
          <w:sz w:val="24"/>
        </w:rPr>
        <w:t>④ 风格统一性原则（了解）</w:t>
      </w:r>
    </w:p>
    <w:p w:rsidR="001657F7" w:rsidRDefault="001657F7" w:rsidP="00C56504">
      <w:pPr>
        <w:rPr>
          <w:rFonts w:ascii="宋体" w:hAnsi="宋体" w:cs="宋体"/>
          <w:sz w:val="24"/>
        </w:rPr>
      </w:pPr>
      <w:r>
        <w:rPr>
          <w:rFonts w:ascii="宋体" w:hAnsi="宋体" w:cs="宋体" w:hint="eastAsia"/>
          <w:sz w:val="24"/>
        </w:rPr>
        <w:t>⑤ 与环境的协调性（了解）</w:t>
      </w:r>
    </w:p>
    <w:p w:rsidR="001657F7" w:rsidRDefault="001657F7" w:rsidP="00C56504">
      <w:pPr>
        <w:rPr>
          <w:rFonts w:ascii="宋体" w:hAnsi="宋体" w:cs="宋体"/>
          <w:sz w:val="24"/>
        </w:rPr>
      </w:pPr>
      <w:r>
        <w:rPr>
          <w:rFonts w:ascii="宋体" w:hAnsi="宋体" w:cs="宋体" w:hint="eastAsia"/>
          <w:sz w:val="24"/>
        </w:rPr>
        <w:t xml:space="preserve">⑥ 视觉效果（了解） </w:t>
      </w:r>
    </w:p>
    <w:p w:rsidR="001657F7" w:rsidRDefault="001657F7" w:rsidP="00C56504">
      <w:pPr>
        <w:rPr>
          <w:rFonts w:ascii="宋体" w:hAnsi="宋体" w:cs="宋体"/>
          <w:sz w:val="24"/>
        </w:rPr>
      </w:pPr>
      <w:r>
        <w:rPr>
          <w:rFonts w:ascii="宋体" w:hAnsi="宋体" w:cs="宋体" w:hint="eastAsia"/>
          <w:sz w:val="24"/>
        </w:rPr>
        <w:t>⑦ 原创性（熟练掌握）</w:t>
      </w:r>
    </w:p>
    <w:p w:rsidR="001657F7" w:rsidRDefault="001657F7" w:rsidP="00C56504">
      <w:pPr>
        <w:rPr>
          <w:rFonts w:ascii="宋体" w:hAnsi="宋体" w:cs="宋体"/>
          <w:sz w:val="24"/>
        </w:rPr>
      </w:pPr>
      <w:r>
        <w:rPr>
          <w:rFonts w:ascii="宋体" w:hAnsi="宋体" w:cs="宋体" w:hint="eastAsia"/>
          <w:sz w:val="24"/>
        </w:rPr>
        <w:t>⑧ 尺寸大小与格式（熟练掌握）</w:t>
      </w:r>
    </w:p>
    <w:p w:rsidR="001657F7" w:rsidRDefault="001657F7" w:rsidP="00C56504">
      <w:pPr>
        <w:spacing w:line="360" w:lineRule="auto"/>
        <w:rPr>
          <w:rFonts w:ascii="宋体" w:hAnsi="宋体" w:cs="宋体"/>
          <w:sz w:val="24"/>
        </w:rPr>
      </w:pPr>
    </w:p>
    <w:p w:rsidR="001657F7" w:rsidRDefault="001657F7" w:rsidP="00C56504">
      <w:pPr>
        <w:spacing w:line="360" w:lineRule="auto"/>
        <w:rPr>
          <w:rFonts w:ascii="宋体" w:hAnsi="宋体" w:cs="宋体"/>
          <w:sz w:val="24"/>
        </w:rPr>
      </w:pPr>
      <w:bookmarkStart w:id="118" w:name="_Toc30826_WPSOffice_Level2"/>
      <w:r>
        <w:rPr>
          <w:rFonts w:ascii="宋体" w:hAnsi="宋体" w:cs="宋体" w:hint="eastAsia"/>
          <w:sz w:val="24"/>
        </w:rPr>
        <w:t>3.界面布局与版式</w:t>
      </w:r>
      <w:bookmarkEnd w:id="118"/>
      <w:r>
        <w:rPr>
          <w:rFonts w:ascii="宋体" w:hAnsi="宋体" w:cs="宋体" w:hint="eastAsia"/>
          <w:sz w:val="24"/>
        </w:rPr>
        <w:t xml:space="preserve"> </w:t>
      </w:r>
    </w:p>
    <w:p w:rsidR="001657F7" w:rsidRDefault="001657F7" w:rsidP="00C56504">
      <w:pPr>
        <w:rPr>
          <w:rFonts w:ascii="宋体" w:hAnsi="宋体" w:cs="宋体"/>
          <w:sz w:val="24"/>
        </w:rPr>
      </w:pPr>
      <w:r>
        <w:rPr>
          <w:rFonts w:ascii="宋体" w:hAnsi="宋体" w:cs="宋体" w:hint="eastAsia"/>
          <w:sz w:val="24"/>
        </w:rPr>
        <w:t>① 点线面与界面（掌握）</w:t>
      </w:r>
    </w:p>
    <w:p w:rsidR="001657F7" w:rsidRDefault="001657F7" w:rsidP="00C56504">
      <w:pPr>
        <w:rPr>
          <w:rFonts w:ascii="宋体" w:hAnsi="宋体" w:cs="宋体"/>
          <w:sz w:val="24"/>
        </w:rPr>
      </w:pPr>
      <w:r>
        <w:rPr>
          <w:rFonts w:ascii="宋体" w:hAnsi="宋体" w:cs="宋体" w:hint="eastAsia"/>
          <w:sz w:val="24"/>
        </w:rPr>
        <w:t xml:space="preserve">② 界面布局在不同媒介中的表现（了解） </w:t>
      </w:r>
    </w:p>
    <w:p w:rsidR="001657F7" w:rsidRDefault="001657F7" w:rsidP="00C56504">
      <w:pPr>
        <w:spacing w:line="360" w:lineRule="auto"/>
        <w:rPr>
          <w:rFonts w:ascii="宋体" w:hAnsi="宋体" w:cs="宋体"/>
          <w:sz w:val="24"/>
        </w:rPr>
      </w:pPr>
    </w:p>
    <w:p w:rsidR="001657F7" w:rsidRDefault="001657F7" w:rsidP="00C56504">
      <w:pPr>
        <w:spacing w:line="360" w:lineRule="auto"/>
        <w:rPr>
          <w:rFonts w:ascii="宋体" w:hAnsi="宋体" w:cs="宋体"/>
          <w:sz w:val="24"/>
        </w:rPr>
      </w:pPr>
      <w:bookmarkStart w:id="119" w:name="_Toc23768_WPSOffice_Level2"/>
      <w:r>
        <w:rPr>
          <w:rFonts w:ascii="宋体" w:hAnsi="宋体" w:cs="宋体" w:hint="eastAsia"/>
          <w:sz w:val="24"/>
        </w:rPr>
        <w:t>4.APP的交互设计</w:t>
      </w:r>
      <w:bookmarkEnd w:id="119"/>
    </w:p>
    <w:p w:rsidR="001657F7" w:rsidRDefault="001657F7" w:rsidP="00C56504">
      <w:pPr>
        <w:rPr>
          <w:rFonts w:ascii="宋体" w:hAnsi="宋体" w:cs="宋体"/>
          <w:sz w:val="24"/>
        </w:rPr>
      </w:pPr>
      <w:r>
        <w:rPr>
          <w:rFonts w:ascii="宋体" w:hAnsi="宋体" w:cs="宋体" w:hint="eastAsia"/>
          <w:sz w:val="24"/>
        </w:rPr>
        <w:t>① 项目背景和需求（掌握）</w:t>
      </w:r>
    </w:p>
    <w:p w:rsidR="001657F7" w:rsidRDefault="001657F7" w:rsidP="00C56504">
      <w:pPr>
        <w:rPr>
          <w:rFonts w:ascii="宋体" w:hAnsi="宋体" w:cs="宋体"/>
          <w:sz w:val="24"/>
        </w:rPr>
      </w:pPr>
      <w:r>
        <w:rPr>
          <w:rFonts w:ascii="宋体" w:hAnsi="宋体" w:cs="宋体" w:hint="eastAsia"/>
          <w:sz w:val="24"/>
        </w:rPr>
        <w:t>② 前期准备（掌握）</w:t>
      </w:r>
    </w:p>
    <w:p w:rsidR="001657F7" w:rsidRDefault="001657F7" w:rsidP="00C56504">
      <w:pPr>
        <w:rPr>
          <w:rFonts w:ascii="宋体" w:hAnsi="宋体" w:cs="宋体"/>
          <w:sz w:val="24"/>
        </w:rPr>
      </w:pPr>
      <w:r>
        <w:rPr>
          <w:rFonts w:ascii="宋体" w:hAnsi="宋体" w:cs="宋体" w:hint="eastAsia"/>
          <w:sz w:val="24"/>
        </w:rPr>
        <w:t>③ 交互设计（掌握）</w:t>
      </w:r>
    </w:p>
    <w:p w:rsidR="001657F7" w:rsidRDefault="001657F7" w:rsidP="00C56504">
      <w:pPr>
        <w:rPr>
          <w:rFonts w:ascii="宋体" w:hAnsi="宋体" w:cs="宋体"/>
          <w:sz w:val="24"/>
        </w:rPr>
      </w:pPr>
      <w:r>
        <w:rPr>
          <w:rFonts w:ascii="宋体" w:hAnsi="宋体" w:cs="宋体" w:hint="eastAsia"/>
          <w:sz w:val="24"/>
        </w:rPr>
        <w:lastRenderedPageBreak/>
        <w:t>④ 产品的体验设计过程（熟练掌握）</w:t>
      </w:r>
    </w:p>
    <w:p w:rsidR="001657F7" w:rsidRDefault="001657F7" w:rsidP="00C56504">
      <w:pPr>
        <w:spacing w:line="360" w:lineRule="auto"/>
        <w:rPr>
          <w:rFonts w:ascii="宋体" w:hAnsi="宋体" w:cs="宋体"/>
          <w:sz w:val="24"/>
        </w:rPr>
      </w:pPr>
    </w:p>
    <w:p w:rsidR="001657F7" w:rsidRDefault="001657F7" w:rsidP="00C56504">
      <w:pPr>
        <w:spacing w:line="360" w:lineRule="auto"/>
        <w:rPr>
          <w:rFonts w:ascii="宋体" w:hAnsi="宋体" w:cs="宋体"/>
          <w:sz w:val="24"/>
        </w:rPr>
      </w:pPr>
      <w:bookmarkStart w:id="120" w:name="_Toc22255_WPSOffice_Level2"/>
      <w:r>
        <w:rPr>
          <w:rFonts w:ascii="宋体" w:hAnsi="宋体" w:cs="宋体" w:hint="eastAsia"/>
          <w:sz w:val="24"/>
        </w:rPr>
        <w:t>5.UI界面美学</w:t>
      </w:r>
      <w:bookmarkEnd w:id="120"/>
    </w:p>
    <w:p w:rsidR="001657F7" w:rsidRDefault="001657F7" w:rsidP="00C56504">
      <w:pPr>
        <w:rPr>
          <w:rFonts w:ascii="宋体" w:hAnsi="宋体" w:cs="宋体"/>
          <w:sz w:val="24"/>
        </w:rPr>
      </w:pPr>
      <w:r>
        <w:rPr>
          <w:rFonts w:ascii="宋体" w:hAnsi="宋体" w:cs="宋体" w:hint="eastAsia"/>
          <w:sz w:val="24"/>
        </w:rPr>
        <w:t>① 可视化设计（掌握）</w:t>
      </w:r>
    </w:p>
    <w:p w:rsidR="001657F7" w:rsidRDefault="001657F7" w:rsidP="00C56504">
      <w:pPr>
        <w:rPr>
          <w:rFonts w:ascii="宋体" w:hAnsi="宋体" w:cs="宋体"/>
          <w:sz w:val="24"/>
        </w:rPr>
      </w:pPr>
      <w:r>
        <w:rPr>
          <w:rFonts w:ascii="宋体" w:hAnsi="宋体" w:cs="宋体" w:hint="eastAsia"/>
          <w:sz w:val="24"/>
        </w:rPr>
        <w:t>② 设计风格与信息内容的组织（掌握）</w:t>
      </w:r>
    </w:p>
    <w:p w:rsidR="001657F7" w:rsidRDefault="001657F7" w:rsidP="00C56504">
      <w:pPr>
        <w:rPr>
          <w:rFonts w:ascii="宋体" w:hAnsi="宋体" w:cs="宋体"/>
          <w:sz w:val="24"/>
        </w:rPr>
      </w:pPr>
      <w:r>
        <w:rPr>
          <w:rFonts w:ascii="宋体" w:hAnsi="宋体" w:cs="宋体" w:hint="eastAsia"/>
          <w:sz w:val="24"/>
        </w:rPr>
        <w:t>③ 字体、色彩与动效设计（掌握）</w:t>
      </w:r>
    </w:p>
    <w:p w:rsidR="001657F7" w:rsidRDefault="001657F7" w:rsidP="00C56504">
      <w:pPr>
        <w:spacing w:line="360" w:lineRule="auto"/>
        <w:rPr>
          <w:rFonts w:ascii="宋体" w:hAnsi="宋体" w:cs="宋体"/>
          <w:sz w:val="24"/>
        </w:rPr>
      </w:pPr>
    </w:p>
    <w:p w:rsidR="001657F7" w:rsidRDefault="001657F7" w:rsidP="00C56504">
      <w:pPr>
        <w:spacing w:line="360" w:lineRule="auto"/>
        <w:rPr>
          <w:rFonts w:ascii="宋体" w:hAnsi="宋体" w:cs="宋体"/>
          <w:sz w:val="24"/>
        </w:rPr>
      </w:pPr>
      <w:bookmarkStart w:id="121" w:name="_Toc6642_WPSOffice_Level2"/>
      <w:r>
        <w:rPr>
          <w:rFonts w:ascii="宋体" w:hAnsi="宋体" w:cs="宋体" w:hint="eastAsia"/>
          <w:sz w:val="24"/>
        </w:rPr>
        <w:t>6.网站界面设计与制作</w:t>
      </w:r>
      <w:bookmarkEnd w:id="121"/>
    </w:p>
    <w:p w:rsidR="001657F7" w:rsidRDefault="001657F7" w:rsidP="00C56504">
      <w:pPr>
        <w:rPr>
          <w:rFonts w:ascii="宋体" w:hAnsi="宋体" w:cs="宋体"/>
          <w:sz w:val="24"/>
        </w:rPr>
      </w:pPr>
      <w:r>
        <w:rPr>
          <w:rFonts w:ascii="宋体" w:hAnsi="宋体" w:cs="宋体" w:hint="eastAsia"/>
          <w:sz w:val="24"/>
        </w:rPr>
        <w:t xml:space="preserve">① 网络媒体的特点（了解） </w:t>
      </w:r>
    </w:p>
    <w:p w:rsidR="001657F7" w:rsidRDefault="001657F7" w:rsidP="00C56504">
      <w:pPr>
        <w:rPr>
          <w:rFonts w:ascii="宋体" w:hAnsi="宋体" w:cs="宋体"/>
          <w:sz w:val="24"/>
        </w:rPr>
      </w:pPr>
      <w:r>
        <w:rPr>
          <w:rFonts w:ascii="宋体" w:hAnsi="宋体" w:cs="宋体" w:hint="eastAsia"/>
          <w:sz w:val="24"/>
        </w:rPr>
        <w:t>② 网站界面设计原则（掌握）</w:t>
      </w:r>
    </w:p>
    <w:p w:rsidR="001657F7" w:rsidRDefault="001657F7" w:rsidP="00C56504">
      <w:pPr>
        <w:rPr>
          <w:rFonts w:ascii="宋体" w:hAnsi="宋体" w:cs="宋体"/>
          <w:sz w:val="24"/>
        </w:rPr>
      </w:pPr>
      <w:r>
        <w:rPr>
          <w:rFonts w:ascii="宋体" w:hAnsi="宋体" w:cs="宋体" w:hint="eastAsia"/>
          <w:sz w:val="24"/>
        </w:rPr>
        <w:t>③ 网站交互测试（掌握）</w:t>
      </w:r>
    </w:p>
    <w:p w:rsidR="001657F7" w:rsidRDefault="001657F7" w:rsidP="00C56504">
      <w:pPr>
        <w:spacing w:line="360" w:lineRule="auto"/>
        <w:rPr>
          <w:rFonts w:ascii="宋体" w:hAnsi="宋体" w:cs="宋体"/>
          <w:sz w:val="24"/>
        </w:rPr>
      </w:pPr>
      <w:r>
        <w:rPr>
          <w:rFonts w:ascii="宋体" w:hAnsi="宋体" w:cs="宋体" w:hint="eastAsia"/>
          <w:sz w:val="24"/>
        </w:rPr>
        <w:t>④ 网站视觉呈现（掌握）</w:t>
      </w:r>
    </w:p>
    <w:p w:rsidR="001657F7" w:rsidRDefault="001657F7" w:rsidP="00C56504">
      <w:pPr>
        <w:spacing w:line="360" w:lineRule="auto"/>
        <w:rPr>
          <w:rFonts w:ascii="宋体" w:hAnsi="宋体" w:cs="宋体"/>
          <w:sz w:val="24"/>
        </w:rPr>
      </w:pPr>
    </w:p>
    <w:p w:rsidR="001657F7" w:rsidRDefault="001657F7" w:rsidP="00C56504">
      <w:pPr>
        <w:spacing w:line="360" w:lineRule="auto"/>
        <w:rPr>
          <w:rFonts w:ascii="宋体" w:hAnsi="宋体" w:cs="宋体"/>
          <w:sz w:val="24"/>
        </w:rPr>
      </w:pPr>
      <w:bookmarkStart w:id="122" w:name="_Toc1732_WPSOffice_Level2"/>
      <w:r>
        <w:rPr>
          <w:rFonts w:ascii="宋体" w:hAnsi="宋体" w:cs="宋体" w:hint="eastAsia"/>
          <w:sz w:val="24"/>
        </w:rPr>
        <w:t>7.提供高效能和愉悦</w:t>
      </w:r>
      <w:bookmarkEnd w:id="122"/>
    </w:p>
    <w:p w:rsidR="001657F7" w:rsidRDefault="001657F7" w:rsidP="00C56504">
      <w:pPr>
        <w:rPr>
          <w:rFonts w:ascii="宋体" w:hAnsi="宋体" w:cs="宋体"/>
          <w:sz w:val="24"/>
        </w:rPr>
      </w:pPr>
      <w:r>
        <w:rPr>
          <w:rFonts w:ascii="宋体" w:hAnsi="宋体" w:cs="宋体" w:hint="eastAsia"/>
          <w:sz w:val="24"/>
        </w:rPr>
        <w:t>① 设计体贴的软件、设计智能软件（熟练掌握）（掌握）（了解）</w:t>
      </w:r>
    </w:p>
    <w:p w:rsidR="001657F7" w:rsidRDefault="001657F7" w:rsidP="00C56504">
      <w:pPr>
        <w:rPr>
          <w:rFonts w:ascii="宋体" w:hAnsi="宋体" w:cs="宋体"/>
          <w:sz w:val="24"/>
        </w:rPr>
      </w:pPr>
      <w:r>
        <w:rPr>
          <w:rFonts w:ascii="宋体" w:hAnsi="宋体" w:cs="宋体" w:hint="eastAsia"/>
          <w:sz w:val="24"/>
        </w:rPr>
        <w:t>② 改进数据检索，改进数据的输入（熟练掌握）（掌握）（了解）</w:t>
      </w:r>
    </w:p>
    <w:p w:rsidR="001657F7" w:rsidRDefault="001657F7" w:rsidP="00C56504">
      <w:pPr>
        <w:rPr>
          <w:rFonts w:ascii="宋体" w:hAnsi="宋体" w:cs="宋体"/>
          <w:sz w:val="24"/>
        </w:rPr>
      </w:pPr>
      <w:r>
        <w:rPr>
          <w:rFonts w:ascii="宋体" w:hAnsi="宋体" w:cs="宋体" w:hint="eastAsia"/>
          <w:sz w:val="24"/>
        </w:rPr>
        <w:t>③ 为不同的用户需要进行特定设计（熟练掌握）（掌握）（了解）</w:t>
      </w:r>
    </w:p>
    <w:p w:rsidR="001657F7" w:rsidRDefault="001657F7" w:rsidP="00C56504">
      <w:pPr>
        <w:spacing w:line="360" w:lineRule="auto"/>
        <w:rPr>
          <w:rFonts w:ascii="宋体" w:hAnsi="宋体" w:cs="宋体"/>
          <w:sz w:val="24"/>
        </w:rPr>
      </w:pPr>
    </w:p>
    <w:p w:rsidR="001657F7" w:rsidRDefault="001657F7" w:rsidP="00C56504">
      <w:pPr>
        <w:numPr>
          <w:ilvl w:val="0"/>
          <w:numId w:val="60"/>
        </w:numPr>
        <w:tabs>
          <w:tab w:val="left" w:pos="312"/>
        </w:tabs>
        <w:spacing w:line="360" w:lineRule="auto"/>
        <w:rPr>
          <w:rFonts w:ascii="宋体" w:hAnsi="宋体" w:cs="宋体"/>
          <w:sz w:val="24"/>
        </w:rPr>
      </w:pPr>
      <w:bookmarkStart w:id="123" w:name="_Toc427_WPSOffice_Level2"/>
      <w:r>
        <w:rPr>
          <w:rFonts w:ascii="宋体" w:hAnsi="宋体" w:cs="宋体" w:hint="eastAsia"/>
          <w:sz w:val="24"/>
        </w:rPr>
        <w:t>人机工程学</w:t>
      </w:r>
      <w:bookmarkEnd w:id="123"/>
    </w:p>
    <w:p w:rsidR="001657F7" w:rsidRDefault="001657F7" w:rsidP="00C56504">
      <w:pPr>
        <w:rPr>
          <w:rFonts w:ascii="宋体" w:hAnsi="宋体" w:cs="宋体"/>
          <w:sz w:val="24"/>
        </w:rPr>
      </w:pPr>
      <w:r>
        <w:rPr>
          <w:rFonts w:ascii="宋体" w:hAnsi="宋体" w:cs="宋体" w:hint="eastAsia"/>
          <w:sz w:val="24"/>
        </w:rPr>
        <w:t>① 人机工程学的定义（了解）</w:t>
      </w:r>
    </w:p>
    <w:p w:rsidR="001657F7" w:rsidRDefault="001657F7" w:rsidP="00C56504">
      <w:pPr>
        <w:rPr>
          <w:rFonts w:ascii="宋体" w:hAnsi="宋体" w:cs="宋体"/>
          <w:sz w:val="24"/>
        </w:rPr>
      </w:pPr>
      <w:r>
        <w:rPr>
          <w:rFonts w:ascii="宋体" w:hAnsi="宋体" w:cs="宋体" w:hint="eastAsia"/>
          <w:sz w:val="24"/>
        </w:rPr>
        <w:t>② 人机工程与人机界面（了解）</w:t>
      </w:r>
    </w:p>
    <w:p w:rsidR="001657F7" w:rsidRDefault="001657F7" w:rsidP="00C56504">
      <w:pPr>
        <w:rPr>
          <w:rFonts w:ascii="宋体" w:hAnsi="宋体" w:cs="宋体"/>
          <w:sz w:val="24"/>
        </w:rPr>
      </w:pPr>
      <w:r>
        <w:rPr>
          <w:rFonts w:ascii="宋体" w:hAnsi="宋体" w:cs="宋体" w:hint="eastAsia"/>
          <w:sz w:val="24"/>
        </w:rPr>
        <w:t>③ 显示界面设计（熟练掌握）</w:t>
      </w:r>
    </w:p>
    <w:p w:rsidR="001657F7" w:rsidRDefault="001657F7" w:rsidP="00C56504">
      <w:pPr>
        <w:rPr>
          <w:rFonts w:ascii="宋体" w:hAnsi="宋体" w:cs="宋体"/>
          <w:sz w:val="24"/>
        </w:rPr>
      </w:pPr>
      <w:r>
        <w:rPr>
          <w:rFonts w:ascii="宋体" w:hAnsi="宋体" w:cs="宋体" w:hint="eastAsia"/>
          <w:sz w:val="24"/>
        </w:rPr>
        <w:t>④ 控制界面设计（了解）</w:t>
      </w:r>
    </w:p>
    <w:p w:rsidR="001657F7" w:rsidRDefault="001657F7" w:rsidP="00C56504">
      <w:pPr>
        <w:rPr>
          <w:rFonts w:ascii="宋体" w:hAnsi="宋体" w:cs="宋体"/>
          <w:sz w:val="24"/>
        </w:rPr>
      </w:pPr>
      <w:r>
        <w:rPr>
          <w:rFonts w:ascii="宋体" w:hAnsi="宋体" w:cs="宋体" w:hint="eastAsia"/>
          <w:sz w:val="24"/>
        </w:rPr>
        <w:t>⑤ 显控协调性设计（了解）</w:t>
      </w:r>
    </w:p>
    <w:p w:rsidR="001657F7" w:rsidRDefault="001657F7" w:rsidP="00C56504">
      <w:pPr>
        <w:rPr>
          <w:rFonts w:ascii="宋体" w:hAnsi="宋体" w:cs="宋体"/>
          <w:sz w:val="24"/>
        </w:rPr>
      </w:pPr>
      <w:r>
        <w:rPr>
          <w:rFonts w:ascii="宋体" w:hAnsi="宋体" w:cs="宋体" w:hint="eastAsia"/>
          <w:sz w:val="24"/>
        </w:rPr>
        <w:t>⑥ 人机系统及其界面设计（掌握）</w:t>
      </w:r>
    </w:p>
    <w:p w:rsidR="001657F7" w:rsidRDefault="001657F7" w:rsidP="00C56504">
      <w:pPr>
        <w:rPr>
          <w:rFonts w:ascii="宋体" w:hAnsi="宋体" w:cs="宋体"/>
          <w:sz w:val="24"/>
        </w:rPr>
      </w:pPr>
      <w:r>
        <w:rPr>
          <w:rFonts w:ascii="宋体" w:hAnsi="宋体" w:cs="宋体" w:hint="eastAsia"/>
          <w:sz w:val="24"/>
        </w:rPr>
        <w:t>⑦ 人机工程学的应用（熟练掌握）</w:t>
      </w:r>
    </w:p>
    <w:p w:rsidR="001657F7" w:rsidRDefault="001657F7" w:rsidP="00C56504">
      <w:pPr>
        <w:rPr>
          <w:rFonts w:ascii="宋体" w:hAnsi="宋体" w:cs="宋体"/>
          <w:sz w:val="24"/>
        </w:rPr>
      </w:pPr>
      <w:r>
        <w:rPr>
          <w:rFonts w:ascii="宋体" w:hAnsi="宋体" w:cs="宋体" w:hint="eastAsia"/>
          <w:sz w:val="24"/>
        </w:rPr>
        <w:t>⑧ 人机工程学的展望（了解）</w:t>
      </w:r>
    </w:p>
    <w:p w:rsidR="001657F7" w:rsidRDefault="001657F7" w:rsidP="00C56504">
      <w:pPr>
        <w:rPr>
          <w:rFonts w:ascii="宋体" w:hAnsi="宋体" w:cs="宋体"/>
          <w:sz w:val="24"/>
        </w:rPr>
      </w:pPr>
    </w:p>
    <w:p w:rsidR="001657F7" w:rsidRDefault="001657F7" w:rsidP="00C56504">
      <w:pPr>
        <w:spacing w:before="240" w:after="240" w:line="360" w:lineRule="auto"/>
        <w:ind w:firstLineChars="200" w:firstLine="482"/>
        <w:rPr>
          <w:rFonts w:ascii="宋体" w:hAnsi="宋体"/>
          <w:b/>
          <w:sz w:val="24"/>
        </w:rPr>
      </w:pPr>
      <w:r>
        <w:rPr>
          <w:rFonts w:ascii="宋体" w:hAnsi="宋体" w:hint="eastAsia"/>
          <w:b/>
          <w:sz w:val="24"/>
        </w:rPr>
        <w:lastRenderedPageBreak/>
        <w:t>学时分配表：</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761"/>
        <w:gridCol w:w="859"/>
        <w:gridCol w:w="853"/>
        <w:gridCol w:w="777"/>
        <w:gridCol w:w="777"/>
        <w:gridCol w:w="777"/>
        <w:gridCol w:w="735"/>
        <w:gridCol w:w="1060"/>
      </w:tblGrid>
      <w:tr w:rsidR="001657F7" w:rsidTr="00081287">
        <w:trPr>
          <w:trHeight w:val="799"/>
        </w:trPr>
        <w:tc>
          <w:tcPr>
            <w:tcW w:w="2761" w:type="dxa"/>
            <w:tcBorders>
              <w:top w:val="single" w:sz="4" w:space="0" w:color="auto"/>
              <w:left w:val="single" w:sz="4" w:space="0" w:color="auto"/>
              <w:bottom w:val="single" w:sz="4" w:space="0" w:color="auto"/>
              <w:right w:val="single" w:sz="4" w:space="0" w:color="auto"/>
            </w:tcBorders>
          </w:tcPr>
          <w:p w:rsidR="001657F7" w:rsidRDefault="00C73100" w:rsidP="00C56504">
            <w:pPr>
              <w:spacing w:before="240" w:after="240" w:line="280" w:lineRule="exact"/>
              <w:ind w:firstLineChars="745" w:firstLine="1571"/>
              <w:rPr>
                <w:rFonts w:ascii="宋体" w:hAnsi="宋体"/>
                <w:b/>
              </w:rPr>
            </w:pPr>
            <w:r w:rsidRPr="00C73100">
              <w:rPr>
                <w:b/>
              </w:rPr>
              <w:pict>
                <v:shape id="_x0000_s1073" style="position:absolute;left:0;text-align:left;margin-left:-4.8pt;margin-top:.25pt;width:137.25pt;height:52.4pt;z-index:251686912;mso-wrap-style:square;v-text-anchor:top" coordsize="2745,364" o:gfxdata="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p0UMt1gAAAAcBAAAP&#10;AAAAAAAAAAEAIAAAACIAAABkcnMvZG93bnJldi54bWxQSwECFAAUAAAACACHTuJA9T50phoCAABv&#10;BAAADgAAAAAAAAABACAAAAAlAQAAZHJzL2Uyb0RvYy54bWxQSwUGAAAAAAYABgBZAQAAsQUAAAAA&#10;" path="m,l2745,364e"/>
              </w:pict>
            </w:r>
            <w:r w:rsidRPr="00C73100">
              <w:rPr>
                <w:b/>
              </w:rPr>
              <w:pict>
                <v:shape id="_x0000_s1074" style="position:absolute;left:0;text-align:left;margin-left:-5.55pt;margin-top:1pt;width:60.75pt;height:59.9pt;z-index:251687936;mso-wrap-style:square;v-text-anchor:top" coordsize="1635,799" o:gfxdata="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zgeIHXAAAACQEAAA8A&#10;AAAAAAAAAQAgAAAAIgAAAGRycy9kb3ducmV2LnhtbFBLAQIUABQAAAAIAIdO4kBpyRYcGAIAAG4E&#10;AAAOAAAAAAAAAAEAIAAAACYBAABkcnMvZTJvRG9jLnhtbFBLBQYAAAAABgAGAFkBAACwBQAAAAA=&#10;" path="m,l1635,799e"/>
              </w:pict>
            </w:r>
            <w:r w:rsidR="001657F7">
              <w:rPr>
                <w:rFonts w:ascii="宋体" w:hAnsi="宋体" w:hint="eastAsia"/>
                <w:b/>
              </w:rPr>
              <w:t>教学方式</w:t>
            </w:r>
          </w:p>
          <w:p w:rsidR="001657F7" w:rsidRDefault="001657F7" w:rsidP="00C56504">
            <w:pPr>
              <w:spacing w:line="240" w:lineRule="exact"/>
              <w:rPr>
                <w:rFonts w:ascii="宋体" w:hAnsi="宋体"/>
                <w:b/>
              </w:rPr>
            </w:pPr>
            <w:r>
              <w:rPr>
                <w:rFonts w:ascii="宋体" w:hAnsi="宋体" w:hint="eastAsia"/>
                <w:b/>
              </w:rPr>
              <w:t xml:space="preserve">        教学时数</w:t>
            </w:r>
          </w:p>
          <w:p w:rsidR="001657F7" w:rsidRDefault="001657F7" w:rsidP="00C56504">
            <w:pPr>
              <w:spacing w:line="240" w:lineRule="exact"/>
              <w:rPr>
                <w:rFonts w:ascii="宋体" w:hAnsi="宋体"/>
                <w:b/>
              </w:rPr>
            </w:pPr>
            <w:r>
              <w:rPr>
                <w:rFonts w:ascii="宋体" w:hAnsi="宋体" w:hint="eastAsia"/>
                <w:b/>
              </w:rPr>
              <w:t>课程内容</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讲解</w:t>
            </w:r>
          </w:p>
        </w:tc>
        <w:tc>
          <w:tcPr>
            <w:tcW w:w="85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657F7" w:rsidRDefault="001657F7" w:rsidP="00C56504">
            <w:pPr>
              <w:spacing w:line="240" w:lineRule="exact"/>
              <w:jc w:val="center"/>
              <w:rPr>
                <w:rFonts w:ascii="宋体" w:hAnsi="宋体"/>
                <w:b/>
              </w:rPr>
            </w:pPr>
            <w:r>
              <w:rPr>
                <w:rFonts w:ascii="宋体" w:hAnsi="宋体" w:hint="eastAsia"/>
                <w:b/>
              </w:rPr>
              <w:t>习题课</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实验</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上机</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其它</w:t>
            </w: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合计</w:t>
            </w:r>
          </w:p>
        </w:tc>
        <w:tc>
          <w:tcPr>
            <w:tcW w:w="1060"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课程</w:t>
            </w:r>
          </w:p>
          <w:p w:rsidR="001657F7" w:rsidRDefault="001657F7" w:rsidP="00C56504">
            <w:pPr>
              <w:spacing w:line="240" w:lineRule="exact"/>
              <w:jc w:val="distribute"/>
              <w:rPr>
                <w:rFonts w:ascii="宋体" w:hAnsi="宋体"/>
                <w:b/>
              </w:rPr>
            </w:pPr>
            <w:r>
              <w:rPr>
                <w:rFonts w:ascii="宋体" w:hAnsi="宋体" w:hint="eastAsia"/>
                <w:b/>
              </w:rPr>
              <w:t>编号</w:t>
            </w: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r>
              <w:rPr>
                <w:rFonts w:ascii="宋体" w:hAnsi="宋体" w:cs="宋体" w:hint="eastAsia"/>
                <w:sz w:val="24"/>
              </w:rPr>
              <w:t>界面设计概述</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sz w:val="24"/>
              </w:rPr>
              <w:t>1010002413</w:t>
            </w: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r>
              <w:rPr>
                <w:rFonts w:hint="eastAsia"/>
              </w:rPr>
              <w:t>图标设计与图形创意</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r>
              <w:rPr>
                <w:rFonts w:ascii="宋体" w:hAnsi="宋体" w:cs="宋体" w:hint="eastAsia"/>
                <w:sz w:val="24"/>
              </w:rPr>
              <w:t>界面布局与版式</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r>
              <w:rPr>
                <w:rFonts w:ascii="宋体" w:hAnsi="宋体" w:cs="宋体" w:hint="eastAsia"/>
                <w:sz w:val="24"/>
              </w:rPr>
              <w:t>APP的交互设计</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r>
              <w:rPr>
                <w:rFonts w:ascii="宋体" w:hAnsi="宋体" w:cs="宋体" w:hint="eastAsia"/>
                <w:sz w:val="24"/>
              </w:rPr>
              <w:t>UI界面美学</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rPr>
                <w:rFonts w:ascii="宋体" w:hAnsi="宋体" w:cs="宋体"/>
                <w:sz w:val="24"/>
              </w:rPr>
            </w:pPr>
            <w:r>
              <w:rPr>
                <w:rFonts w:ascii="宋体" w:hAnsi="宋体" w:cs="宋体" w:hint="eastAsia"/>
                <w:sz w:val="24"/>
              </w:rPr>
              <w:t>网站界面设计与制作</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rPr>
                <w:rFonts w:ascii="宋体" w:hAnsi="宋体" w:cs="宋体"/>
                <w:sz w:val="24"/>
              </w:rPr>
            </w:pPr>
            <w:r>
              <w:rPr>
                <w:rFonts w:ascii="宋体" w:hAnsi="宋体" w:cs="宋体" w:hint="eastAsia"/>
                <w:sz w:val="24"/>
              </w:rPr>
              <w:t>提供高效能和愉悦</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rPr>
                <w:rFonts w:ascii="宋体" w:hAnsi="宋体" w:cs="宋体"/>
                <w:sz w:val="24"/>
              </w:rPr>
            </w:pPr>
            <w:r>
              <w:rPr>
                <w:rFonts w:ascii="宋体" w:hAnsi="宋体" w:cs="宋体" w:hint="eastAsia"/>
                <w:sz w:val="24"/>
              </w:rPr>
              <w:t>人机工程学</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761"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 xml:space="preserve">       共   计</w:t>
            </w:r>
          </w:p>
        </w:tc>
        <w:tc>
          <w:tcPr>
            <w:tcW w:w="859"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32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 xml:space="preserve"> </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32</w:t>
            </w: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bl>
    <w:p w:rsidR="001657F7" w:rsidRDefault="001657F7" w:rsidP="00C56504">
      <w:pPr>
        <w:spacing w:line="360" w:lineRule="auto"/>
        <w:ind w:firstLineChars="350" w:firstLine="840"/>
        <w:rPr>
          <w:rFonts w:ascii="宋体" w:hAnsi="宋体" w:cs="宋体"/>
          <w:sz w:val="24"/>
        </w:rPr>
      </w:pPr>
    </w:p>
    <w:p w:rsidR="001657F7" w:rsidRPr="00D16DEB" w:rsidRDefault="001657F7" w:rsidP="00D16DEB">
      <w:pPr>
        <w:rPr>
          <w:rFonts w:ascii="宋体" w:hAnsi="宋体" w:cs="宋体"/>
          <w:b/>
          <w:sz w:val="28"/>
          <w:szCs w:val="20"/>
        </w:rPr>
      </w:pPr>
      <w:bookmarkStart w:id="124" w:name="_Toc25618_WPSOffice_Level1"/>
      <w:r w:rsidRPr="00D16DEB">
        <w:rPr>
          <w:rFonts w:ascii="宋体" w:hAnsi="宋体" w:cs="宋体" w:hint="eastAsia"/>
          <w:b/>
          <w:sz w:val="28"/>
          <w:szCs w:val="20"/>
        </w:rPr>
        <w:t>三、教材及主要参考书（第1条填写主选教材）</w:t>
      </w:r>
      <w:bookmarkEnd w:id="113"/>
      <w:bookmarkEnd w:id="124"/>
    </w:p>
    <w:p w:rsidR="001657F7" w:rsidRDefault="001657F7" w:rsidP="00C56504">
      <w:pPr>
        <w:spacing w:line="360" w:lineRule="auto"/>
        <w:ind w:firstLineChars="196" w:firstLine="472"/>
        <w:rPr>
          <w:rFonts w:ascii="Times New Roman" w:hAnsi="Times New Roman"/>
          <w:sz w:val="24"/>
        </w:rPr>
      </w:pPr>
      <w:r>
        <w:rPr>
          <w:rFonts w:ascii="Times New Roman" w:hAnsi="Times New Roman" w:hint="eastAsia"/>
          <w:b/>
          <w:sz w:val="24"/>
        </w:rPr>
        <w:t>著</w:t>
      </w:r>
      <w:r>
        <w:rPr>
          <w:rFonts w:ascii="Times New Roman" w:hAnsi="Times New Roman" w:hint="eastAsia"/>
          <w:b/>
          <w:sz w:val="24"/>
        </w:rPr>
        <w:t xml:space="preserve">  </w:t>
      </w:r>
      <w:r>
        <w:rPr>
          <w:rFonts w:ascii="Times New Roman" w:hAnsi="Times New Roman" w:hint="eastAsia"/>
          <w:b/>
          <w:sz w:val="24"/>
        </w:rPr>
        <w:t>者</w:t>
      </w:r>
      <w:r>
        <w:rPr>
          <w:rFonts w:ascii="Times New Roman" w:hAnsi="Times New Roman" w:hint="eastAsia"/>
          <w:b/>
          <w:sz w:val="24"/>
        </w:rPr>
        <w:t xml:space="preserve">       </w:t>
      </w:r>
      <w:r>
        <w:rPr>
          <w:rFonts w:ascii="Times New Roman" w:hAnsi="Times New Roman" w:hint="eastAsia"/>
          <w:b/>
          <w:sz w:val="24"/>
        </w:rPr>
        <w:t>书</w:t>
      </w:r>
      <w:r>
        <w:rPr>
          <w:rFonts w:ascii="Times New Roman" w:hAnsi="Times New Roman" w:hint="eastAsia"/>
          <w:b/>
          <w:sz w:val="24"/>
        </w:rPr>
        <w:t xml:space="preserve">    </w:t>
      </w:r>
      <w:r>
        <w:rPr>
          <w:rFonts w:ascii="Times New Roman" w:hAnsi="Times New Roman" w:hint="eastAsia"/>
          <w:b/>
          <w:sz w:val="24"/>
        </w:rPr>
        <w:t>名</w:t>
      </w:r>
      <w:r>
        <w:rPr>
          <w:rFonts w:ascii="Times New Roman" w:hAnsi="Times New Roman" w:hint="eastAsia"/>
          <w:b/>
          <w:sz w:val="24"/>
        </w:rPr>
        <w:t xml:space="preserve">             </w:t>
      </w:r>
      <w:r>
        <w:rPr>
          <w:rFonts w:ascii="Times New Roman" w:hAnsi="Times New Roman"/>
          <w:b/>
          <w:sz w:val="24"/>
        </w:rPr>
        <w:t xml:space="preserve"> </w:t>
      </w:r>
      <w:r>
        <w:rPr>
          <w:rFonts w:ascii="Times New Roman" w:hAnsi="Times New Roman" w:hint="eastAsia"/>
          <w:b/>
          <w:sz w:val="24"/>
        </w:rPr>
        <w:t>出版社</w:t>
      </w:r>
      <w:r>
        <w:rPr>
          <w:rFonts w:ascii="Times New Roman" w:hAnsi="Times New Roman"/>
          <w:b/>
          <w:sz w:val="24"/>
        </w:rPr>
        <w:t xml:space="preserve"> </w:t>
      </w:r>
      <w:r>
        <w:rPr>
          <w:rFonts w:ascii="Times New Roman" w:hAnsi="Times New Roman" w:hint="eastAsia"/>
          <w:b/>
          <w:sz w:val="24"/>
        </w:rPr>
        <w:t xml:space="preserve">         </w:t>
      </w:r>
      <w:r>
        <w:rPr>
          <w:rFonts w:ascii="Times New Roman" w:hAnsi="Times New Roman"/>
          <w:b/>
          <w:sz w:val="24"/>
        </w:rPr>
        <w:t xml:space="preserve">  </w:t>
      </w:r>
      <w:r>
        <w:rPr>
          <w:rFonts w:ascii="Times New Roman" w:hAnsi="Times New Roman" w:hint="eastAsia"/>
          <w:b/>
          <w:sz w:val="24"/>
        </w:rPr>
        <w:t>出版日期</w:t>
      </w:r>
    </w:p>
    <w:p w:rsidR="001657F7" w:rsidRDefault="001657F7" w:rsidP="00C56504">
      <w:pPr>
        <w:spacing w:line="360" w:lineRule="auto"/>
        <w:rPr>
          <w:sz w:val="24"/>
        </w:rPr>
      </w:pPr>
      <w:r>
        <w:rPr>
          <w:rFonts w:hint="eastAsia"/>
          <w:sz w:val="24"/>
        </w:rPr>
        <w:t xml:space="preserve">1  </w:t>
      </w:r>
      <w:r>
        <w:rPr>
          <w:rFonts w:hint="eastAsia"/>
          <w:color w:val="0000FF"/>
          <w:sz w:val="24"/>
        </w:rPr>
        <w:t xml:space="preserve"> </w:t>
      </w:r>
      <w:r>
        <w:rPr>
          <w:rFonts w:hint="eastAsia"/>
          <w:sz w:val="24"/>
        </w:rPr>
        <w:t>孟祥旭主编，《人机交互基础教程》（第</w:t>
      </w:r>
      <w:r>
        <w:rPr>
          <w:rFonts w:hint="eastAsia"/>
          <w:sz w:val="24"/>
        </w:rPr>
        <w:t>2</w:t>
      </w:r>
      <w:r>
        <w:rPr>
          <w:rFonts w:hint="eastAsia"/>
          <w:sz w:val="24"/>
        </w:rPr>
        <w:t>版），清华大学出版社，</w:t>
      </w:r>
      <w:r>
        <w:rPr>
          <w:rFonts w:hint="eastAsia"/>
          <w:sz w:val="24"/>
        </w:rPr>
        <w:t>2010</w:t>
      </w:r>
      <w:r>
        <w:rPr>
          <w:rFonts w:hint="eastAsia"/>
          <w:sz w:val="24"/>
        </w:rPr>
        <w:t>年</w:t>
      </w:r>
      <w:r>
        <w:rPr>
          <w:rFonts w:hint="eastAsia"/>
          <w:sz w:val="24"/>
        </w:rPr>
        <w:t>7</w:t>
      </w:r>
      <w:r>
        <w:rPr>
          <w:rFonts w:hint="eastAsia"/>
          <w:sz w:val="24"/>
        </w:rPr>
        <w:t>月</w:t>
      </w:r>
    </w:p>
    <w:p w:rsidR="001657F7" w:rsidRDefault="001657F7" w:rsidP="00C56504">
      <w:pPr>
        <w:spacing w:line="360" w:lineRule="auto"/>
        <w:rPr>
          <w:sz w:val="24"/>
        </w:rPr>
      </w:pPr>
      <w:r>
        <w:rPr>
          <w:rFonts w:hint="eastAsia"/>
          <w:sz w:val="24"/>
        </w:rPr>
        <w:t xml:space="preserve">2  </w:t>
      </w:r>
      <w:r>
        <w:rPr>
          <w:rFonts w:hint="eastAsia"/>
          <w:sz w:val="24"/>
        </w:rPr>
        <w:t>（美）施耐德曼，（美）普莱萨特著，张国印等译，《用户界面设计——有效的人机交互策略》（第</w:t>
      </w:r>
      <w:r>
        <w:rPr>
          <w:rFonts w:hint="eastAsia"/>
          <w:sz w:val="24"/>
        </w:rPr>
        <w:t>5</w:t>
      </w:r>
      <w:r>
        <w:rPr>
          <w:rFonts w:hint="eastAsia"/>
          <w:sz w:val="24"/>
        </w:rPr>
        <w:t>版），电子工业出版社，</w:t>
      </w:r>
      <w:r>
        <w:rPr>
          <w:rFonts w:hint="eastAsia"/>
          <w:sz w:val="24"/>
        </w:rPr>
        <w:t>2011</w:t>
      </w:r>
      <w:r>
        <w:rPr>
          <w:rFonts w:hint="eastAsia"/>
          <w:sz w:val="24"/>
        </w:rPr>
        <w:t>年</w:t>
      </w:r>
      <w:r>
        <w:rPr>
          <w:rFonts w:hint="eastAsia"/>
          <w:sz w:val="24"/>
        </w:rPr>
        <w:t>3</w:t>
      </w:r>
      <w:r>
        <w:rPr>
          <w:rFonts w:hint="eastAsia"/>
          <w:sz w:val="24"/>
        </w:rPr>
        <w:t>月</w:t>
      </w:r>
    </w:p>
    <w:p w:rsidR="001657F7" w:rsidRDefault="001657F7" w:rsidP="00C56504">
      <w:pPr>
        <w:spacing w:line="360" w:lineRule="auto"/>
        <w:rPr>
          <w:sz w:val="24"/>
        </w:rPr>
      </w:pPr>
      <w:r>
        <w:rPr>
          <w:rFonts w:hint="eastAsia"/>
          <w:sz w:val="24"/>
        </w:rPr>
        <w:t xml:space="preserve">3  </w:t>
      </w:r>
      <w:r>
        <w:rPr>
          <w:rFonts w:hint="eastAsia"/>
          <w:sz w:val="24"/>
        </w:rPr>
        <w:t>孙悦红主编，《面向用户的软件界面设计》，清华大学出版社，</w:t>
      </w:r>
      <w:r>
        <w:rPr>
          <w:rFonts w:hint="eastAsia"/>
          <w:sz w:val="24"/>
        </w:rPr>
        <w:t>2009</w:t>
      </w:r>
      <w:r>
        <w:rPr>
          <w:rFonts w:hint="eastAsia"/>
          <w:sz w:val="24"/>
        </w:rPr>
        <w:t>年</w:t>
      </w:r>
      <w:r>
        <w:rPr>
          <w:rFonts w:hint="eastAsia"/>
          <w:sz w:val="24"/>
        </w:rPr>
        <w:t>7</w:t>
      </w:r>
      <w:r>
        <w:rPr>
          <w:rFonts w:hint="eastAsia"/>
          <w:sz w:val="24"/>
        </w:rPr>
        <w:t>月</w:t>
      </w:r>
    </w:p>
    <w:p w:rsidR="001657F7" w:rsidRPr="00D16DEB" w:rsidRDefault="001657F7" w:rsidP="00D16DEB">
      <w:pPr>
        <w:rPr>
          <w:rFonts w:ascii="宋体" w:hAnsi="宋体" w:cs="宋体"/>
          <w:b/>
          <w:sz w:val="28"/>
          <w:szCs w:val="20"/>
        </w:rPr>
      </w:pPr>
      <w:bookmarkStart w:id="125" w:name="_Toc27508_WPSOffice_Level1"/>
      <w:bookmarkStart w:id="126" w:name="_Toc15866_WPSOffice_Level1"/>
      <w:r w:rsidRPr="00D16DEB">
        <w:rPr>
          <w:rFonts w:ascii="宋体" w:hAnsi="宋体" w:cs="宋体" w:hint="eastAsia"/>
          <w:b/>
          <w:sz w:val="28"/>
          <w:szCs w:val="20"/>
        </w:rPr>
        <w:t>四、其它必要说明</w:t>
      </w:r>
      <w:bookmarkEnd w:id="125"/>
      <w:bookmarkEnd w:id="126"/>
    </w:p>
    <w:p w:rsidR="001657F7" w:rsidRDefault="001657F7" w:rsidP="00C56504">
      <w:pPr>
        <w:spacing w:line="360" w:lineRule="auto"/>
        <w:ind w:firstLineChars="200" w:firstLine="480"/>
        <w:rPr>
          <w:rFonts w:ascii="宋体" w:hAnsi="宋体"/>
          <w:sz w:val="24"/>
        </w:rPr>
      </w:pPr>
      <w:r>
        <w:rPr>
          <w:rFonts w:ascii="宋体" w:hAnsi="宋体" w:cs="宋体" w:hint="eastAsia"/>
          <w:sz w:val="24"/>
        </w:rPr>
        <w:t>人机交互设计是软件开发过程中的一个重要环节，对系统可用性和用户接受程度起着至关重要的作用。在教学过程中一定要注重理论与实践相结合的理念</w:t>
      </w:r>
      <w:r>
        <w:rPr>
          <w:rFonts w:ascii="宋体" w:hAnsi="宋体" w:hint="eastAsia"/>
          <w:sz w:val="24"/>
        </w:rPr>
        <w:t>，提高学生的设计思维能力和编程实践能力。</w:t>
      </w:r>
      <w:r>
        <w:rPr>
          <w:rFonts w:ascii="宋体" w:hAnsi="宋体" w:cs="宋体" w:hint="eastAsia"/>
          <w:sz w:val="24"/>
        </w:rPr>
        <w:t>同时</w:t>
      </w:r>
      <w:r>
        <w:rPr>
          <w:rFonts w:ascii="宋体" w:hAnsi="宋体" w:hint="eastAsia"/>
          <w:sz w:val="24"/>
        </w:rPr>
        <w:t>充分发挥多媒体的灵活性，综合运用声音、文字、图像、视频等方式传递前沿技术进展，并结合当前社交媒体和</w:t>
      </w:r>
      <w:r>
        <w:rPr>
          <w:rFonts w:ascii="宋体" w:hAnsi="宋体" w:hint="eastAsia"/>
          <w:sz w:val="24"/>
        </w:rPr>
        <w:lastRenderedPageBreak/>
        <w:t>大数据技术迅猛发展的趋势，将新模态下用户界面设计的思路和新兴技术融入课程内容中。</w:t>
      </w:r>
    </w:p>
    <w:p w:rsidR="001657F7" w:rsidRDefault="001657F7" w:rsidP="00C56504">
      <w:pPr>
        <w:spacing w:line="360" w:lineRule="auto"/>
        <w:ind w:firstLineChars="200" w:firstLine="480"/>
        <w:rPr>
          <w:rFonts w:ascii="宋体" w:hAnsi="宋体" w:cs="宋体"/>
          <w:sz w:val="24"/>
        </w:rPr>
      </w:pPr>
    </w:p>
    <w:p w:rsidR="001657F7" w:rsidRDefault="001657F7" w:rsidP="00C56504">
      <w:pPr>
        <w:spacing w:line="360" w:lineRule="auto"/>
        <w:ind w:firstLineChars="200" w:firstLine="480"/>
        <w:rPr>
          <w:rFonts w:ascii="宋体" w:hAnsi="宋体" w:cs="宋体"/>
          <w:sz w:val="24"/>
        </w:rPr>
      </w:pPr>
    </w:p>
    <w:p w:rsidR="001657F7" w:rsidRDefault="001657F7" w:rsidP="00C56504">
      <w:pPr>
        <w:spacing w:line="360" w:lineRule="auto"/>
        <w:ind w:right="360" w:firstLine="5190"/>
        <w:jc w:val="right"/>
        <w:rPr>
          <w:rFonts w:ascii="Times New Roman" w:hAnsi="Times New Roman"/>
          <w:b/>
          <w:sz w:val="24"/>
        </w:rPr>
      </w:pPr>
      <w:r>
        <w:rPr>
          <w:rFonts w:ascii="Times New Roman" w:hAnsi="Times New Roman" w:hint="eastAsia"/>
          <w:sz w:val="24"/>
        </w:rPr>
        <w:t xml:space="preserve">    </w:t>
      </w:r>
      <w:r>
        <w:rPr>
          <w:rFonts w:ascii="Times New Roman" w:hAnsi="Times New Roman" w:hint="eastAsia"/>
          <w:b/>
          <w:sz w:val="24"/>
        </w:rPr>
        <w:t>执笔人：邢宏亮</w:t>
      </w:r>
      <w:r>
        <w:rPr>
          <w:rFonts w:ascii="Times New Roman" w:hAnsi="Times New Roman" w:hint="eastAsia"/>
          <w:b/>
          <w:sz w:val="24"/>
        </w:rPr>
        <w:t xml:space="preserve">  </w:t>
      </w:r>
    </w:p>
    <w:p w:rsidR="001657F7" w:rsidRDefault="001657F7" w:rsidP="00C56504">
      <w:pPr>
        <w:spacing w:line="360" w:lineRule="auto"/>
        <w:ind w:right="360" w:firstLine="5190"/>
        <w:jc w:val="right"/>
        <w:rPr>
          <w:rFonts w:ascii="Times New Roman" w:hAnsi="Times New Roman"/>
          <w:b/>
          <w:sz w:val="24"/>
        </w:rPr>
      </w:pPr>
      <w:r>
        <w:rPr>
          <w:rFonts w:ascii="Times New Roman" w:hAnsi="Times New Roman" w:hint="eastAsia"/>
          <w:b/>
          <w:sz w:val="24"/>
        </w:rPr>
        <w:t>审定人：许</w:t>
      </w:r>
      <w:r>
        <w:rPr>
          <w:rFonts w:ascii="Times New Roman" w:hAnsi="Times New Roman" w:hint="eastAsia"/>
          <w:b/>
          <w:sz w:val="24"/>
        </w:rPr>
        <w:t xml:space="preserve">  </w:t>
      </w:r>
      <w:r>
        <w:rPr>
          <w:rFonts w:ascii="Times New Roman" w:hAnsi="Times New Roman" w:hint="eastAsia"/>
          <w:b/>
          <w:sz w:val="24"/>
        </w:rPr>
        <w:t>清</w:t>
      </w:r>
      <w:r>
        <w:rPr>
          <w:rFonts w:ascii="Times New Roman" w:hAnsi="Times New Roman" w:hint="eastAsia"/>
          <w:b/>
          <w:sz w:val="24"/>
        </w:rPr>
        <w:t xml:space="preserve">  </w:t>
      </w:r>
    </w:p>
    <w:p w:rsidR="001657F7" w:rsidRDefault="001657F7" w:rsidP="00C56504">
      <w:pPr>
        <w:spacing w:line="360" w:lineRule="auto"/>
        <w:ind w:right="119" w:firstLine="5190"/>
        <w:jc w:val="right"/>
        <w:rPr>
          <w:rFonts w:ascii="Times New Roman" w:hAnsi="Times New Roman"/>
          <w:b/>
          <w:sz w:val="24"/>
        </w:rPr>
      </w:pPr>
      <w:r>
        <w:rPr>
          <w:rFonts w:ascii="Times New Roman" w:hAnsi="Times New Roman" w:hint="eastAsia"/>
          <w:b/>
          <w:sz w:val="24"/>
        </w:rPr>
        <w:t>批准人：张翼飞</w:t>
      </w:r>
      <w:r>
        <w:rPr>
          <w:rFonts w:ascii="Times New Roman" w:hAnsi="Times New Roman" w:hint="eastAsia"/>
          <w:b/>
          <w:sz w:val="24"/>
        </w:rPr>
        <w:t xml:space="preserve">    </w:t>
      </w:r>
    </w:p>
    <w:p w:rsidR="001657F7" w:rsidRDefault="001657F7" w:rsidP="00C56504">
      <w:pPr>
        <w:spacing w:line="360" w:lineRule="auto"/>
        <w:ind w:right="240" w:firstLineChars="2629" w:firstLine="6334"/>
        <w:rPr>
          <w:b/>
          <w:sz w:val="24"/>
        </w:rPr>
      </w:pPr>
      <w:r>
        <w:rPr>
          <w:rFonts w:ascii="Times New Roman" w:hAnsi="Times New Roman" w:hint="eastAsia"/>
          <w:b/>
          <w:sz w:val="24"/>
        </w:rPr>
        <w:t xml:space="preserve">2015 </w:t>
      </w:r>
      <w:r>
        <w:rPr>
          <w:rFonts w:ascii="Times New Roman" w:hAnsi="Times New Roman" w:hint="eastAsia"/>
          <w:b/>
          <w:sz w:val="24"/>
        </w:rPr>
        <w:t>年</w:t>
      </w:r>
      <w:r>
        <w:rPr>
          <w:rFonts w:ascii="Times New Roman" w:hAnsi="Times New Roman" w:hint="eastAsia"/>
          <w:b/>
          <w:sz w:val="24"/>
        </w:rPr>
        <w:t xml:space="preserve"> 3 </w:t>
      </w:r>
      <w:r>
        <w:rPr>
          <w:rFonts w:ascii="Times New Roman" w:hAnsi="Times New Roman" w:hint="eastAsia"/>
          <w:b/>
          <w:sz w:val="24"/>
        </w:rPr>
        <w:t>月</w:t>
      </w:r>
      <w:r>
        <w:rPr>
          <w:rFonts w:ascii="Times New Roman" w:hAnsi="Times New Roman" w:hint="eastAsia"/>
          <w:b/>
          <w:sz w:val="24"/>
        </w:rPr>
        <w:t xml:space="preserve">  </w:t>
      </w:r>
    </w:p>
    <w:p w:rsidR="001657F7" w:rsidRDefault="001657F7" w:rsidP="00C56504">
      <w:pPr>
        <w:spacing w:line="360" w:lineRule="auto"/>
        <w:ind w:right="240"/>
        <w:rPr>
          <w:b/>
          <w:sz w:val="24"/>
        </w:rPr>
      </w:pPr>
    </w:p>
    <w:p w:rsidR="001657F7" w:rsidRPr="001657F7" w:rsidRDefault="001657F7" w:rsidP="00C56504">
      <w:pPr>
        <w:pStyle w:val="2"/>
        <w:keepLines w:val="0"/>
        <w:jc w:val="center"/>
        <w:rPr>
          <w:sz w:val="32"/>
        </w:rPr>
      </w:pPr>
      <w:r w:rsidRPr="001657F7">
        <w:rPr>
          <w:rFonts w:hint="eastAsia"/>
          <w:sz w:val="32"/>
        </w:rPr>
        <w:t>《软件设计实践》课程教学大纲</w:t>
      </w:r>
    </w:p>
    <w:p w:rsidR="001657F7" w:rsidRDefault="001657F7" w:rsidP="00C56504">
      <w:pPr>
        <w:spacing w:line="360" w:lineRule="auto"/>
        <w:rPr>
          <w:bCs/>
          <w:sz w:val="24"/>
        </w:rPr>
      </w:pPr>
      <w:r>
        <w:rPr>
          <w:rFonts w:hint="eastAsia"/>
          <w:b/>
          <w:bCs/>
          <w:sz w:val="24"/>
        </w:rPr>
        <w:t>【课程编号】</w:t>
      </w:r>
      <w:r>
        <w:rPr>
          <w:bCs/>
          <w:sz w:val="24"/>
        </w:rPr>
        <w:t xml:space="preserve"> 10100024</w:t>
      </w:r>
      <w:r>
        <w:rPr>
          <w:rFonts w:hint="eastAsia"/>
          <w:bCs/>
          <w:sz w:val="24"/>
        </w:rPr>
        <w:t>15</w:t>
      </w:r>
    </w:p>
    <w:p w:rsidR="001657F7" w:rsidRDefault="001657F7" w:rsidP="00C56504">
      <w:pPr>
        <w:spacing w:line="360" w:lineRule="auto"/>
        <w:rPr>
          <w:bCs/>
          <w:sz w:val="24"/>
        </w:rPr>
      </w:pPr>
      <w:r>
        <w:rPr>
          <w:rFonts w:hint="eastAsia"/>
          <w:b/>
          <w:bCs/>
          <w:sz w:val="24"/>
        </w:rPr>
        <w:t>【课程名称】</w:t>
      </w:r>
      <w:r>
        <w:rPr>
          <w:bCs/>
          <w:sz w:val="24"/>
        </w:rPr>
        <w:t xml:space="preserve"> </w:t>
      </w:r>
      <w:r>
        <w:rPr>
          <w:rFonts w:hint="eastAsia"/>
          <w:bCs/>
          <w:sz w:val="24"/>
        </w:rPr>
        <w:t>软件设计实践</w:t>
      </w:r>
    </w:p>
    <w:p w:rsidR="001657F7" w:rsidRDefault="001657F7" w:rsidP="00C56504">
      <w:pPr>
        <w:autoSpaceDE w:val="0"/>
        <w:autoSpaceDN w:val="0"/>
        <w:adjustRightInd w:val="0"/>
        <w:spacing w:line="288" w:lineRule="auto"/>
        <w:ind w:left="1260"/>
        <w:rPr>
          <w:bCs/>
          <w:sz w:val="24"/>
        </w:rPr>
      </w:pPr>
      <w:r>
        <w:rPr>
          <w:sz w:val="24"/>
        </w:rPr>
        <w:t xml:space="preserve">   Software </w:t>
      </w:r>
      <w:r>
        <w:rPr>
          <w:rFonts w:hint="eastAsia"/>
          <w:sz w:val="24"/>
        </w:rPr>
        <w:t xml:space="preserve">Design </w:t>
      </w:r>
      <w:r>
        <w:rPr>
          <w:sz w:val="24"/>
        </w:rPr>
        <w:t>Practice</w:t>
      </w:r>
    </w:p>
    <w:p w:rsidR="001657F7" w:rsidRDefault="001657F7" w:rsidP="00C56504">
      <w:pPr>
        <w:spacing w:line="360" w:lineRule="auto"/>
        <w:rPr>
          <w:sz w:val="24"/>
        </w:rPr>
      </w:pPr>
      <w:r>
        <w:rPr>
          <w:rFonts w:hint="eastAsia"/>
          <w:b/>
          <w:bCs/>
          <w:sz w:val="24"/>
        </w:rPr>
        <w:t>【</w:t>
      </w:r>
      <w:r>
        <w:rPr>
          <w:rFonts w:hint="eastAsia"/>
          <w:b/>
          <w:sz w:val="24"/>
        </w:rPr>
        <w:t>学时学分</w:t>
      </w:r>
      <w:r>
        <w:rPr>
          <w:rFonts w:hint="eastAsia"/>
          <w:b/>
          <w:bCs/>
          <w:sz w:val="24"/>
        </w:rPr>
        <w:t>】</w:t>
      </w:r>
      <w:r>
        <w:rPr>
          <w:sz w:val="24"/>
        </w:rPr>
        <w:t xml:space="preserve"> </w:t>
      </w:r>
      <w:r>
        <w:rPr>
          <w:rFonts w:hint="eastAsia"/>
          <w:sz w:val="24"/>
        </w:rPr>
        <w:t>4</w:t>
      </w:r>
      <w:r>
        <w:rPr>
          <w:rFonts w:hint="eastAsia"/>
          <w:sz w:val="24"/>
        </w:rPr>
        <w:t>周；</w:t>
      </w:r>
      <w:r>
        <w:rPr>
          <w:rFonts w:hint="eastAsia"/>
          <w:sz w:val="24"/>
        </w:rPr>
        <w:t>4</w:t>
      </w:r>
      <w:r>
        <w:rPr>
          <w:rFonts w:hint="eastAsia"/>
          <w:sz w:val="24"/>
        </w:rPr>
        <w:t>学分</w:t>
      </w:r>
      <w:r>
        <w:rPr>
          <w:sz w:val="24"/>
        </w:rPr>
        <w:t xml:space="preserve">  </w:t>
      </w:r>
      <w:r>
        <w:rPr>
          <w:sz w:val="24"/>
        </w:rPr>
        <w:tab/>
      </w:r>
      <w:r>
        <w:rPr>
          <w:sz w:val="24"/>
        </w:rPr>
        <w:tab/>
        <w:t xml:space="preserve">     </w:t>
      </w:r>
      <w:r>
        <w:rPr>
          <w:b/>
          <w:bCs/>
          <w:sz w:val="24"/>
        </w:rPr>
        <w:t xml:space="preserve"> </w:t>
      </w:r>
    </w:p>
    <w:p w:rsidR="001657F7" w:rsidRDefault="001657F7" w:rsidP="00C56504">
      <w:pPr>
        <w:spacing w:line="360" w:lineRule="auto"/>
        <w:rPr>
          <w:sz w:val="24"/>
        </w:rPr>
      </w:pPr>
      <w:r>
        <w:rPr>
          <w:rFonts w:hint="eastAsia"/>
          <w:b/>
          <w:bCs/>
          <w:sz w:val="24"/>
        </w:rPr>
        <w:t>【</w:t>
      </w:r>
      <w:r>
        <w:rPr>
          <w:rFonts w:hint="eastAsia"/>
          <w:b/>
          <w:sz w:val="24"/>
        </w:rPr>
        <w:t>课程性质</w:t>
      </w:r>
      <w:r>
        <w:rPr>
          <w:rFonts w:hint="eastAsia"/>
          <w:b/>
          <w:bCs/>
          <w:sz w:val="24"/>
        </w:rPr>
        <w:t>】</w:t>
      </w:r>
      <w:r>
        <w:rPr>
          <w:b/>
          <w:bCs/>
          <w:sz w:val="24"/>
        </w:rPr>
        <w:t xml:space="preserve"> </w:t>
      </w:r>
      <w:r>
        <w:rPr>
          <w:rFonts w:hint="eastAsia"/>
          <w:sz w:val="24"/>
        </w:rPr>
        <w:t>实践环节</w:t>
      </w:r>
      <w:r>
        <w:rPr>
          <w:sz w:val="24"/>
        </w:rPr>
        <w:t xml:space="preserve">                     </w:t>
      </w:r>
      <w:r>
        <w:rPr>
          <w:rFonts w:hint="eastAsia"/>
          <w:b/>
          <w:bCs/>
          <w:sz w:val="24"/>
        </w:rPr>
        <w:t>【</w:t>
      </w:r>
      <w:r>
        <w:rPr>
          <w:rFonts w:hint="eastAsia"/>
          <w:b/>
          <w:sz w:val="24"/>
        </w:rPr>
        <w:t>开课模式</w:t>
      </w:r>
      <w:r>
        <w:rPr>
          <w:rFonts w:hint="eastAsia"/>
          <w:b/>
          <w:bCs/>
          <w:sz w:val="24"/>
        </w:rPr>
        <w:t>】</w:t>
      </w:r>
      <w:r>
        <w:rPr>
          <w:b/>
          <w:bCs/>
          <w:sz w:val="24"/>
        </w:rPr>
        <w:t xml:space="preserve"> </w:t>
      </w:r>
      <w:r>
        <w:rPr>
          <w:rFonts w:hint="eastAsia"/>
          <w:bCs/>
          <w:sz w:val="24"/>
        </w:rPr>
        <w:t>必修</w:t>
      </w:r>
    </w:p>
    <w:p w:rsidR="001657F7" w:rsidRDefault="001657F7" w:rsidP="00C56504">
      <w:pPr>
        <w:autoSpaceDE w:val="0"/>
        <w:autoSpaceDN w:val="0"/>
        <w:adjustRightInd w:val="0"/>
        <w:spacing w:line="360" w:lineRule="auto"/>
        <w:rPr>
          <w:sz w:val="24"/>
        </w:rPr>
      </w:pPr>
      <w:r>
        <w:rPr>
          <w:rFonts w:hint="eastAsia"/>
          <w:b/>
          <w:bCs/>
          <w:sz w:val="24"/>
        </w:rPr>
        <w:t>【</w:t>
      </w:r>
      <w:r>
        <w:rPr>
          <w:rFonts w:hint="eastAsia"/>
          <w:b/>
          <w:sz w:val="24"/>
        </w:rPr>
        <w:t>先修课程</w:t>
      </w:r>
      <w:r>
        <w:rPr>
          <w:rFonts w:hint="eastAsia"/>
          <w:b/>
          <w:bCs/>
          <w:sz w:val="24"/>
        </w:rPr>
        <w:t>】</w:t>
      </w:r>
      <w:r>
        <w:rPr>
          <w:b/>
          <w:bCs/>
          <w:sz w:val="24"/>
        </w:rPr>
        <w:t xml:space="preserve"> </w:t>
      </w:r>
      <w:r>
        <w:rPr>
          <w:rFonts w:hint="eastAsia"/>
          <w:bCs/>
          <w:sz w:val="24"/>
        </w:rPr>
        <w:t>高级</w:t>
      </w:r>
      <w:r>
        <w:rPr>
          <w:rFonts w:ascii="宋体" w:cs="宋体" w:hint="eastAsia"/>
          <w:bCs/>
          <w:sz w:val="24"/>
          <w:lang w:val="zh-CN"/>
        </w:rPr>
        <w:t>程序设计、软件需求工程、软件设计与体系结构</w:t>
      </w:r>
    </w:p>
    <w:p w:rsidR="001657F7" w:rsidRDefault="001657F7" w:rsidP="00C56504">
      <w:pPr>
        <w:spacing w:line="360" w:lineRule="auto"/>
        <w:rPr>
          <w:sz w:val="24"/>
        </w:rPr>
      </w:pPr>
      <w:r>
        <w:rPr>
          <w:rFonts w:hint="eastAsia"/>
          <w:b/>
          <w:bCs/>
          <w:sz w:val="24"/>
        </w:rPr>
        <w:t>【</w:t>
      </w:r>
      <w:r>
        <w:rPr>
          <w:rFonts w:hint="eastAsia"/>
          <w:b/>
          <w:sz w:val="24"/>
        </w:rPr>
        <w:t>开课单位</w:t>
      </w:r>
      <w:r>
        <w:rPr>
          <w:rFonts w:hint="eastAsia"/>
          <w:b/>
          <w:bCs/>
          <w:sz w:val="24"/>
        </w:rPr>
        <w:t>】</w:t>
      </w:r>
      <w:r>
        <w:rPr>
          <w:b/>
          <w:bCs/>
          <w:sz w:val="24"/>
        </w:rPr>
        <w:t xml:space="preserve"> </w:t>
      </w:r>
      <w:r>
        <w:rPr>
          <w:rFonts w:hint="eastAsia"/>
          <w:sz w:val="24"/>
        </w:rPr>
        <w:t>软件工程系</w:t>
      </w:r>
      <w:r>
        <w:rPr>
          <w:sz w:val="24"/>
        </w:rPr>
        <w:t xml:space="preserve">            </w:t>
      </w:r>
      <w:r>
        <w:rPr>
          <w:b/>
          <w:bCs/>
          <w:sz w:val="24"/>
        </w:rPr>
        <w:t xml:space="preserve">       </w:t>
      </w:r>
      <w:r>
        <w:rPr>
          <w:rFonts w:hint="eastAsia"/>
          <w:b/>
          <w:bCs/>
          <w:sz w:val="24"/>
        </w:rPr>
        <w:t>【</w:t>
      </w:r>
      <w:r>
        <w:rPr>
          <w:rFonts w:hint="eastAsia"/>
          <w:b/>
          <w:sz w:val="24"/>
        </w:rPr>
        <w:t>开课学期</w:t>
      </w:r>
      <w:r>
        <w:rPr>
          <w:rFonts w:hint="eastAsia"/>
          <w:b/>
          <w:bCs/>
          <w:sz w:val="24"/>
        </w:rPr>
        <w:t>】</w:t>
      </w:r>
      <w:r>
        <w:rPr>
          <w:rFonts w:hint="eastAsia"/>
          <w:sz w:val="24"/>
        </w:rPr>
        <w:t>第</w:t>
      </w:r>
      <w:r>
        <w:rPr>
          <w:sz w:val="24"/>
        </w:rPr>
        <w:t xml:space="preserve"> 5 </w:t>
      </w:r>
      <w:r>
        <w:rPr>
          <w:rFonts w:hint="eastAsia"/>
          <w:sz w:val="24"/>
        </w:rPr>
        <w:t>学期</w:t>
      </w:r>
    </w:p>
    <w:p w:rsidR="001657F7" w:rsidRDefault="001657F7" w:rsidP="00C56504">
      <w:pPr>
        <w:spacing w:line="360" w:lineRule="auto"/>
        <w:rPr>
          <w:sz w:val="24"/>
        </w:rPr>
      </w:pPr>
      <w:r>
        <w:rPr>
          <w:rFonts w:hint="eastAsia"/>
          <w:b/>
          <w:bCs/>
          <w:sz w:val="24"/>
        </w:rPr>
        <w:t>【</w:t>
      </w:r>
      <w:r>
        <w:rPr>
          <w:rFonts w:hint="eastAsia"/>
          <w:b/>
          <w:sz w:val="24"/>
        </w:rPr>
        <w:t>授课对象</w:t>
      </w:r>
      <w:r>
        <w:rPr>
          <w:rFonts w:hint="eastAsia"/>
          <w:b/>
          <w:bCs/>
          <w:sz w:val="24"/>
        </w:rPr>
        <w:t>】</w:t>
      </w:r>
      <w:r>
        <w:rPr>
          <w:b/>
          <w:bCs/>
          <w:sz w:val="24"/>
        </w:rPr>
        <w:t xml:space="preserve"> </w:t>
      </w:r>
      <w:r>
        <w:rPr>
          <w:rFonts w:hint="eastAsia"/>
          <w:sz w:val="24"/>
          <w:lang w:val="zh-CN"/>
        </w:rPr>
        <w:t>软件工程专业</w:t>
      </w:r>
      <w:r>
        <w:rPr>
          <w:rFonts w:hint="eastAsia"/>
          <w:sz w:val="24"/>
          <w:lang w:val="zh-CN"/>
        </w:rPr>
        <w:t xml:space="preserve">                 </w:t>
      </w:r>
      <w:r>
        <w:rPr>
          <w:rFonts w:hint="eastAsia"/>
          <w:b/>
          <w:bCs/>
          <w:sz w:val="24"/>
        </w:rPr>
        <w:t>【</w:t>
      </w:r>
      <w:r>
        <w:rPr>
          <w:rFonts w:hint="eastAsia"/>
          <w:b/>
          <w:sz w:val="24"/>
        </w:rPr>
        <w:t>考核方式</w:t>
      </w:r>
      <w:r>
        <w:rPr>
          <w:rFonts w:hint="eastAsia"/>
          <w:b/>
          <w:bCs/>
          <w:sz w:val="24"/>
        </w:rPr>
        <w:t>】</w:t>
      </w:r>
      <w:r>
        <w:rPr>
          <w:b/>
          <w:bCs/>
          <w:sz w:val="24"/>
        </w:rPr>
        <w:t xml:space="preserve"> </w:t>
      </w:r>
      <w:r>
        <w:rPr>
          <w:rFonts w:hint="eastAsia"/>
          <w:sz w:val="24"/>
        </w:rPr>
        <w:t>考查</w:t>
      </w:r>
      <w:r>
        <w:rPr>
          <w:sz w:val="24"/>
        </w:rPr>
        <w:t xml:space="preserve"> </w:t>
      </w:r>
    </w:p>
    <w:p w:rsidR="001657F7" w:rsidRDefault="001657F7" w:rsidP="00C56504">
      <w:pPr>
        <w:spacing w:line="360" w:lineRule="auto"/>
        <w:rPr>
          <w:rFonts w:ascii="宋体" w:hAnsi="宋体" w:cs="宋体"/>
          <w:b/>
          <w:sz w:val="28"/>
          <w:szCs w:val="20"/>
        </w:rPr>
      </w:pPr>
      <w:bookmarkStart w:id="127" w:name="_Toc10735_WPSOffice_Level1"/>
      <w:bookmarkStart w:id="128" w:name="_Toc21367_WPSOffice_Level1"/>
      <w:r>
        <w:rPr>
          <w:rFonts w:ascii="宋体" w:hAnsi="宋体" w:cs="宋体" w:hint="eastAsia"/>
          <w:b/>
          <w:sz w:val="28"/>
          <w:szCs w:val="20"/>
        </w:rPr>
        <w:t>一、本课程的性质、目的与任务</w:t>
      </w:r>
      <w:bookmarkEnd w:id="127"/>
      <w:bookmarkEnd w:id="128"/>
    </w:p>
    <w:p w:rsidR="001657F7" w:rsidRDefault="001657F7" w:rsidP="00C56504">
      <w:pPr>
        <w:spacing w:line="360" w:lineRule="auto"/>
        <w:ind w:firstLine="420"/>
        <w:rPr>
          <w:bCs/>
          <w:sz w:val="24"/>
        </w:rPr>
      </w:pPr>
      <w:r>
        <w:rPr>
          <w:rFonts w:hint="eastAsia"/>
          <w:bCs/>
          <w:sz w:val="24"/>
        </w:rPr>
        <w:t>“软件设计实践”</w:t>
      </w:r>
      <w:r>
        <w:rPr>
          <w:rFonts w:hint="eastAsia"/>
          <w:sz w:val="24"/>
        </w:rPr>
        <w:t>是学生修完“</w:t>
      </w:r>
      <w:r>
        <w:rPr>
          <w:rFonts w:ascii="宋体" w:cs="宋体" w:hint="eastAsia"/>
          <w:bCs/>
          <w:sz w:val="24"/>
          <w:lang w:val="zh-CN"/>
        </w:rPr>
        <w:t>软件需求工程</w:t>
      </w:r>
      <w:r>
        <w:rPr>
          <w:rFonts w:hint="eastAsia"/>
          <w:sz w:val="24"/>
        </w:rPr>
        <w:t>”及“</w:t>
      </w:r>
      <w:r>
        <w:rPr>
          <w:rFonts w:ascii="宋体" w:cs="宋体" w:hint="eastAsia"/>
          <w:bCs/>
          <w:sz w:val="24"/>
          <w:lang w:val="zh-CN"/>
        </w:rPr>
        <w:t>软件设计与体系结构</w:t>
      </w:r>
      <w:r>
        <w:rPr>
          <w:rFonts w:hint="eastAsia"/>
          <w:sz w:val="24"/>
        </w:rPr>
        <w:t>”课程后，针对软件设计这一环节的专门实践类课程。</w:t>
      </w:r>
      <w:r>
        <w:rPr>
          <w:rFonts w:hint="eastAsia"/>
          <w:bCs/>
          <w:sz w:val="24"/>
        </w:rPr>
        <w:t>本课程主要目的是让学生熟悉应用软件系统的分析、设计方法及建模过程，熟悉利用计算机辅助软件工程（</w:t>
      </w:r>
      <w:r>
        <w:rPr>
          <w:rFonts w:hint="eastAsia"/>
          <w:bCs/>
          <w:sz w:val="24"/>
        </w:rPr>
        <w:t>CASE</w:t>
      </w:r>
      <w:r>
        <w:rPr>
          <w:rFonts w:hint="eastAsia"/>
          <w:bCs/>
          <w:sz w:val="24"/>
        </w:rPr>
        <w:t>）工具进行软件系统分析、设计的方法和技术，掌握软件设计报告的书写规范。</w:t>
      </w:r>
    </w:p>
    <w:p w:rsidR="001657F7" w:rsidRDefault="001657F7" w:rsidP="00C56504">
      <w:pPr>
        <w:spacing w:line="360" w:lineRule="auto"/>
        <w:rPr>
          <w:rFonts w:ascii="宋体" w:cs="宋体"/>
          <w:b/>
          <w:bCs/>
          <w:sz w:val="28"/>
          <w:szCs w:val="28"/>
          <w:lang w:val="zh-CN"/>
        </w:rPr>
      </w:pPr>
      <w:bookmarkStart w:id="129" w:name="_Toc12328_WPSOffice_Level1"/>
      <w:bookmarkStart w:id="130" w:name="_Toc21491_WPSOffice_Level1"/>
      <w:r>
        <w:rPr>
          <w:rFonts w:ascii="宋体" w:hAnsi="宋体" w:cs="宋体" w:hint="eastAsia"/>
          <w:b/>
          <w:sz w:val="28"/>
          <w:szCs w:val="20"/>
        </w:rPr>
        <w:lastRenderedPageBreak/>
        <w:t>二、</w:t>
      </w:r>
      <w:r>
        <w:rPr>
          <w:rFonts w:ascii="宋体" w:cs="宋体" w:hint="eastAsia"/>
          <w:b/>
          <w:bCs/>
          <w:sz w:val="28"/>
          <w:szCs w:val="28"/>
          <w:lang w:val="zh-CN"/>
        </w:rPr>
        <w:t>课程的教学内容、基本要求和学时分配</w:t>
      </w:r>
      <w:bookmarkEnd w:id="129"/>
      <w:bookmarkEnd w:id="130"/>
    </w:p>
    <w:p w:rsidR="001657F7" w:rsidRDefault="001657F7" w:rsidP="00C56504">
      <w:pPr>
        <w:snapToGrid w:val="0"/>
        <w:spacing w:line="360" w:lineRule="auto"/>
        <w:rPr>
          <w:rFonts w:ascii="宋体" w:hAnsi="宋体" w:cs="宋体"/>
          <w:sz w:val="24"/>
        </w:rPr>
      </w:pPr>
      <w:r>
        <w:rPr>
          <w:rFonts w:ascii="宋体" w:hAnsi="宋体" w:cs="宋体" w:hint="eastAsia"/>
          <w:sz w:val="24"/>
        </w:rPr>
        <w:t xml:space="preserve">本课程所承载的知识、能力和素质培养的具体要求： </w:t>
      </w:r>
    </w:p>
    <w:tbl>
      <w:tblPr>
        <w:tblW w:w="0" w:type="auto"/>
        <w:tblInd w:w="108" w:type="dxa"/>
        <w:tblLayout w:type="fixed"/>
        <w:tblLook w:val="0000"/>
      </w:tblPr>
      <w:tblGrid>
        <w:gridCol w:w="1370"/>
        <w:gridCol w:w="7479"/>
      </w:tblGrid>
      <w:tr w:rsidR="001657F7" w:rsidTr="00081287">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rPr>
                <w:rFonts w:ascii="宋体" w:cs="宋体"/>
                <w:b/>
                <w:bCs/>
                <w:lang w:val="zh-CN"/>
              </w:rPr>
            </w:pPr>
            <w:r>
              <w:rPr>
                <w:rFonts w:ascii="宋体" w:cs="宋体" w:hint="eastAsia"/>
                <w:b/>
                <w:bCs/>
                <w:lang w:val="zh-CN"/>
              </w:rPr>
              <w:t>培养方案</w:t>
            </w:r>
          </w:p>
          <w:p w:rsidR="001657F7" w:rsidRDefault="001657F7" w:rsidP="00C56504">
            <w:pPr>
              <w:pStyle w:val="aff5"/>
              <w:ind w:firstLineChars="0" w:firstLine="0"/>
              <w:rPr>
                <w:rFonts w:ascii="宋体"/>
                <w:b/>
                <w:szCs w:val="21"/>
              </w:rPr>
            </w:pPr>
            <w:r>
              <w:rPr>
                <w:rFonts w:ascii="宋体" w:cs="宋体" w:hint="eastAsia"/>
                <w:b/>
                <w:bCs/>
                <w:szCs w:val="21"/>
                <w:lang w:val="zh-CN"/>
              </w:rPr>
              <w:t>培养要求</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jc w:val="center"/>
              <w:rPr>
                <w:rFonts w:ascii="宋体" w:cs="宋体"/>
                <w:b/>
                <w:bCs/>
                <w:sz w:val="24"/>
                <w:lang w:val="zh-CN"/>
              </w:rPr>
            </w:pPr>
            <w:r>
              <w:rPr>
                <w:rFonts w:ascii="宋体" w:cs="宋体" w:hint="eastAsia"/>
                <w:b/>
                <w:bCs/>
                <w:sz w:val="24"/>
                <w:lang w:val="zh-CN"/>
              </w:rPr>
              <w:t>课程具体要求</w:t>
            </w:r>
          </w:p>
        </w:tc>
      </w:tr>
      <w:tr w:rsidR="001657F7" w:rsidTr="00081287">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职业道德</w:t>
            </w:r>
          </w:p>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hint="eastAsia"/>
                <w:bCs/>
                <w:color w:val="000000"/>
                <w:szCs w:val="21"/>
              </w:rPr>
              <w:t>文化素质</w:t>
            </w:r>
          </w:p>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hint="eastAsia"/>
                <w:bCs/>
                <w:color w:val="000000"/>
                <w:szCs w:val="21"/>
              </w:rPr>
              <w:t>身心素质</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rPr>
                <w:rFonts w:ascii="宋体" w:cs="宋体"/>
                <w:lang w:val="zh-CN"/>
              </w:rPr>
            </w:pPr>
            <w:r>
              <w:rPr>
                <w:rFonts w:ascii="宋体" w:cs="宋体" w:hint="eastAsia"/>
                <w:lang w:val="zh-CN"/>
              </w:rPr>
              <w:t>本实践环节设计的需求题目涉及多个应用领域，要求学生深入调研不同应用软件需求及功能，撰写能够满足用户需求、可实现的软件设计方案。</w:t>
            </w:r>
          </w:p>
        </w:tc>
      </w:tr>
      <w:tr w:rsidR="001657F7" w:rsidTr="00081287">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工程素质</w:t>
            </w:r>
          </w:p>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科学素质</w:t>
            </w:r>
          </w:p>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专业素质</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rPr>
                <w:rFonts w:ascii="宋体" w:cs="宋体"/>
                <w:lang w:val="zh-CN"/>
              </w:rPr>
            </w:pPr>
            <w:r>
              <w:rPr>
                <w:rFonts w:ascii="宋体" w:cs="宋体" w:hint="eastAsia"/>
                <w:lang w:val="zh-CN"/>
              </w:rPr>
              <w:t>本实践环节</w:t>
            </w:r>
            <w:r>
              <w:rPr>
                <w:rFonts w:ascii="宋体" w:hAnsi="宋体" w:cs="宋体" w:hint="eastAsia"/>
              </w:rPr>
              <w:t>指导学生如何针对实际工程问题进行软件设计建模，并依据技术规范撰写设计文档，提高其文档表述能力和软件设计能力。</w:t>
            </w:r>
          </w:p>
        </w:tc>
      </w:tr>
      <w:tr w:rsidR="001657F7" w:rsidTr="00081287">
        <w:trPr>
          <w:trHeight w:val="1302"/>
        </w:trPr>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hint="eastAsia"/>
                <w:bCs/>
                <w:color w:val="000000"/>
                <w:szCs w:val="21"/>
              </w:rPr>
              <w:t>专业知识</w:t>
            </w:r>
          </w:p>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工具性知识</w:t>
            </w:r>
          </w:p>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工程技术知识</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pPr>
            <w:r>
              <w:rPr>
                <w:rFonts w:hint="eastAsia"/>
              </w:rPr>
              <w:t>通过</w:t>
            </w:r>
            <w:r>
              <w:rPr>
                <w:rFonts w:ascii="宋体" w:cs="宋体" w:hint="eastAsia"/>
                <w:lang w:val="zh-CN"/>
              </w:rPr>
              <w:t>UML建模练习</w:t>
            </w:r>
            <w:r>
              <w:rPr>
                <w:rFonts w:hint="eastAsia"/>
              </w:rPr>
              <w:t>，巩固软件分析、设计相关专业知识，利用</w:t>
            </w:r>
            <w:r>
              <w:t>USDM</w:t>
            </w:r>
            <w:r>
              <w:rPr>
                <w:rFonts w:hint="eastAsia"/>
              </w:rPr>
              <w:t>平台及可视化开发环境，让学生确实体会到软件设计的真实过程，熟悉开发工具及相关的开发技术。</w:t>
            </w:r>
          </w:p>
        </w:tc>
      </w:tr>
      <w:tr w:rsidR="001657F7" w:rsidTr="00081287">
        <w:trPr>
          <w:trHeight w:val="994"/>
        </w:trPr>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专业能力</w:t>
            </w:r>
          </w:p>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hint="eastAsia"/>
                <w:bCs/>
                <w:color w:val="000000"/>
                <w:szCs w:val="21"/>
              </w:rPr>
              <w:t>工程能力</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rPr>
                <w:rFonts w:ascii="宋体" w:cs="宋体"/>
                <w:lang w:val="zh-CN"/>
              </w:rPr>
            </w:pPr>
            <w:r>
              <w:rPr>
                <w:rFonts w:hint="eastAsia"/>
              </w:rPr>
              <w:t>通过利用</w:t>
            </w:r>
            <w:r>
              <w:t>USDM</w:t>
            </w:r>
            <w:r>
              <w:rPr>
                <w:rFonts w:hint="eastAsia"/>
              </w:rPr>
              <w:t>平台进行</w:t>
            </w:r>
            <w:r>
              <w:rPr>
                <w:rFonts w:ascii="宋体" w:cs="宋体" w:hint="eastAsia"/>
                <w:lang w:val="zh-CN"/>
              </w:rPr>
              <w:t>软件分析与设计建模</w:t>
            </w:r>
            <w:r>
              <w:rPr>
                <w:rFonts w:hint="eastAsia"/>
              </w:rPr>
              <w:t>，强化按照规范撰写软件设计文档的能力。</w:t>
            </w:r>
          </w:p>
        </w:tc>
      </w:tr>
      <w:tr w:rsidR="001657F7" w:rsidTr="00081287">
        <w:trPr>
          <w:trHeight w:val="1261"/>
        </w:trPr>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cs="楷体_GB2312" w:hint="eastAsia"/>
                <w:color w:val="000000"/>
                <w:szCs w:val="21"/>
                <w:lang w:val="zh-CN"/>
              </w:rPr>
              <w:t>组织管理</w:t>
            </w:r>
          </w:p>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hint="eastAsia"/>
                <w:bCs/>
                <w:color w:val="000000"/>
                <w:szCs w:val="21"/>
              </w:rPr>
              <w:t>综合能力</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pPr>
            <w:r>
              <w:rPr>
                <w:rFonts w:hint="eastAsia"/>
              </w:rPr>
              <w:t>采用团队开发的模式，同学之间互相配合，不仅要有很好的交流，还要有很好的组织方式，制定可行的开发方案，才能保证项目顺利进行。通过项目展示形式，汇报小组工作情况，可以全面考查学生的综合能力。</w:t>
            </w:r>
          </w:p>
        </w:tc>
      </w:tr>
      <w:tr w:rsidR="001657F7" w:rsidTr="00081287">
        <w:trPr>
          <w:trHeight w:val="981"/>
        </w:trPr>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hint="eastAsia"/>
                <w:bCs/>
                <w:color w:val="000000"/>
                <w:szCs w:val="21"/>
              </w:rPr>
              <w:t>创新意识</w:t>
            </w:r>
          </w:p>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cs="楷体_GB2312" w:hint="eastAsia"/>
                <w:szCs w:val="21"/>
                <w:lang w:val="zh-CN"/>
              </w:rPr>
              <w:t>自学习能力</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pPr>
            <w:r>
              <w:rPr>
                <w:rFonts w:hint="eastAsia"/>
              </w:rPr>
              <w:t>在软件设计过程中，会常常遇到新的问题，可以培养学生的创新思想，锻炼学生的自学习能力。</w:t>
            </w:r>
          </w:p>
        </w:tc>
      </w:tr>
    </w:tbl>
    <w:p w:rsidR="001657F7" w:rsidRDefault="001657F7" w:rsidP="00C56504">
      <w:pPr>
        <w:spacing w:line="360" w:lineRule="auto"/>
        <w:rPr>
          <w:rFonts w:cs="宋体"/>
          <w:sz w:val="24"/>
        </w:rPr>
      </w:pPr>
    </w:p>
    <w:p w:rsidR="001657F7" w:rsidRDefault="001657F7" w:rsidP="00C56504">
      <w:pPr>
        <w:spacing w:line="360" w:lineRule="auto"/>
        <w:ind w:firstLineChars="200" w:firstLine="480"/>
        <w:rPr>
          <w:rFonts w:cs="宋体"/>
          <w:sz w:val="24"/>
        </w:rPr>
      </w:pPr>
      <w:r>
        <w:rPr>
          <w:rFonts w:cs="宋体" w:hint="eastAsia"/>
          <w:sz w:val="24"/>
        </w:rPr>
        <w:t>本</w:t>
      </w:r>
      <w:r>
        <w:rPr>
          <w:rFonts w:ascii="宋体" w:cs="宋体" w:hint="eastAsia"/>
          <w:sz w:val="24"/>
          <w:lang w:val="zh-CN"/>
        </w:rPr>
        <w:t>实践环节</w:t>
      </w:r>
      <w:r>
        <w:rPr>
          <w:rFonts w:cs="宋体" w:hint="eastAsia"/>
          <w:sz w:val="24"/>
        </w:rPr>
        <w:t>通过运用企业级软件设计工具完成一个应用软件的体系结构、主要功能模块、以及界面的初步设计，加深学生对软件系统分析、设计与实现方法的理解。具体内容包括：</w:t>
      </w:r>
    </w:p>
    <w:p w:rsidR="001657F7" w:rsidRDefault="001657F7" w:rsidP="00E9278B">
      <w:pPr>
        <w:spacing w:beforeLines="50" w:line="360" w:lineRule="auto"/>
        <w:ind w:firstLineChars="200" w:firstLine="480"/>
        <w:rPr>
          <w:rFonts w:cs="宋体"/>
          <w:sz w:val="24"/>
        </w:rPr>
      </w:pPr>
      <w:r>
        <w:rPr>
          <w:sz w:val="24"/>
        </w:rPr>
        <w:t>1.</w:t>
      </w:r>
      <w:r>
        <w:rPr>
          <w:rFonts w:hint="eastAsia"/>
          <w:sz w:val="24"/>
        </w:rPr>
        <w:t xml:space="preserve"> </w:t>
      </w:r>
      <w:r>
        <w:rPr>
          <w:rFonts w:cs="宋体" w:hint="eastAsia"/>
          <w:sz w:val="24"/>
        </w:rPr>
        <w:t>采用企业级软件设计工具，针对具体应用实例，进行系统分析及设计建模。要求采用典型体系结构风格，包括：客户端</w:t>
      </w:r>
      <w:r>
        <w:rPr>
          <w:rFonts w:cs="宋体"/>
          <w:sz w:val="24"/>
        </w:rPr>
        <w:t>/</w:t>
      </w:r>
      <w:r>
        <w:rPr>
          <w:rFonts w:cs="宋体" w:hint="eastAsia"/>
          <w:sz w:val="24"/>
        </w:rPr>
        <w:t>服务器（</w:t>
      </w:r>
      <w:r>
        <w:rPr>
          <w:rFonts w:cs="宋体"/>
          <w:sz w:val="24"/>
        </w:rPr>
        <w:t>C/S</w:t>
      </w:r>
      <w:r>
        <w:rPr>
          <w:rFonts w:cs="宋体" w:hint="eastAsia"/>
          <w:sz w:val="24"/>
        </w:rPr>
        <w:t>模式）、浏览器</w:t>
      </w:r>
      <w:r>
        <w:rPr>
          <w:rFonts w:cs="宋体"/>
          <w:sz w:val="24"/>
        </w:rPr>
        <w:t>/</w:t>
      </w:r>
      <w:r>
        <w:rPr>
          <w:rFonts w:cs="宋体" w:hint="eastAsia"/>
          <w:sz w:val="24"/>
        </w:rPr>
        <w:t>服务器（</w:t>
      </w:r>
      <w:r>
        <w:rPr>
          <w:rFonts w:cs="宋体" w:hint="eastAsia"/>
          <w:sz w:val="24"/>
        </w:rPr>
        <w:t>B</w:t>
      </w:r>
      <w:r>
        <w:rPr>
          <w:rFonts w:cs="宋体"/>
          <w:sz w:val="24"/>
        </w:rPr>
        <w:t>/S</w:t>
      </w:r>
      <w:r>
        <w:rPr>
          <w:rFonts w:cs="宋体" w:hint="eastAsia"/>
          <w:sz w:val="24"/>
        </w:rPr>
        <w:t>模式）或</w:t>
      </w:r>
      <w:r>
        <w:rPr>
          <w:rFonts w:cs="宋体"/>
          <w:sz w:val="24"/>
        </w:rPr>
        <w:t>WEB</w:t>
      </w:r>
      <w:r>
        <w:rPr>
          <w:rFonts w:cs="宋体" w:hint="eastAsia"/>
          <w:sz w:val="24"/>
        </w:rPr>
        <w:t>服务体系结构等。</w:t>
      </w:r>
    </w:p>
    <w:p w:rsidR="001657F7" w:rsidRDefault="001657F7" w:rsidP="00E9278B">
      <w:pPr>
        <w:spacing w:beforeLines="50" w:line="360" w:lineRule="auto"/>
        <w:ind w:firstLineChars="200" w:firstLine="480"/>
        <w:rPr>
          <w:rFonts w:cs="宋体"/>
          <w:sz w:val="24"/>
        </w:rPr>
      </w:pPr>
      <w:r>
        <w:rPr>
          <w:sz w:val="24"/>
        </w:rPr>
        <w:lastRenderedPageBreak/>
        <w:t>2.</w:t>
      </w:r>
      <w:r>
        <w:rPr>
          <w:rFonts w:hint="eastAsia"/>
          <w:sz w:val="24"/>
        </w:rPr>
        <w:t xml:space="preserve"> </w:t>
      </w:r>
      <w:r>
        <w:rPr>
          <w:rFonts w:cs="宋体" w:hint="eastAsia"/>
          <w:sz w:val="24"/>
        </w:rPr>
        <w:t>软件面向对象的分析、设计使用</w:t>
      </w:r>
      <w:r>
        <w:rPr>
          <w:sz w:val="24"/>
        </w:rPr>
        <w:t>USDM</w:t>
      </w:r>
      <w:r>
        <w:rPr>
          <w:rFonts w:hint="eastAsia"/>
          <w:sz w:val="24"/>
        </w:rPr>
        <w:t>平台，软件设计过程中尽量采用成熟的设计模式</w:t>
      </w:r>
      <w:r>
        <w:rPr>
          <w:rFonts w:cs="宋体" w:hint="eastAsia"/>
          <w:sz w:val="24"/>
        </w:rPr>
        <w:t>。</w:t>
      </w:r>
    </w:p>
    <w:p w:rsidR="001657F7" w:rsidRDefault="001657F7" w:rsidP="00E9278B">
      <w:pPr>
        <w:spacing w:beforeLines="50" w:line="360" w:lineRule="auto"/>
        <w:ind w:firstLineChars="200" w:firstLine="480"/>
        <w:rPr>
          <w:rFonts w:cs="宋体"/>
          <w:sz w:val="24"/>
        </w:rPr>
      </w:pPr>
      <w:r>
        <w:rPr>
          <w:rFonts w:cs="宋体" w:hint="eastAsia"/>
          <w:sz w:val="24"/>
        </w:rPr>
        <w:t xml:space="preserve">3. </w:t>
      </w:r>
      <w:r>
        <w:rPr>
          <w:rFonts w:cs="宋体" w:hint="eastAsia"/>
          <w:sz w:val="24"/>
        </w:rPr>
        <w:t>按照软件设计文档规范撰写软件设计报告，报告内容应包括：软件系统架构设计、系统静态分析模型、系统动态交互模型、重点算法设计及描述、人机交互界面设计等。</w:t>
      </w:r>
    </w:p>
    <w:p w:rsidR="001657F7" w:rsidRDefault="001657F7" w:rsidP="00C56504">
      <w:pPr>
        <w:spacing w:before="240" w:line="360" w:lineRule="auto"/>
        <w:rPr>
          <w:rFonts w:ascii="宋体" w:hAnsi="宋体" w:cs="宋体"/>
          <w:b/>
          <w:sz w:val="28"/>
          <w:szCs w:val="20"/>
        </w:rPr>
      </w:pPr>
      <w:bookmarkStart w:id="131" w:name="_Toc18915_WPSOffice_Level1"/>
      <w:bookmarkStart w:id="132" w:name="_Toc756_WPSOffice_Level1"/>
      <w:r>
        <w:rPr>
          <w:rFonts w:ascii="宋体" w:hAnsi="宋体" w:cs="宋体" w:hint="eastAsia"/>
          <w:b/>
          <w:sz w:val="28"/>
          <w:szCs w:val="20"/>
        </w:rPr>
        <w:t>三、课程成绩评定方法</w:t>
      </w:r>
      <w:bookmarkEnd w:id="131"/>
      <w:bookmarkEnd w:id="132"/>
    </w:p>
    <w:p w:rsidR="001657F7" w:rsidRDefault="001657F7" w:rsidP="00C56504">
      <w:pPr>
        <w:numPr>
          <w:ilvl w:val="0"/>
          <w:numId w:val="61"/>
        </w:numPr>
        <w:spacing w:before="240" w:line="360" w:lineRule="auto"/>
        <w:rPr>
          <w:bCs/>
          <w:sz w:val="24"/>
        </w:rPr>
      </w:pPr>
      <w:r>
        <w:rPr>
          <w:rFonts w:hint="eastAsia"/>
          <w:bCs/>
          <w:sz w:val="24"/>
        </w:rPr>
        <w:t>实践课程的成绩通过</w:t>
      </w:r>
      <w:r>
        <w:rPr>
          <w:rFonts w:hint="eastAsia"/>
          <w:bCs/>
          <w:sz w:val="24"/>
        </w:rPr>
        <w:t>UDSM</w:t>
      </w:r>
      <w:r>
        <w:rPr>
          <w:rFonts w:hint="eastAsia"/>
          <w:bCs/>
          <w:sz w:val="24"/>
        </w:rPr>
        <w:t>系统、文档、问询或答辩考查学生完成质量，整个成绩由三部分构成：</w:t>
      </w:r>
    </w:p>
    <w:p w:rsidR="001657F7" w:rsidRDefault="001657F7" w:rsidP="00C56504">
      <w:pPr>
        <w:numPr>
          <w:ilvl w:val="0"/>
          <w:numId w:val="61"/>
        </w:numPr>
        <w:spacing w:line="360" w:lineRule="auto"/>
        <w:rPr>
          <w:sz w:val="24"/>
        </w:rPr>
      </w:pPr>
      <w:r>
        <w:rPr>
          <w:rFonts w:hint="eastAsia"/>
          <w:sz w:val="24"/>
        </w:rPr>
        <w:t>提交完整、合理且符合技术规范要求的软件设计报告及其相关支撑材料，占总成绩的</w:t>
      </w:r>
      <w:r>
        <w:rPr>
          <w:rFonts w:hint="eastAsia"/>
          <w:sz w:val="24"/>
        </w:rPr>
        <w:t>40%</w:t>
      </w:r>
      <w:r>
        <w:rPr>
          <w:rFonts w:hint="eastAsia"/>
          <w:sz w:val="24"/>
        </w:rPr>
        <w:t>；</w:t>
      </w:r>
    </w:p>
    <w:p w:rsidR="001657F7" w:rsidRDefault="001657F7" w:rsidP="00C56504">
      <w:pPr>
        <w:numPr>
          <w:ilvl w:val="0"/>
          <w:numId w:val="61"/>
        </w:numPr>
        <w:spacing w:line="360" w:lineRule="auto"/>
        <w:rPr>
          <w:bCs/>
          <w:sz w:val="24"/>
        </w:rPr>
      </w:pPr>
      <w:r>
        <w:rPr>
          <w:rFonts w:hint="eastAsia"/>
          <w:bCs/>
          <w:sz w:val="24"/>
        </w:rPr>
        <w:t>掌握面向对象软件分析设计和表示方法，能够编写和制作软件系统架构、</w:t>
      </w:r>
      <w:r>
        <w:rPr>
          <w:rFonts w:cs="宋体" w:hint="eastAsia"/>
          <w:sz w:val="24"/>
        </w:rPr>
        <w:t>静态分析模型图（类图等）、动态交互模型图（活动图等）典型图例和文档</w:t>
      </w:r>
      <w:r>
        <w:rPr>
          <w:rFonts w:hint="eastAsia"/>
          <w:bCs/>
          <w:sz w:val="24"/>
        </w:rPr>
        <w:t>，占总成绩</w:t>
      </w:r>
      <w:r>
        <w:rPr>
          <w:rFonts w:hint="eastAsia"/>
          <w:bCs/>
          <w:sz w:val="24"/>
        </w:rPr>
        <w:t>30%</w:t>
      </w:r>
      <w:r>
        <w:rPr>
          <w:rFonts w:hint="eastAsia"/>
          <w:bCs/>
          <w:sz w:val="24"/>
        </w:rPr>
        <w:t>；</w:t>
      </w:r>
    </w:p>
    <w:p w:rsidR="001657F7" w:rsidRDefault="001657F7" w:rsidP="00C56504">
      <w:pPr>
        <w:numPr>
          <w:ilvl w:val="0"/>
          <w:numId w:val="61"/>
        </w:numPr>
        <w:spacing w:line="360" w:lineRule="auto"/>
        <w:rPr>
          <w:bCs/>
          <w:sz w:val="24"/>
        </w:rPr>
      </w:pPr>
      <w:r>
        <w:rPr>
          <w:rFonts w:hint="eastAsia"/>
          <w:bCs/>
          <w:sz w:val="24"/>
        </w:rPr>
        <w:t>掌握采用可视化设计方法，设计人机交互界面（可制作软件演示版本</w:t>
      </w:r>
      <w:r>
        <w:rPr>
          <w:rFonts w:cs="宋体" w:hint="eastAsia"/>
          <w:sz w:val="24"/>
        </w:rPr>
        <w:t>等）</w:t>
      </w:r>
      <w:r>
        <w:rPr>
          <w:rFonts w:hint="eastAsia"/>
          <w:bCs/>
          <w:sz w:val="24"/>
        </w:rPr>
        <w:t>，重点算法设计及描述等占总成绩</w:t>
      </w:r>
      <w:r>
        <w:rPr>
          <w:rFonts w:hint="eastAsia"/>
          <w:bCs/>
          <w:sz w:val="24"/>
        </w:rPr>
        <w:t>30%</w:t>
      </w:r>
      <w:r>
        <w:rPr>
          <w:rFonts w:hint="eastAsia"/>
          <w:bCs/>
          <w:sz w:val="24"/>
        </w:rPr>
        <w:t>。</w:t>
      </w:r>
    </w:p>
    <w:p w:rsidR="001657F7" w:rsidRDefault="001657F7" w:rsidP="00C56504">
      <w:pPr>
        <w:spacing w:line="360" w:lineRule="auto"/>
        <w:rPr>
          <w:rFonts w:ascii="宋体" w:hAnsi="宋体" w:cs="宋体"/>
          <w:b/>
          <w:sz w:val="28"/>
          <w:szCs w:val="20"/>
        </w:rPr>
      </w:pPr>
      <w:bookmarkStart w:id="133" w:name="_Toc3311_WPSOffice_Level1"/>
      <w:bookmarkStart w:id="134" w:name="_Toc25479_WPSOffice_Level1"/>
      <w:r>
        <w:rPr>
          <w:rFonts w:ascii="宋体" w:hAnsi="宋体" w:cs="宋体" w:hint="eastAsia"/>
          <w:b/>
          <w:sz w:val="28"/>
          <w:szCs w:val="20"/>
        </w:rPr>
        <w:t>四、其它有关说明</w:t>
      </w:r>
      <w:bookmarkEnd w:id="133"/>
      <w:bookmarkEnd w:id="134"/>
    </w:p>
    <w:p w:rsidR="001657F7" w:rsidRDefault="001657F7" w:rsidP="00C56504">
      <w:pPr>
        <w:spacing w:line="360" w:lineRule="auto"/>
        <w:ind w:firstLine="420"/>
        <w:rPr>
          <w:sz w:val="24"/>
        </w:rPr>
      </w:pPr>
      <w:r>
        <w:rPr>
          <w:rFonts w:hint="eastAsia"/>
          <w:sz w:val="24"/>
        </w:rPr>
        <w:t>本实践教学学时安排为全日制</w:t>
      </w:r>
      <w:r>
        <w:rPr>
          <w:sz w:val="24"/>
        </w:rPr>
        <w:t>4</w:t>
      </w:r>
      <w:r>
        <w:rPr>
          <w:rFonts w:hint="eastAsia"/>
          <w:sz w:val="24"/>
        </w:rPr>
        <w:t>周，但采用不统一集中安排学时的方式，在学期初将任务分配给相关软件开发小组，在期末按组统一检查或答辩并进行成绩评定。</w:t>
      </w:r>
    </w:p>
    <w:p w:rsidR="001657F7" w:rsidRDefault="001657F7" w:rsidP="00C56504">
      <w:pPr>
        <w:spacing w:line="360" w:lineRule="auto"/>
        <w:ind w:firstLine="420"/>
        <w:rPr>
          <w:sz w:val="24"/>
        </w:rPr>
      </w:pPr>
    </w:p>
    <w:p w:rsidR="001657F7" w:rsidRDefault="001657F7" w:rsidP="00C56504">
      <w:pPr>
        <w:spacing w:line="360" w:lineRule="auto"/>
        <w:ind w:firstLine="420"/>
        <w:rPr>
          <w:sz w:val="24"/>
        </w:rPr>
      </w:pPr>
    </w:p>
    <w:p w:rsidR="001657F7" w:rsidRDefault="001657F7" w:rsidP="00C56504">
      <w:pPr>
        <w:spacing w:line="360" w:lineRule="auto"/>
        <w:ind w:firstLine="420"/>
        <w:rPr>
          <w:sz w:val="24"/>
        </w:rPr>
      </w:pPr>
    </w:p>
    <w:p w:rsidR="001657F7" w:rsidRDefault="001657F7" w:rsidP="00C56504">
      <w:pPr>
        <w:spacing w:line="360" w:lineRule="auto"/>
        <w:jc w:val="right"/>
        <w:rPr>
          <w:b/>
          <w:sz w:val="24"/>
        </w:rPr>
      </w:pPr>
      <w:r>
        <w:rPr>
          <w:rFonts w:hint="eastAsia"/>
          <w:b/>
          <w:sz w:val="24"/>
        </w:rPr>
        <w:t>执笔人：丁一军</w:t>
      </w:r>
    </w:p>
    <w:p w:rsidR="001657F7" w:rsidRDefault="001657F7" w:rsidP="00C56504">
      <w:pPr>
        <w:spacing w:line="360" w:lineRule="auto"/>
        <w:jc w:val="right"/>
        <w:rPr>
          <w:b/>
          <w:sz w:val="24"/>
        </w:rPr>
      </w:pPr>
      <w:r>
        <w:rPr>
          <w:rFonts w:hint="eastAsia"/>
          <w:b/>
          <w:sz w:val="24"/>
        </w:rPr>
        <w:t>审定人：张荣博</w:t>
      </w:r>
    </w:p>
    <w:p w:rsidR="001657F7" w:rsidRDefault="001657F7" w:rsidP="00C56504">
      <w:pPr>
        <w:spacing w:line="360" w:lineRule="auto"/>
        <w:jc w:val="right"/>
        <w:rPr>
          <w:b/>
          <w:sz w:val="24"/>
        </w:rPr>
      </w:pPr>
      <w:r>
        <w:rPr>
          <w:rFonts w:hint="eastAsia"/>
          <w:b/>
          <w:sz w:val="24"/>
        </w:rPr>
        <w:t>批准人：张翼飞</w:t>
      </w:r>
    </w:p>
    <w:p w:rsidR="001657F7" w:rsidRDefault="001657F7" w:rsidP="00E9278B">
      <w:pPr>
        <w:spacing w:beforeLines="50"/>
        <w:jc w:val="right"/>
        <w:rPr>
          <w:b/>
          <w:sz w:val="24"/>
        </w:rPr>
      </w:pPr>
      <w:bookmarkStart w:id="135" w:name="_GoBack"/>
      <w:bookmarkEnd w:id="135"/>
      <w:r>
        <w:rPr>
          <w:b/>
          <w:sz w:val="24"/>
        </w:rPr>
        <w:lastRenderedPageBreak/>
        <w:t>201</w:t>
      </w:r>
      <w:r>
        <w:rPr>
          <w:rFonts w:hint="eastAsia"/>
          <w:b/>
          <w:sz w:val="24"/>
        </w:rPr>
        <w:t>5</w:t>
      </w:r>
      <w:r>
        <w:rPr>
          <w:rFonts w:hint="eastAsia"/>
          <w:b/>
          <w:sz w:val="24"/>
        </w:rPr>
        <w:t>年</w:t>
      </w:r>
      <w:r>
        <w:rPr>
          <w:b/>
          <w:sz w:val="24"/>
        </w:rPr>
        <w:t xml:space="preserve"> </w:t>
      </w:r>
      <w:r>
        <w:rPr>
          <w:rFonts w:hint="eastAsia"/>
          <w:b/>
          <w:sz w:val="24"/>
        </w:rPr>
        <w:t>3</w:t>
      </w:r>
      <w:r>
        <w:rPr>
          <w:rFonts w:hint="eastAsia"/>
          <w:b/>
          <w:sz w:val="24"/>
        </w:rPr>
        <w:t>月</w:t>
      </w:r>
    </w:p>
    <w:p w:rsidR="005F668E" w:rsidRPr="005F668E" w:rsidRDefault="005F668E" w:rsidP="005F668E">
      <w:pPr>
        <w:sectPr w:rsidR="005F668E" w:rsidRPr="005F668E">
          <w:pgSz w:w="11906" w:h="16838"/>
          <w:pgMar w:top="1440" w:right="1800" w:bottom="1440" w:left="1800" w:header="851" w:footer="992" w:gutter="0"/>
          <w:cols w:space="720"/>
          <w:docGrid w:type="lines" w:linePitch="312"/>
        </w:sectPr>
      </w:pPr>
    </w:p>
    <w:p w:rsidR="001657F7" w:rsidRPr="002237EC" w:rsidRDefault="001657F7" w:rsidP="005F668E">
      <w:pPr>
        <w:pStyle w:val="2"/>
        <w:keepLines w:val="0"/>
        <w:jc w:val="center"/>
        <w:rPr>
          <w:sz w:val="32"/>
        </w:rPr>
      </w:pPr>
      <w:bookmarkStart w:id="136" w:name="_Toc4806_WPSOffice_Level1"/>
      <w:bookmarkStart w:id="137" w:name="_Toc15418_WPSOffice_Level1"/>
      <w:r w:rsidRPr="002237EC">
        <w:rPr>
          <w:rFonts w:hint="eastAsia"/>
          <w:sz w:val="32"/>
        </w:rPr>
        <w:lastRenderedPageBreak/>
        <w:t>《软件质量保证与测试》课程教学大纲</w:t>
      </w:r>
      <w:bookmarkEnd w:id="136"/>
      <w:bookmarkEnd w:id="137"/>
    </w:p>
    <w:p w:rsidR="001657F7" w:rsidRDefault="001657F7" w:rsidP="00C56504">
      <w:pPr>
        <w:spacing w:line="360" w:lineRule="auto"/>
        <w:rPr>
          <w:b/>
          <w:bCs/>
          <w:sz w:val="24"/>
        </w:rPr>
      </w:pPr>
      <w:r>
        <w:rPr>
          <w:rFonts w:hint="eastAsia"/>
          <w:b/>
          <w:bCs/>
          <w:sz w:val="24"/>
        </w:rPr>
        <w:t>【课程编号】</w:t>
      </w:r>
      <w:r>
        <w:rPr>
          <w:rFonts w:hint="eastAsia"/>
          <w:bCs/>
          <w:sz w:val="24"/>
        </w:rPr>
        <w:t xml:space="preserve">  </w:t>
      </w:r>
      <w:r>
        <w:rPr>
          <w:bCs/>
          <w:sz w:val="24"/>
        </w:rPr>
        <w:t>1010002314</w:t>
      </w:r>
    </w:p>
    <w:p w:rsidR="001657F7" w:rsidRDefault="001657F7" w:rsidP="00C56504">
      <w:pPr>
        <w:spacing w:line="360" w:lineRule="auto"/>
        <w:rPr>
          <w:b/>
          <w:bCs/>
          <w:sz w:val="24"/>
        </w:rPr>
      </w:pPr>
      <w:r>
        <w:rPr>
          <w:rFonts w:hint="eastAsia"/>
          <w:b/>
          <w:bCs/>
          <w:sz w:val="24"/>
        </w:rPr>
        <w:t>【课程名称】</w:t>
      </w:r>
      <w:r>
        <w:rPr>
          <w:rFonts w:hint="eastAsia"/>
          <w:b/>
          <w:bCs/>
          <w:sz w:val="24"/>
        </w:rPr>
        <w:t xml:space="preserve"> </w:t>
      </w:r>
      <w:r>
        <w:rPr>
          <w:rFonts w:hint="eastAsia"/>
          <w:bCs/>
          <w:sz w:val="24"/>
        </w:rPr>
        <w:t>软件质量保证与测试</w:t>
      </w:r>
    </w:p>
    <w:p w:rsidR="001657F7" w:rsidRDefault="001657F7" w:rsidP="00C56504">
      <w:pPr>
        <w:spacing w:line="360" w:lineRule="auto"/>
        <w:ind w:firstLineChars="650" w:firstLine="1560"/>
        <w:rPr>
          <w:b/>
          <w:bCs/>
          <w:sz w:val="24"/>
        </w:rPr>
      </w:pPr>
      <w:r>
        <w:rPr>
          <w:sz w:val="24"/>
        </w:rPr>
        <w:t>Software Quality Assurance and Testing</w:t>
      </w:r>
    </w:p>
    <w:p w:rsidR="001657F7" w:rsidRDefault="001657F7" w:rsidP="00C56504">
      <w:pPr>
        <w:spacing w:line="360" w:lineRule="auto"/>
        <w:rPr>
          <w:sz w:val="24"/>
        </w:rPr>
      </w:pPr>
      <w:r>
        <w:rPr>
          <w:rFonts w:hint="eastAsia"/>
          <w:b/>
          <w:bCs/>
          <w:sz w:val="24"/>
        </w:rPr>
        <w:t>【</w:t>
      </w:r>
      <w:r>
        <w:rPr>
          <w:rFonts w:hint="eastAsia"/>
          <w:b/>
          <w:sz w:val="24"/>
        </w:rPr>
        <w:t>学时学分</w:t>
      </w:r>
      <w:r>
        <w:rPr>
          <w:rFonts w:hint="eastAsia"/>
          <w:b/>
          <w:bCs/>
          <w:sz w:val="24"/>
        </w:rPr>
        <w:t>】</w:t>
      </w:r>
      <w:r>
        <w:rPr>
          <w:rFonts w:hint="eastAsia"/>
          <w:b/>
          <w:bCs/>
          <w:sz w:val="24"/>
        </w:rPr>
        <w:t xml:space="preserve"> </w:t>
      </w:r>
      <w:r>
        <w:rPr>
          <w:rFonts w:hint="eastAsia"/>
          <w:sz w:val="24"/>
        </w:rPr>
        <w:t>32</w:t>
      </w:r>
      <w:r>
        <w:rPr>
          <w:rFonts w:hint="eastAsia"/>
          <w:sz w:val="24"/>
        </w:rPr>
        <w:t>学时；</w:t>
      </w:r>
      <w:r>
        <w:rPr>
          <w:rFonts w:hint="eastAsia"/>
          <w:sz w:val="24"/>
        </w:rPr>
        <w:t xml:space="preserve">  2</w:t>
      </w:r>
      <w:r>
        <w:rPr>
          <w:rFonts w:hint="eastAsia"/>
          <w:sz w:val="24"/>
        </w:rPr>
        <w:t>学分</w:t>
      </w:r>
      <w:r>
        <w:rPr>
          <w:rFonts w:hint="eastAsia"/>
          <w:sz w:val="24"/>
        </w:rPr>
        <w:t xml:space="preserve">             </w:t>
      </w:r>
    </w:p>
    <w:p w:rsidR="001657F7" w:rsidRDefault="001657F7" w:rsidP="00C56504">
      <w:pPr>
        <w:spacing w:line="360" w:lineRule="auto"/>
        <w:rPr>
          <w:sz w:val="24"/>
        </w:rPr>
      </w:pPr>
      <w:r>
        <w:rPr>
          <w:rFonts w:hint="eastAsia"/>
          <w:b/>
          <w:bCs/>
          <w:sz w:val="24"/>
        </w:rPr>
        <w:t>【</w:t>
      </w:r>
      <w:r>
        <w:rPr>
          <w:rFonts w:hint="eastAsia"/>
          <w:b/>
          <w:sz w:val="24"/>
        </w:rPr>
        <w:t>课程类别</w:t>
      </w:r>
      <w:r>
        <w:rPr>
          <w:rFonts w:hint="eastAsia"/>
          <w:b/>
          <w:bCs/>
          <w:sz w:val="24"/>
        </w:rPr>
        <w:t>】</w:t>
      </w:r>
      <w:r>
        <w:rPr>
          <w:rFonts w:hint="eastAsia"/>
          <w:b/>
          <w:bCs/>
          <w:sz w:val="24"/>
        </w:rPr>
        <w:t xml:space="preserve"> </w:t>
      </w:r>
      <w:r>
        <w:rPr>
          <w:rFonts w:hint="eastAsia"/>
          <w:bCs/>
          <w:sz w:val="24"/>
        </w:rPr>
        <w:t>专业课</w:t>
      </w:r>
      <w:r>
        <w:rPr>
          <w:rFonts w:hint="eastAsia"/>
          <w:sz w:val="24"/>
        </w:rPr>
        <w:t xml:space="preserve">                       </w:t>
      </w:r>
      <w:r>
        <w:rPr>
          <w:rFonts w:hint="eastAsia"/>
          <w:b/>
          <w:bCs/>
          <w:sz w:val="24"/>
        </w:rPr>
        <w:t>【</w:t>
      </w:r>
      <w:r>
        <w:rPr>
          <w:rFonts w:hint="eastAsia"/>
          <w:b/>
          <w:sz w:val="24"/>
        </w:rPr>
        <w:t>开课模式</w:t>
      </w:r>
      <w:r>
        <w:rPr>
          <w:rFonts w:hint="eastAsia"/>
          <w:b/>
          <w:bCs/>
          <w:sz w:val="24"/>
        </w:rPr>
        <w:t>】</w:t>
      </w:r>
      <w:r>
        <w:rPr>
          <w:rFonts w:hint="eastAsia"/>
          <w:sz w:val="24"/>
        </w:rPr>
        <w:t>必修</w:t>
      </w:r>
    </w:p>
    <w:p w:rsidR="001657F7" w:rsidRDefault="001657F7" w:rsidP="00C56504">
      <w:pPr>
        <w:spacing w:line="360" w:lineRule="auto"/>
        <w:rPr>
          <w:sz w:val="24"/>
        </w:rPr>
      </w:pPr>
      <w:r>
        <w:rPr>
          <w:rFonts w:hint="eastAsia"/>
          <w:b/>
          <w:bCs/>
          <w:sz w:val="24"/>
        </w:rPr>
        <w:t>【</w:t>
      </w:r>
      <w:r>
        <w:rPr>
          <w:rFonts w:hint="eastAsia"/>
          <w:b/>
          <w:sz w:val="24"/>
        </w:rPr>
        <w:t>先修课程</w:t>
      </w:r>
      <w:r>
        <w:rPr>
          <w:rFonts w:hint="eastAsia"/>
          <w:b/>
          <w:bCs/>
          <w:sz w:val="24"/>
        </w:rPr>
        <w:t>】</w:t>
      </w:r>
      <w:r>
        <w:rPr>
          <w:rFonts w:hint="eastAsia"/>
          <w:sz w:val="24"/>
        </w:rPr>
        <w:t xml:space="preserve"> </w:t>
      </w:r>
      <w:r>
        <w:rPr>
          <w:rFonts w:hint="eastAsia"/>
          <w:sz w:val="24"/>
        </w:rPr>
        <w:t>高级程序设计、软件需求工程、软件设计及体系结构</w:t>
      </w:r>
    </w:p>
    <w:p w:rsidR="001657F7" w:rsidRDefault="001657F7" w:rsidP="00C56504">
      <w:pPr>
        <w:spacing w:line="360" w:lineRule="auto"/>
        <w:rPr>
          <w:sz w:val="24"/>
        </w:rPr>
      </w:pPr>
      <w:r>
        <w:rPr>
          <w:rFonts w:hint="eastAsia"/>
          <w:b/>
          <w:bCs/>
          <w:sz w:val="24"/>
        </w:rPr>
        <w:t>【</w:t>
      </w:r>
      <w:r>
        <w:rPr>
          <w:rFonts w:hint="eastAsia"/>
          <w:b/>
          <w:sz w:val="24"/>
        </w:rPr>
        <w:t>开课单位</w:t>
      </w:r>
      <w:r>
        <w:rPr>
          <w:rFonts w:hint="eastAsia"/>
          <w:b/>
          <w:bCs/>
          <w:sz w:val="24"/>
        </w:rPr>
        <w:t>】</w:t>
      </w:r>
      <w:r>
        <w:rPr>
          <w:rFonts w:hint="eastAsia"/>
          <w:b/>
          <w:bCs/>
          <w:sz w:val="24"/>
        </w:rPr>
        <w:t xml:space="preserve">  </w:t>
      </w:r>
      <w:r>
        <w:rPr>
          <w:rFonts w:hint="eastAsia"/>
          <w:sz w:val="24"/>
        </w:rPr>
        <w:t>软件工程系</w:t>
      </w:r>
      <w:r>
        <w:rPr>
          <w:rFonts w:hint="eastAsia"/>
          <w:sz w:val="24"/>
        </w:rPr>
        <w:t xml:space="preserve">    </w:t>
      </w:r>
      <w:r>
        <w:rPr>
          <w:sz w:val="24"/>
        </w:rPr>
        <w:t xml:space="preserve"> </w:t>
      </w:r>
      <w:r>
        <w:rPr>
          <w:rFonts w:hint="eastAsia"/>
          <w:b/>
          <w:bCs/>
          <w:sz w:val="24"/>
        </w:rPr>
        <w:t xml:space="preserve">            </w:t>
      </w:r>
      <w:r>
        <w:rPr>
          <w:rFonts w:hint="eastAsia"/>
          <w:b/>
          <w:bCs/>
          <w:sz w:val="24"/>
        </w:rPr>
        <w:t>【</w:t>
      </w:r>
      <w:r>
        <w:rPr>
          <w:rFonts w:hint="eastAsia"/>
          <w:b/>
          <w:sz w:val="24"/>
        </w:rPr>
        <w:t>开课学期</w:t>
      </w:r>
      <w:r>
        <w:rPr>
          <w:rFonts w:hint="eastAsia"/>
          <w:b/>
          <w:bCs/>
          <w:sz w:val="24"/>
        </w:rPr>
        <w:t>】</w:t>
      </w:r>
      <w:r>
        <w:rPr>
          <w:rFonts w:hint="eastAsia"/>
          <w:sz w:val="24"/>
        </w:rPr>
        <w:t>第</w:t>
      </w:r>
      <w:r>
        <w:rPr>
          <w:rFonts w:hint="eastAsia"/>
          <w:sz w:val="24"/>
        </w:rPr>
        <w:t>6</w:t>
      </w:r>
      <w:r>
        <w:rPr>
          <w:rFonts w:hint="eastAsia"/>
          <w:sz w:val="24"/>
        </w:rPr>
        <w:t>学期</w:t>
      </w:r>
    </w:p>
    <w:p w:rsidR="001657F7" w:rsidRDefault="001657F7" w:rsidP="00C56504">
      <w:pPr>
        <w:spacing w:line="360" w:lineRule="auto"/>
        <w:rPr>
          <w:b/>
          <w:bCs/>
          <w:sz w:val="24"/>
        </w:rPr>
      </w:pPr>
      <w:r>
        <w:rPr>
          <w:rFonts w:hint="eastAsia"/>
          <w:b/>
          <w:bCs/>
          <w:sz w:val="24"/>
        </w:rPr>
        <w:t>【</w:t>
      </w:r>
      <w:r>
        <w:rPr>
          <w:rFonts w:hint="eastAsia"/>
          <w:b/>
          <w:sz w:val="24"/>
        </w:rPr>
        <w:t>授课对象</w:t>
      </w:r>
      <w:r>
        <w:rPr>
          <w:rFonts w:hint="eastAsia"/>
          <w:b/>
          <w:bCs/>
          <w:sz w:val="24"/>
        </w:rPr>
        <w:t>】</w:t>
      </w:r>
      <w:r>
        <w:rPr>
          <w:rFonts w:hint="eastAsia"/>
          <w:sz w:val="24"/>
        </w:rPr>
        <w:t>软件工程专业</w:t>
      </w:r>
      <w:r>
        <w:rPr>
          <w:rFonts w:hint="eastAsia"/>
          <w:b/>
          <w:bCs/>
          <w:sz w:val="24"/>
        </w:rPr>
        <w:t xml:space="preserve">                 </w:t>
      </w:r>
      <w:r>
        <w:rPr>
          <w:rFonts w:hint="eastAsia"/>
          <w:b/>
          <w:bCs/>
          <w:sz w:val="24"/>
        </w:rPr>
        <w:t>【</w:t>
      </w:r>
      <w:r>
        <w:rPr>
          <w:rFonts w:hint="eastAsia"/>
          <w:b/>
          <w:sz w:val="24"/>
        </w:rPr>
        <w:t>考核方式</w:t>
      </w:r>
      <w:r>
        <w:rPr>
          <w:rFonts w:hint="eastAsia"/>
          <w:b/>
          <w:bCs/>
          <w:sz w:val="24"/>
        </w:rPr>
        <w:t>】</w:t>
      </w:r>
      <w:r>
        <w:rPr>
          <w:rFonts w:hint="eastAsia"/>
          <w:bCs/>
          <w:sz w:val="24"/>
        </w:rPr>
        <w:t>考试</w:t>
      </w:r>
    </w:p>
    <w:p w:rsidR="001657F7" w:rsidRPr="00D16DEB" w:rsidRDefault="001657F7" w:rsidP="00D16DEB">
      <w:pPr>
        <w:rPr>
          <w:rFonts w:ascii="宋体" w:hAnsi="宋体" w:cs="宋体"/>
          <w:b/>
          <w:sz w:val="28"/>
          <w:szCs w:val="20"/>
        </w:rPr>
      </w:pPr>
      <w:bookmarkStart w:id="138" w:name="_Toc21823_WPSOffice_Level1"/>
      <w:bookmarkStart w:id="139" w:name="_Toc14671_WPSOffice_Level1"/>
      <w:r w:rsidRPr="00D16DEB">
        <w:rPr>
          <w:rFonts w:ascii="宋体" w:hAnsi="宋体" w:cs="宋体" w:hint="eastAsia"/>
          <w:b/>
          <w:sz w:val="28"/>
          <w:szCs w:val="20"/>
        </w:rPr>
        <w:t>一、课程的性质、目的与任务</w:t>
      </w:r>
      <w:bookmarkEnd w:id="138"/>
      <w:bookmarkEnd w:id="139"/>
    </w:p>
    <w:p w:rsidR="001657F7" w:rsidRDefault="001657F7" w:rsidP="00C56504">
      <w:pPr>
        <w:spacing w:line="360" w:lineRule="auto"/>
        <w:ind w:firstLineChars="200" w:firstLine="480"/>
        <w:rPr>
          <w:rFonts w:cs="宋体"/>
          <w:sz w:val="24"/>
        </w:rPr>
      </w:pPr>
      <w:r>
        <w:rPr>
          <w:rFonts w:cs="宋体" w:hint="eastAsia"/>
          <w:sz w:val="24"/>
        </w:rPr>
        <w:t>《软件质量保证与测试》是软件工程专业的一门专业必修课程。通过介绍软件质量与软件测试的基础知识以及软件测试的方法、技术和工具，使学生了解软件产品质量保证的思想和管理体系，掌握软件测试的方法和技术；学会使用白盒与黑盒测试技术，进行单元、集成测试和系统测试；能够根据测试需求选择有效的测试用例，制定合适的测试策略；具有综合运用软件测试方法、技术和</w:t>
      </w:r>
      <w:r>
        <w:rPr>
          <w:rFonts w:cs="宋体" w:hint="eastAsia"/>
          <w:sz w:val="24"/>
        </w:rPr>
        <w:t xml:space="preserve"> </w:t>
      </w:r>
      <w:r>
        <w:rPr>
          <w:rFonts w:cs="宋体" w:hint="eastAsia"/>
          <w:sz w:val="24"/>
        </w:rPr>
        <w:t>工具的实际能力。</w:t>
      </w:r>
    </w:p>
    <w:p w:rsidR="001657F7" w:rsidRPr="00D16DEB" w:rsidRDefault="001657F7" w:rsidP="00D16DEB">
      <w:pPr>
        <w:rPr>
          <w:rFonts w:ascii="宋体" w:hAnsi="宋体" w:cs="宋体"/>
          <w:b/>
          <w:sz w:val="28"/>
          <w:szCs w:val="20"/>
        </w:rPr>
      </w:pPr>
      <w:bookmarkStart w:id="140" w:name="_Toc3852_WPSOffice_Level1"/>
      <w:bookmarkStart w:id="141" w:name="_Toc2353_WPSOffice_Level1"/>
      <w:r w:rsidRPr="00D16DEB">
        <w:rPr>
          <w:rFonts w:ascii="宋体" w:hAnsi="宋体" w:cs="宋体" w:hint="eastAsia"/>
          <w:b/>
          <w:sz w:val="28"/>
          <w:szCs w:val="20"/>
        </w:rPr>
        <w:t>二、课程的教学内容、基本要求和学时分配</w:t>
      </w:r>
      <w:bookmarkEnd w:id="140"/>
      <w:bookmarkEnd w:id="141"/>
    </w:p>
    <w:p w:rsidR="001657F7" w:rsidRPr="00D16DEB" w:rsidRDefault="001657F7" w:rsidP="00D16DEB">
      <w:r w:rsidRPr="00D16DEB">
        <w:rPr>
          <w:rFonts w:hint="eastAsia"/>
        </w:rPr>
        <w:t>本课程所承载的知识、能力和素质培养的具体要求</w:t>
      </w:r>
      <w:r w:rsidRPr="00D16DEB">
        <w:t xml:space="preserve"> </w:t>
      </w:r>
    </w:p>
    <w:tbl>
      <w:tblPr>
        <w:tblW w:w="0" w:type="auto"/>
        <w:tblInd w:w="108" w:type="dxa"/>
        <w:tblLayout w:type="fixed"/>
        <w:tblLook w:val="0000"/>
      </w:tblPr>
      <w:tblGrid>
        <w:gridCol w:w="1370"/>
        <w:gridCol w:w="7479"/>
      </w:tblGrid>
      <w:tr w:rsidR="001657F7" w:rsidTr="00081287">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rPr>
                <w:rFonts w:ascii="宋体" w:cs="宋体"/>
                <w:b/>
                <w:bCs/>
                <w:lang w:val="zh-CN"/>
              </w:rPr>
            </w:pPr>
            <w:r>
              <w:rPr>
                <w:rFonts w:ascii="宋体" w:cs="宋体" w:hint="eastAsia"/>
                <w:b/>
                <w:bCs/>
                <w:lang w:val="zh-CN"/>
              </w:rPr>
              <w:t>培养方案</w:t>
            </w:r>
          </w:p>
          <w:p w:rsidR="001657F7" w:rsidRDefault="001657F7" w:rsidP="00C56504">
            <w:pPr>
              <w:pStyle w:val="aff5"/>
              <w:ind w:firstLineChars="0" w:firstLine="0"/>
              <w:rPr>
                <w:rFonts w:ascii="宋体"/>
                <w:b/>
                <w:szCs w:val="21"/>
              </w:rPr>
            </w:pPr>
            <w:r>
              <w:rPr>
                <w:rFonts w:ascii="宋体" w:cs="宋体" w:hint="eastAsia"/>
                <w:b/>
                <w:bCs/>
                <w:szCs w:val="21"/>
                <w:lang w:val="zh-CN"/>
              </w:rPr>
              <w:t>培养要求</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jc w:val="center"/>
              <w:rPr>
                <w:rFonts w:ascii="宋体" w:cs="宋体"/>
                <w:b/>
                <w:bCs/>
                <w:sz w:val="24"/>
                <w:lang w:val="zh-CN"/>
              </w:rPr>
            </w:pPr>
            <w:r>
              <w:rPr>
                <w:rFonts w:ascii="宋体" w:cs="宋体" w:hint="eastAsia"/>
                <w:b/>
                <w:bCs/>
                <w:sz w:val="24"/>
                <w:lang w:val="zh-CN"/>
              </w:rPr>
              <w:t>课程具体要求</w:t>
            </w:r>
          </w:p>
        </w:tc>
      </w:tr>
      <w:tr w:rsidR="001657F7" w:rsidTr="00081287">
        <w:trPr>
          <w:trHeight w:val="1079"/>
        </w:trPr>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工程素质</w:t>
            </w:r>
          </w:p>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科学素质</w:t>
            </w:r>
          </w:p>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专业素质</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rPr>
                <w:rFonts w:ascii="宋体" w:cs="宋体"/>
                <w:lang w:val="zh-CN"/>
              </w:rPr>
            </w:pPr>
            <w:r>
              <w:rPr>
                <w:rFonts w:ascii="宋体" w:hAnsi="宋体" w:cs="宋体" w:hint="eastAsia"/>
              </w:rPr>
              <w:t>本课程主要指导理解软件测试及其各个活动，掌握常用的软件测试技术，能够组织并完成复杂系统的各项测试工作。</w:t>
            </w:r>
          </w:p>
        </w:tc>
      </w:tr>
      <w:tr w:rsidR="001657F7" w:rsidTr="00081287">
        <w:trPr>
          <w:trHeight w:val="1162"/>
        </w:trPr>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hint="eastAsia"/>
                <w:bCs/>
                <w:color w:val="000000"/>
                <w:szCs w:val="21"/>
              </w:rPr>
              <w:t>专业知识</w:t>
            </w:r>
          </w:p>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工具性知识</w:t>
            </w:r>
          </w:p>
          <w:p w:rsidR="001657F7" w:rsidRDefault="001657F7"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工程技术知</w:t>
            </w:r>
            <w:r>
              <w:rPr>
                <w:rFonts w:ascii="宋体" w:hAnsi="宋体" w:cs="楷体_GB2312" w:hint="eastAsia"/>
                <w:color w:val="000000"/>
                <w:szCs w:val="21"/>
                <w:lang w:val="zh-CN"/>
              </w:rPr>
              <w:lastRenderedPageBreak/>
              <w:t>识</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pPr>
            <w:r>
              <w:rPr>
                <w:rFonts w:hint="eastAsia"/>
              </w:rPr>
              <w:lastRenderedPageBreak/>
              <w:t>利用</w:t>
            </w:r>
            <w:r>
              <w:t>USDM</w:t>
            </w:r>
            <w:r>
              <w:rPr>
                <w:rFonts w:hint="eastAsia"/>
              </w:rPr>
              <w:t>平台，</w:t>
            </w:r>
            <w:r>
              <w:rPr>
                <w:rFonts w:hint="eastAsia"/>
                <w:sz w:val="24"/>
              </w:rPr>
              <w:t>学生要能根据</w:t>
            </w:r>
            <w:r>
              <w:rPr>
                <w:rFonts w:cs="Tahoma" w:hint="eastAsia"/>
                <w:sz w:val="24"/>
              </w:rPr>
              <w:t>数据流图、模块分解图、用例图、类图等设计测试说明，结合测试工具和测试平台，几类对典型的应用软件进行测试</w:t>
            </w:r>
            <w:r>
              <w:rPr>
                <w:rFonts w:hint="eastAsia"/>
              </w:rPr>
              <w:t>。</w:t>
            </w:r>
          </w:p>
        </w:tc>
      </w:tr>
      <w:tr w:rsidR="001657F7" w:rsidTr="00081287">
        <w:trPr>
          <w:trHeight w:val="941"/>
        </w:trPr>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hAnsi="宋体"/>
                <w:bCs/>
                <w:color w:val="000000"/>
                <w:szCs w:val="21"/>
              </w:rPr>
            </w:pPr>
            <w:r>
              <w:rPr>
                <w:rFonts w:ascii="宋体" w:hAnsi="宋体" w:hint="eastAsia"/>
                <w:bCs/>
                <w:color w:val="000000"/>
                <w:szCs w:val="21"/>
              </w:rPr>
              <w:lastRenderedPageBreak/>
              <w:t>专业能力</w:t>
            </w:r>
          </w:p>
          <w:p w:rsidR="001657F7" w:rsidRDefault="001657F7" w:rsidP="00C56504">
            <w:pPr>
              <w:pStyle w:val="aff5"/>
              <w:ind w:leftChars="-20" w:left="-42" w:rightChars="-20" w:right="-42" w:firstLineChars="0" w:firstLine="0"/>
              <w:jc w:val="center"/>
              <w:rPr>
                <w:rFonts w:ascii="宋体" w:hAnsi="宋体"/>
                <w:bCs/>
                <w:color w:val="000000"/>
                <w:szCs w:val="21"/>
              </w:rPr>
            </w:pPr>
            <w:r>
              <w:rPr>
                <w:rFonts w:ascii="宋体" w:hAnsi="宋体" w:hint="eastAsia"/>
                <w:bCs/>
                <w:color w:val="000000"/>
                <w:szCs w:val="21"/>
              </w:rPr>
              <w:t>工程能力</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pPr>
            <w:r>
              <w:rPr>
                <w:rFonts w:ascii="宋体" w:cs="宋体" w:hint="eastAsia"/>
                <w:lang w:val="zh-CN"/>
              </w:rPr>
              <w:t>课程</w:t>
            </w:r>
            <w:r>
              <w:rPr>
                <w:rFonts w:ascii="宋体" w:hAnsi="宋体" w:cs="宋体" w:hint="eastAsia"/>
              </w:rPr>
              <w:t>指导学生针对实际工程软件如何选择测试用例，制定测试计划，并依据技术规范撰写测试报告，提高其文档表述能力和软件测试计划的设计能力。</w:t>
            </w:r>
          </w:p>
        </w:tc>
      </w:tr>
      <w:tr w:rsidR="001657F7" w:rsidTr="00081287">
        <w:trPr>
          <w:trHeight w:val="921"/>
        </w:trPr>
        <w:tc>
          <w:tcPr>
            <w:tcW w:w="1370"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cs="楷体_GB2312" w:hint="eastAsia"/>
                <w:color w:val="000000"/>
                <w:szCs w:val="21"/>
                <w:lang w:val="zh-CN"/>
              </w:rPr>
              <w:t>组织管理</w:t>
            </w:r>
          </w:p>
          <w:p w:rsidR="001657F7" w:rsidRDefault="001657F7" w:rsidP="00C56504">
            <w:pPr>
              <w:pStyle w:val="aff5"/>
              <w:ind w:leftChars="-20" w:left="-42" w:rightChars="-20" w:right="-42" w:firstLineChars="0" w:firstLine="0"/>
              <w:jc w:val="center"/>
              <w:rPr>
                <w:rFonts w:ascii="宋体"/>
                <w:bCs/>
                <w:color w:val="000000"/>
                <w:szCs w:val="21"/>
              </w:rPr>
            </w:pPr>
            <w:r>
              <w:rPr>
                <w:rFonts w:ascii="宋体" w:hAnsi="宋体" w:hint="eastAsia"/>
                <w:bCs/>
                <w:color w:val="000000"/>
                <w:szCs w:val="21"/>
              </w:rPr>
              <w:t>综合能力</w:t>
            </w:r>
          </w:p>
        </w:tc>
        <w:tc>
          <w:tcPr>
            <w:tcW w:w="7479" w:type="dxa"/>
            <w:tcBorders>
              <w:top w:val="single" w:sz="6" w:space="0" w:color="auto"/>
              <w:left w:val="single" w:sz="6" w:space="0" w:color="auto"/>
              <w:bottom w:val="single" w:sz="6" w:space="0" w:color="auto"/>
              <w:right w:val="single" w:sz="6" w:space="0" w:color="auto"/>
            </w:tcBorders>
            <w:vAlign w:val="center"/>
          </w:tcPr>
          <w:p w:rsidR="001657F7" w:rsidRDefault="001657F7" w:rsidP="00C56504">
            <w:pPr>
              <w:autoSpaceDE w:val="0"/>
              <w:autoSpaceDN w:val="0"/>
              <w:adjustRightInd w:val="0"/>
            </w:pPr>
            <w:r>
              <w:rPr>
                <w:rFonts w:hint="eastAsia"/>
              </w:rPr>
              <w:t>采用小组测试的模式，同学之间互相配合，制定可行的测试计划，完成测试报告，通过项目展示形式，汇报小组工作情况，提供学生组织管理等综合能力。</w:t>
            </w:r>
          </w:p>
        </w:tc>
      </w:tr>
    </w:tbl>
    <w:p w:rsidR="001657F7" w:rsidRPr="00D16DEB" w:rsidRDefault="001657F7" w:rsidP="00D16DEB"/>
    <w:p w:rsidR="001657F7" w:rsidRDefault="001657F7" w:rsidP="00C56504">
      <w:pPr>
        <w:tabs>
          <w:tab w:val="left" w:pos="900"/>
        </w:tabs>
        <w:adjustRightInd w:val="0"/>
        <w:spacing w:line="360" w:lineRule="auto"/>
        <w:ind w:left="420"/>
        <w:rPr>
          <w:sz w:val="24"/>
        </w:rPr>
      </w:pPr>
      <w:bookmarkStart w:id="142" w:name="_Toc28184_WPSOffice_Level2"/>
      <w:r>
        <w:rPr>
          <w:sz w:val="24"/>
        </w:rPr>
        <w:t>1</w:t>
      </w:r>
      <w:r>
        <w:rPr>
          <w:rFonts w:hint="eastAsia"/>
          <w:sz w:val="24"/>
        </w:rPr>
        <w:t>．</w:t>
      </w:r>
      <w:r>
        <w:rPr>
          <w:rFonts w:cs="宋体" w:hint="eastAsia"/>
          <w:sz w:val="24"/>
        </w:rPr>
        <w:t>绪论</w:t>
      </w:r>
      <w:r>
        <w:rPr>
          <w:rFonts w:hint="eastAsia"/>
          <w:sz w:val="24"/>
        </w:rPr>
        <w:t>（</w:t>
      </w:r>
      <w:r>
        <w:rPr>
          <w:rFonts w:hint="eastAsia"/>
          <w:sz w:val="24"/>
        </w:rPr>
        <w:t>2</w:t>
      </w:r>
      <w:r>
        <w:rPr>
          <w:rFonts w:hint="eastAsia"/>
          <w:sz w:val="24"/>
        </w:rPr>
        <w:t>学时）</w:t>
      </w:r>
      <w:bookmarkEnd w:id="142"/>
    </w:p>
    <w:p w:rsidR="001657F7" w:rsidRDefault="001657F7" w:rsidP="00C56504">
      <w:pPr>
        <w:tabs>
          <w:tab w:val="left" w:pos="630"/>
        </w:tabs>
        <w:spacing w:line="300" w:lineRule="auto"/>
        <w:ind w:leftChars="100" w:left="210" w:firstLineChars="100" w:firstLine="240"/>
        <w:rPr>
          <w:bCs/>
          <w:sz w:val="24"/>
        </w:rPr>
      </w:pPr>
      <w:r>
        <w:rPr>
          <w:rFonts w:cs="宋体" w:hint="eastAsia"/>
          <w:sz w:val="24"/>
        </w:rPr>
        <w:t>①</w:t>
      </w:r>
      <w:r>
        <w:rPr>
          <w:rFonts w:cs="宋体"/>
          <w:sz w:val="24"/>
        </w:rPr>
        <w:t xml:space="preserve"> </w:t>
      </w:r>
      <w:r>
        <w:rPr>
          <w:rFonts w:hint="eastAsia"/>
          <w:bCs/>
          <w:sz w:val="24"/>
        </w:rPr>
        <w:t>软件危机和软件生存期</w:t>
      </w:r>
      <w:r>
        <w:rPr>
          <w:rFonts w:cs="宋体" w:hint="eastAsia"/>
          <w:bCs/>
          <w:sz w:val="24"/>
        </w:rPr>
        <w:t>（</w:t>
      </w:r>
      <w:r>
        <w:rPr>
          <w:rFonts w:cs="宋体"/>
          <w:bCs/>
          <w:sz w:val="24"/>
        </w:rPr>
        <w:t>*</w:t>
      </w:r>
      <w:r>
        <w:rPr>
          <w:rFonts w:cs="宋体" w:hint="eastAsia"/>
          <w:bCs/>
          <w:sz w:val="24"/>
        </w:rPr>
        <w:t>）</w:t>
      </w:r>
      <w:r>
        <w:rPr>
          <w:rFonts w:hint="eastAsia"/>
          <w:bCs/>
          <w:sz w:val="24"/>
        </w:rPr>
        <w:t>；</w:t>
      </w:r>
    </w:p>
    <w:p w:rsidR="001657F7" w:rsidRDefault="001657F7" w:rsidP="00C56504">
      <w:pPr>
        <w:tabs>
          <w:tab w:val="left" w:pos="630"/>
        </w:tabs>
        <w:spacing w:line="300" w:lineRule="auto"/>
        <w:ind w:leftChars="100" w:left="210" w:firstLineChars="100" w:firstLine="240"/>
        <w:rPr>
          <w:bCs/>
          <w:sz w:val="24"/>
        </w:rPr>
      </w:pPr>
      <w:r>
        <w:rPr>
          <w:rFonts w:cs="宋体" w:hint="eastAsia"/>
          <w:sz w:val="24"/>
        </w:rPr>
        <w:t>②</w:t>
      </w:r>
      <w:r>
        <w:rPr>
          <w:rFonts w:cs="宋体"/>
          <w:sz w:val="24"/>
        </w:rPr>
        <w:t xml:space="preserve"> </w:t>
      </w:r>
      <w:r>
        <w:rPr>
          <w:rFonts w:hint="eastAsia"/>
          <w:bCs/>
          <w:sz w:val="24"/>
        </w:rPr>
        <w:t>软件的定义和意义</w:t>
      </w:r>
      <w:r>
        <w:rPr>
          <w:rFonts w:cs="宋体" w:hint="eastAsia"/>
          <w:bCs/>
          <w:sz w:val="24"/>
        </w:rPr>
        <w:t>（</w:t>
      </w:r>
      <w:r>
        <w:rPr>
          <w:rFonts w:cs="宋体"/>
          <w:bCs/>
          <w:sz w:val="24"/>
        </w:rPr>
        <w:t>*</w:t>
      </w:r>
      <w:r>
        <w:rPr>
          <w:rFonts w:cs="宋体" w:hint="eastAsia"/>
          <w:bCs/>
          <w:sz w:val="24"/>
        </w:rPr>
        <w:t>）</w:t>
      </w:r>
      <w:r>
        <w:rPr>
          <w:rFonts w:hint="eastAsia"/>
          <w:bCs/>
          <w:sz w:val="24"/>
        </w:rPr>
        <w:t>；</w:t>
      </w:r>
    </w:p>
    <w:p w:rsidR="001657F7" w:rsidRDefault="001657F7" w:rsidP="00C56504">
      <w:pPr>
        <w:tabs>
          <w:tab w:val="left" w:pos="630"/>
        </w:tabs>
        <w:spacing w:line="300" w:lineRule="auto"/>
        <w:ind w:leftChars="100" w:left="210" w:firstLineChars="100" w:firstLine="240"/>
        <w:rPr>
          <w:bCs/>
          <w:sz w:val="24"/>
        </w:rPr>
      </w:pPr>
      <w:r>
        <w:rPr>
          <w:rFonts w:cs="宋体" w:hint="eastAsia"/>
          <w:sz w:val="24"/>
        </w:rPr>
        <w:t>③</w:t>
      </w:r>
      <w:r>
        <w:rPr>
          <w:rFonts w:cs="宋体"/>
          <w:sz w:val="24"/>
        </w:rPr>
        <w:t xml:space="preserve"> </w:t>
      </w:r>
      <w:r>
        <w:rPr>
          <w:rFonts w:hint="eastAsia"/>
          <w:bCs/>
          <w:sz w:val="24"/>
        </w:rPr>
        <w:t>软件测试的发展和历史回顾。</w:t>
      </w:r>
    </w:p>
    <w:p w:rsidR="001657F7" w:rsidRDefault="001657F7" w:rsidP="00C56504">
      <w:pPr>
        <w:tabs>
          <w:tab w:val="left" w:pos="630"/>
        </w:tabs>
        <w:spacing w:line="300" w:lineRule="auto"/>
        <w:ind w:left="210"/>
        <w:rPr>
          <w:bCs/>
          <w:sz w:val="24"/>
        </w:rPr>
      </w:pPr>
      <w:r>
        <w:rPr>
          <w:rFonts w:cs="宋体"/>
          <w:sz w:val="24"/>
        </w:rPr>
        <w:t xml:space="preserve"> </w:t>
      </w:r>
      <w:bookmarkStart w:id="143" w:name="_Toc1010_WPSOffice_Level2"/>
      <w:r>
        <w:rPr>
          <w:bCs/>
          <w:sz w:val="24"/>
        </w:rPr>
        <w:t>2</w:t>
      </w:r>
      <w:r>
        <w:rPr>
          <w:rFonts w:hint="eastAsia"/>
          <w:bCs/>
          <w:sz w:val="24"/>
        </w:rPr>
        <w:t>．软件测试</w:t>
      </w:r>
      <w:r>
        <w:rPr>
          <w:rFonts w:hint="eastAsia"/>
          <w:sz w:val="24"/>
        </w:rPr>
        <w:t>（</w:t>
      </w:r>
      <w:r>
        <w:rPr>
          <w:rFonts w:hint="eastAsia"/>
          <w:sz w:val="24"/>
        </w:rPr>
        <w:t>6</w:t>
      </w:r>
      <w:r>
        <w:rPr>
          <w:rFonts w:hint="eastAsia"/>
          <w:sz w:val="24"/>
        </w:rPr>
        <w:t>学时）</w:t>
      </w:r>
      <w:bookmarkEnd w:id="143"/>
    </w:p>
    <w:p w:rsidR="001657F7" w:rsidRDefault="001657F7" w:rsidP="00C56504">
      <w:pPr>
        <w:tabs>
          <w:tab w:val="left" w:pos="630"/>
        </w:tabs>
        <w:spacing w:line="300" w:lineRule="auto"/>
        <w:ind w:leftChars="100" w:left="210" w:firstLineChars="100" w:firstLine="240"/>
        <w:rPr>
          <w:bCs/>
          <w:sz w:val="24"/>
        </w:rPr>
      </w:pPr>
      <w:r>
        <w:rPr>
          <w:rFonts w:cs="宋体" w:hint="eastAsia"/>
          <w:sz w:val="24"/>
        </w:rPr>
        <w:t>①</w:t>
      </w:r>
      <w:r>
        <w:rPr>
          <w:rFonts w:cs="宋体"/>
          <w:sz w:val="24"/>
        </w:rPr>
        <w:t xml:space="preserve"> </w:t>
      </w:r>
      <w:r>
        <w:rPr>
          <w:rFonts w:hint="eastAsia"/>
          <w:bCs/>
          <w:sz w:val="24"/>
        </w:rPr>
        <w:t>测试的生命周期；</w:t>
      </w:r>
    </w:p>
    <w:p w:rsidR="001657F7" w:rsidRDefault="001657F7" w:rsidP="00C56504">
      <w:pPr>
        <w:tabs>
          <w:tab w:val="left" w:pos="630"/>
        </w:tabs>
        <w:spacing w:line="300" w:lineRule="auto"/>
        <w:ind w:leftChars="100" w:left="210" w:firstLineChars="100" w:firstLine="240"/>
        <w:rPr>
          <w:bCs/>
          <w:sz w:val="24"/>
        </w:rPr>
      </w:pPr>
      <w:r>
        <w:rPr>
          <w:rFonts w:cs="宋体" w:hint="eastAsia"/>
          <w:sz w:val="24"/>
        </w:rPr>
        <w:t>②</w:t>
      </w:r>
      <w:r>
        <w:rPr>
          <w:rFonts w:cs="宋体"/>
          <w:sz w:val="24"/>
        </w:rPr>
        <w:t xml:space="preserve"> </w:t>
      </w:r>
      <w:r>
        <w:rPr>
          <w:rFonts w:hint="eastAsia"/>
          <w:bCs/>
          <w:sz w:val="24"/>
        </w:rPr>
        <w:t>测试步骤；</w:t>
      </w:r>
    </w:p>
    <w:p w:rsidR="001657F7" w:rsidRDefault="001657F7" w:rsidP="00C56504">
      <w:pPr>
        <w:tabs>
          <w:tab w:val="left" w:pos="630"/>
        </w:tabs>
        <w:spacing w:line="300" w:lineRule="auto"/>
        <w:ind w:leftChars="100" w:left="210" w:firstLineChars="100" w:firstLine="240"/>
        <w:rPr>
          <w:bCs/>
          <w:sz w:val="24"/>
        </w:rPr>
      </w:pPr>
      <w:r>
        <w:rPr>
          <w:rFonts w:cs="宋体" w:hint="eastAsia"/>
          <w:sz w:val="24"/>
        </w:rPr>
        <w:t>③</w:t>
      </w:r>
      <w:r>
        <w:rPr>
          <w:rFonts w:cs="宋体"/>
          <w:sz w:val="24"/>
        </w:rPr>
        <w:t xml:space="preserve"> </w:t>
      </w:r>
      <w:r>
        <w:rPr>
          <w:rFonts w:hint="eastAsia"/>
          <w:bCs/>
          <w:sz w:val="24"/>
        </w:rPr>
        <w:t>测试方法概述；</w:t>
      </w:r>
    </w:p>
    <w:p w:rsidR="001657F7" w:rsidRDefault="001657F7" w:rsidP="00C56504">
      <w:pPr>
        <w:tabs>
          <w:tab w:val="left" w:pos="630"/>
        </w:tabs>
        <w:spacing w:line="300" w:lineRule="auto"/>
        <w:ind w:leftChars="100" w:left="210" w:firstLineChars="100" w:firstLine="240"/>
        <w:rPr>
          <w:bCs/>
          <w:sz w:val="24"/>
        </w:rPr>
      </w:pPr>
      <w:r>
        <w:rPr>
          <w:rFonts w:hint="eastAsia"/>
          <w:bCs/>
          <w:sz w:val="24"/>
        </w:rPr>
        <w:t>④</w:t>
      </w:r>
      <w:r>
        <w:rPr>
          <w:rFonts w:hint="eastAsia"/>
          <w:bCs/>
          <w:sz w:val="24"/>
        </w:rPr>
        <w:t xml:space="preserve"> </w:t>
      </w:r>
      <w:r>
        <w:rPr>
          <w:rFonts w:hint="eastAsia"/>
          <w:bCs/>
          <w:sz w:val="24"/>
        </w:rPr>
        <w:t>黑盒测试</w:t>
      </w:r>
      <w:r>
        <w:rPr>
          <w:rFonts w:cs="宋体" w:hint="eastAsia"/>
          <w:bCs/>
          <w:sz w:val="24"/>
        </w:rPr>
        <w:t>（</w:t>
      </w:r>
      <w:r>
        <w:rPr>
          <w:rFonts w:cs="宋体"/>
          <w:bCs/>
          <w:sz w:val="24"/>
        </w:rPr>
        <w:t>*</w:t>
      </w:r>
      <w:r>
        <w:rPr>
          <w:rFonts w:cs="宋体" w:hint="eastAsia"/>
          <w:bCs/>
          <w:sz w:val="24"/>
        </w:rPr>
        <w:t>）</w:t>
      </w:r>
      <w:r>
        <w:rPr>
          <w:rFonts w:hint="eastAsia"/>
          <w:bCs/>
          <w:sz w:val="24"/>
        </w:rPr>
        <w:t>；</w:t>
      </w:r>
    </w:p>
    <w:p w:rsidR="001657F7" w:rsidRDefault="001657F7" w:rsidP="00C56504">
      <w:pPr>
        <w:tabs>
          <w:tab w:val="left" w:pos="630"/>
        </w:tabs>
        <w:spacing w:line="300" w:lineRule="auto"/>
        <w:ind w:leftChars="100" w:left="210" w:firstLineChars="100" w:firstLine="240"/>
        <w:rPr>
          <w:bCs/>
          <w:sz w:val="24"/>
        </w:rPr>
      </w:pPr>
      <w:r>
        <w:rPr>
          <w:rFonts w:hint="eastAsia"/>
          <w:bCs/>
          <w:sz w:val="24"/>
        </w:rPr>
        <w:t>⑤</w:t>
      </w:r>
      <w:r>
        <w:rPr>
          <w:rFonts w:hint="eastAsia"/>
          <w:bCs/>
          <w:sz w:val="24"/>
        </w:rPr>
        <w:t xml:space="preserve"> </w:t>
      </w:r>
      <w:r>
        <w:rPr>
          <w:rFonts w:hint="eastAsia"/>
          <w:bCs/>
          <w:sz w:val="24"/>
        </w:rPr>
        <w:t>白盒测试</w:t>
      </w:r>
      <w:r>
        <w:rPr>
          <w:rFonts w:cs="宋体" w:hint="eastAsia"/>
          <w:bCs/>
          <w:sz w:val="24"/>
        </w:rPr>
        <w:t>（</w:t>
      </w:r>
      <w:r>
        <w:rPr>
          <w:rFonts w:cs="宋体"/>
          <w:bCs/>
          <w:sz w:val="24"/>
        </w:rPr>
        <w:t>*</w:t>
      </w:r>
      <w:r>
        <w:rPr>
          <w:rFonts w:cs="宋体" w:hint="eastAsia"/>
          <w:bCs/>
          <w:sz w:val="24"/>
        </w:rPr>
        <w:t>）</w:t>
      </w:r>
      <w:r>
        <w:rPr>
          <w:rFonts w:hint="eastAsia"/>
          <w:bCs/>
          <w:sz w:val="24"/>
        </w:rPr>
        <w:t>；</w:t>
      </w:r>
    </w:p>
    <w:p w:rsidR="001657F7" w:rsidRDefault="001657F7" w:rsidP="00C56504">
      <w:pPr>
        <w:tabs>
          <w:tab w:val="left" w:pos="630"/>
        </w:tabs>
        <w:spacing w:line="300" w:lineRule="auto"/>
        <w:ind w:leftChars="100" w:left="210" w:firstLineChars="100" w:firstLine="240"/>
        <w:rPr>
          <w:bCs/>
          <w:sz w:val="24"/>
        </w:rPr>
      </w:pPr>
      <w:r>
        <w:rPr>
          <w:rFonts w:hint="eastAsia"/>
          <w:bCs/>
          <w:sz w:val="24"/>
        </w:rPr>
        <w:t>⑥</w:t>
      </w:r>
      <w:r>
        <w:rPr>
          <w:rFonts w:hint="eastAsia"/>
          <w:bCs/>
          <w:sz w:val="24"/>
        </w:rPr>
        <w:t xml:space="preserve"> </w:t>
      </w:r>
      <w:r>
        <w:rPr>
          <w:rFonts w:hint="eastAsia"/>
          <w:bCs/>
          <w:sz w:val="24"/>
        </w:rPr>
        <w:t>集成测试</w:t>
      </w:r>
      <w:r>
        <w:rPr>
          <w:rFonts w:cs="宋体" w:hint="eastAsia"/>
          <w:bCs/>
          <w:sz w:val="24"/>
        </w:rPr>
        <w:t>（</w:t>
      </w:r>
      <w:r>
        <w:rPr>
          <w:rFonts w:cs="宋体"/>
          <w:bCs/>
          <w:sz w:val="24"/>
        </w:rPr>
        <w:t>*</w:t>
      </w:r>
      <w:r>
        <w:rPr>
          <w:rFonts w:cs="宋体" w:hint="eastAsia"/>
          <w:bCs/>
          <w:sz w:val="24"/>
        </w:rPr>
        <w:t>）</w:t>
      </w:r>
      <w:r>
        <w:rPr>
          <w:rFonts w:hint="eastAsia"/>
          <w:bCs/>
          <w:sz w:val="24"/>
        </w:rPr>
        <w:t>；</w:t>
      </w:r>
    </w:p>
    <w:p w:rsidR="001657F7" w:rsidRDefault="00C73100" w:rsidP="00C56504">
      <w:pPr>
        <w:tabs>
          <w:tab w:val="left" w:pos="630"/>
        </w:tabs>
        <w:spacing w:line="300" w:lineRule="auto"/>
        <w:ind w:leftChars="100" w:left="210" w:firstLineChars="100" w:firstLine="240"/>
        <w:rPr>
          <w:bCs/>
          <w:sz w:val="24"/>
        </w:rPr>
      </w:pPr>
      <w:r>
        <w:rPr>
          <w:bCs/>
          <w:sz w:val="24"/>
        </w:rPr>
        <w:fldChar w:fldCharType="begin"/>
      </w:r>
      <w:r w:rsidR="001657F7">
        <w:rPr>
          <w:bCs/>
          <w:sz w:val="24"/>
        </w:rPr>
        <w:instrText xml:space="preserve"> </w:instrText>
      </w:r>
      <w:r w:rsidR="001657F7">
        <w:rPr>
          <w:rFonts w:hint="eastAsia"/>
          <w:bCs/>
          <w:sz w:val="24"/>
        </w:rPr>
        <w:instrText>= 7 \* GB3</w:instrText>
      </w:r>
      <w:r w:rsidR="001657F7">
        <w:rPr>
          <w:bCs/>
          <w:sz w:val="24"/>
        </w:rPr>
        <w:instrText xml:space="preserve"> </w:instrText>
      </w:r>
      <w:r>
        <w:rPr>
          <w:bCs/>
          <w:sz w:val="24"/>
        </w:rPr>
        <w:fldChar w:fldCharType="separate"/>
      </w:r>
      <w:r w:rsidR="001657F7">
        <w:rPr>
          <w:rFonts w:hint="eastAsia"/>
          <w:bCs/>
          <w:sz w:val="24"/>
        </w:rPr>
        <w:t>⑦</w:t>
      </w:r>
      <w:r>
        <w:rPr>
          <w:bCs/>
          <w:sz w:val="24"/>
        </w:rPr>
        <w:fldChar w:fldCharType="end"/>
      </w:r>
      <w:r w:rsidR="001657F7">
        <w:rPr>
          <w:rFonts w:hint="eastAsia"/>
          <w:bCs/>
          <w:sz w:val="24"/>
        </w:rPr>
        <w:t xml:space="preserve"> </w:t>
      </w:r>
      <w:r w:rsidR="001657F7">
        <w:rPr>
          <w:rFonts w:hint="eastAsia"/>
          <w:bCs/>
          <w:sz w:val="24"/>
        </w:rPr>
        <w:t>系统测试</w:t>
      </w:r>
      <w:r w:rsidR="001657F7">
        <w:rPr>
          <w:rFonts w:cs="宋体" w:hint="eastAsia"/>
          <w:bCs/>
          <w:sz w:val="24"/>
        </w:rPr>
        <w:t>（</w:t>
      </w:r>
      <w:r w:rsidR="001657F7">
        <w:rPr>
          <w:rFonts w:cs="宋体"/>
          <w:bCs/>
          <w:sz w:val="24"/>
        </w:rPr>
        <w:t>*</w:t>
      </w:r>
      <w:r w:rsidR="001657F7">
        <w:rPr>
          <w:rFonts w:cs="宋体" w:hint="eastAsia"/>
          <w:bCs/>
          <w:sz w:val="24"/>
        </w:rPr>
        <w:t>）</w:t>
      </w:r>
      <w:r w:rsidR="001657F7">
        <w:rPr>
          <w:rFonts w:hint="eastAsia"/>
          <w:bCs/>
          <w:sz w:val="24"/>
        </w:rPr>
        <w:t>；</w:t>
      </w:r>
    </w:p>
    <w:p w:rsidR="001657F7" w:rsidRDefault="001657F7" w:rsidP="00C56504">
      <w:pPr>
        <w:tabs>
          <w:tab w:val="left" w:pos="630"/>
        </w:tabs>
        <w:spacing w:line="300" w:lineRule="auto"/>
        <w:ind w:leftChars="100" w:left="210"/>
        <w:rPr>
          <w:bCs/>
          <w:sz w:val="24"/>
        </w:rPr>
      </w:pPr>
      <w:bookmarkStart w:id="144" w:name="_Toc28198_WPSOffice_Level2"/>
      <w:r>
        <w:rPr>
          <w:bCs/>
          <w:sz w:val="24"/>
        </w:rPr>
        <w:t>3</w:t>
      </w:r>
      <w:r>
        <w:rPr>
          <w:rFonts w:hint="eastAsia"/>
          <w:bCs/>
          <w:sz w:val="24"/>
        </w:rPr>
        <w:t>．测试组织与管理</w:t>
      </w:r>
      <w:r>
        <w:rPr>
          <w:rFonts w:hint="eastAsia"/>
          <w:sz w:val="24"/>
        </w:rPr>
        <w:t>（</w:t>
      </w:r>
      <w:r>
        <w:rPr>
          <w:sz w:val="24"/>
        </w:rPr>
        <w:t>4</w:t>
      </w:r>
      <w:r>
        <w:rPr>
          <w:rFonts w:hint="eastAsia"/>
          <w:sz w:val="24"/>
        </w:rPr>
        <w:t>学时）</w:t>
      </w:r>
      <w:bookmarkEnd w:id="144"/>
    </w:p>
    <w:p w:rsidR="001657F7" w:rsidRDefault="001657F7" w:rsidP="00C56504">
      <w:pPr>
        <w:tabs>
          <w:tab w:val="left" w:pos="630"/>
        </w:tabs>
        <w:spacing w:line="300" w:lineRule="auto"/>
        <w:ind w:leftChars="100" w:left="210" w:firstLineChars="100" w:firstLine="240"/>
        <w:rPr>
          <w:bCs/>
          <w:sz w:val="24"/>
        </w:rPr>
      </w:pPr>
      <w:r>
        <w:rPr>
          <w:rFonts w:cs="宋体" w:hint="eastAsia"/>
          <w:sz w:val="24"/>
        </w:rPr>
        <w:t>①</w:t>
      </w:r>
      <w:r>
        <w:rPr>
          <w:rFonts w:cs="宋体"/>
          <w:sz w:val="24"/>
        </w:rPr>
        <w:t xml:space="preserve"> </w:t>
      </w:r>
      <w:r>
        <w:rPr>
          <w:rFonts w:hint="eastAsia"/>
          <w:bCs/>
          <w:sz w:val="24"/>
        </w:rPr>
        <w:t>测试准备；</w:t>
      </w:r>
    </w:p>
    <w:p w:rsidR="001657F7" w:rsidRDefault="001657F7" w:rsidP="00C56504">
      <w:pPr>
        <w:tabs>
          <w:tab w:val="left" w:pos="630"/>
        </w:tabs>
        <w:spacing w:line="300" w:lineRule="auto"/>
        <w:ind w:leftChars="100" w:left="210" w:firstLineChars="100" w:firstLine="240"/>
        <w:rPr>
          <w:bCs/>
          <w:sz w:val="24"/>
        </w:rPr>
      </w:pPr>
      <w:r>
        <w:rPr>
          <w:rFonts w:cs="宋体" w:hint="eastAsia"/>
          <w:sz w:val="24"/>
        </w:rPr>
        <w:t>②</w:t>
      </w:r>
      <w:r>
        <w:rPr>
          <w:rFonts w:cs="宋体"/>
          <w:sz w:val="24"/>
        </w:rPr>
        <w:t xml:space="preserve"> </w:t>
      </w:r>
      <w:r>
        <w:rPr>
          <w:rFonts w:hint="eastAsia"/>
          <w:bCs/>
          <w:sz w:val="24"/>
        </w:rPr>
        <w:t>测试实施</w:t>
      </w:r>
      <w:r>
        <w:rPr>
          <w:rFonts w:cs="宋体" w:hint="eastAsia"/>
          <w:bCs/>
          <w:sz w:val="24"/>
        </w:rPr>
        <w:t>（</w:t>
      </w:r>
      <w:r>
        <w:rPr>
          <w:rFonts w:cs="宋体"/>
          <w:bCs/>
          <w:sz w:val="24"/>
        </w:rPr>
        <w:t>*</w:t>
      </w:r>
      <w:r>
        <w:rPr>
          <w:rFonts w:cs="宋体" w:hint="eastAsia"/>
          <w:bCs/>
          <w:sz w:val="24"/>
        </w:rPr>
        <w:t>）</w:t>
      </w:r>
      <w:r>
        <w:rPr>
          <w:rFonts w:hint="eastAsia"/>
          <w:bCs/>
          <w:sz w:val="24"/>
        </w:rPr>
        <w:t>；</w:t>
      </w:r>
    </w:p>
    <w:p w:rsidR="001657F7" w:rsidRDefault="001657F7" w:rsidP="00C56504">
      <w:pPr>
        <w:tabs>
          <w:tab w:val="left" w:pos="630"/>
        </w:tabs>
        <w:spacing w:line="300" w:lineRule="auto"/>
        <w:ind w:leftChars="100" w:left="210" w:firstLineChars="100" w:firstLine="240"/>
        <w:rPr>
          <w:bCs/>
          <w:sz w:val="24"/>
        </w:rPr>
      </w:pPr>
      <w:r>
        <w:rPr>
          <w:rFonts w:cs="宋体" w:hint="eastAsia"/>
          <w:sz w:val="24"/>
        </w:rPr>
        <w:t>③</w:t>
      </w:r>
      <w:r>
        <w:rPr>
          <w:rFonts w:cs="宋体" w:hint="eastAsia"/>
          <w:sz w:val="24"/>
        </w:rPr>
        <w:t xml:space="preserve"> </w:t>
      </w:r>
      <w:r>
        <w:rPr>
          <w:rFonts w:cs="宋体" w:hint="eastAsia"/>
          <w:sz w:val="24"/>
        </w:rPr>
        <w:t>测试总结</w:t>
      </w:r>
      <w:r>
        <w:rPr>
          <w:rFonts w:hint="eastAsia"/>
          <w:bCs/>
          <w:sz w:val="24"/>
        </w:rPr>
        <w:t>；</w:t>
      </w:r>
    </w:p>
    <w:p w:rsidR="001657F7" w:rsidRDefault="001657F7" w:rsidP="00C56504">
      <w:pPr>
        <w:tabs>
          <w:tab w:val="left" w:pos="630"/>
        </w:tabs>
        <w:spacing w:line="300" w:lineRule="auto"/>
        <w:ind w:leftChars="100" w:left="210"/>
        <w:rPr>
          <w:bCs/>
          <w:sz w:val="24"/>
        </w:rPr>
      </w:pPr>
      <w:r>
        <w:rPr>
          <w:rFonts w:hint="eastAsia"/>
          <w:bCs/>
          <w:sz w:val="24"/>
        </w:rPr>
        <w:t xml:space="preserve">  </w:t>
      </w:r>
      <w:r>
        <w:rPr>
          <w:rFonts w:hint="eastAsia"/>
          <w:bCs/>
          <w:sz w:val="24"/>
        </w:rPr>
        <w:t>④</w:t>
      </w:r>
      <w:r>
        <w:rPr>
          <w:rFonts w:hint="eastAsia"/>
          <w:bCs/>
          <w:sz w:val="24"/>
        </w:rPr>
        <w:t xml:space="preserve"> </w:t>
      </w:r>
      <w:r>
        <w:rPr>
          <w:rFonts w:hint="eastAsia"/>
          <w:bCs/>
          <w:sz w:val="24"/>
        </w:rPr>
        <w:t>缺陷管理。</w:t>
      </w:r>
    </w:p>
    <w:p w:rsidR="001657F7" w:rsidRDefault="001657F7" w:rsidP="00C56504">
      <w:pPr>
        <w:tabs>
          <w:tab w:val="left" w:pos="630"/>
        </w:tabs>
        <w:spacing w:line="300" w:lineRule="auto"/>
        <w:ind w:leftChars="100" w:left="210"/>
        <w:rPr>
          <w:bCs/>
          <w:sz w:val="24"/>
        </w:rPr>
      </w:pPr>
      <w:bookmarkStart w:id="145" w:name="_Toc32759_WPSOffice_Level2"/>
      <w:r>
        <w:rPr>
          <w:bCs/>
          <w:sz w:val="24"/>
        </w:rPr>
        <w:t>4</w:t>
      </w:r>
      <w:r>
        <w:rPr>
          <w:rFonts w:hint="eastAsia"/>
          <w:bCs/>
          <w:sz w:val="24"/>
        </w:rPr>
        <w:t>．软件评审</w:t>
      </w:r>
      <w:r>
        <w:rPr>
          <w:rFonts w:hint="eastAsia"/>
          <w:sz w:val="24"/>
        </w:rPr>
        <w:t>（</w:t>
      </w:r>
      <w:r>
        <w:rPr>
          <w:rFonts w:hint="eastAsia"/>
          <w:sz w:val="24"/>
        </w:rPr>
        <w:t>2</w:t>
      </w:r>
      <w:r>
        <w:rPr>
          <w:rFonts w:hint="eastAsia"/>
          <w:sz w:val="24"/>
        </w:rPr>
        <w:t>学时）</w:t>
      </w:r>
      <w:bookmarkEnd w:id="145"/>
    </w:p>
    <w:p w:rsidR="001657F7" w:rsidRDefault="001657F7" w:rsidP="00C56504">
      <w:pPr>
        <w:tabs>
          <w:tab w:val="left" w:pos="630"/>
        </w:tabs>
        <w:spacing w:line="300" w:lineRule="auto"/>
        <w:ind w:leftChars="100" w:left="210" w:firstLineChars="100" w:firstLine="240"/>
        <w:rPr>
          <w:bCs/>
          <w:sz w:val="24"/>
        </w:rPr>
      </w:pPr>
      <w:r>
        <w:rPr>
          <w:rFonts w:hint="eastAsia"/>
          <w:bCs/>
          <w:sz w:val="24"/>
        </w:rPr>
        <w:t>①</w:t>
      </w:r>
      <w:r>
        <w:rPr>
          <w:bCs/>
          <w:sz w:val="24"/>
        </w:rPr>
        <w:t xml:space="preserve"> </w:t>
      </w:r>
      <w:r>
        <w:rPr>
          <w:rFonts w:hint="eastAsia"/>
          <w:bCs/>
          <w:sz w:val="24"/>
        </w:rPr>
        <w:t>软件评审方法；</w:t>
      </w:r>
    </w:p>
    <w:p w:rsidR="001657F7" w:rsidRDefault="001657F7" w:rsidP="00C56504">
      <w:pPr>
        <w:tabs>
          <w:tab w:val="left" w:pos="630"/>
        </w:tabs>
        <w:spacing w:line="300" w:lineRule="auto"/>
        <w:ind w:leftChars="100" w:left="210" w:firstLineChars="100" w:firstLine="240"/>
        <w:rPr>
          <w:bCs/>
          <w:sz w:val="24"/>
        </w:rPr>
      </w:pPr>
      <w:r>
        <w:rPr>
          <w:rFonts w:hint="eastAsia"/>
          <w:bCs/>
          <w:sz w:val="24"/>
        </w:rPr>
        <w:t>②</w:t>
      </w:r>
      <w:r>
        <w:rPr>
          <w:bCs/>
          <w:sz w:val="24"/>
        </w:rPr>
        <w:t xml:space="preserve"> </w:t>
      </w:r>
      <w:r>
        <w:rPr>
          <w:rFonts w:hint="eastAsia"/>
          <w:bCs/>
          <w:sz w:val="24"/>
        </w:rPr>
        <w:t>软件评审的作用</w:t>
      </w:r>
      <w:r>
        <w:rPr>
          <w:rFonts w:cs="宋体" w:hint="eastAsia"/>
          <w:bCs/>
          <w:sz w:val="24"/>
        </w:rPr>
        <w:t>（</w:t>
      </w:r>
      <w:r>
        <w:rPr>
          <w:rFonts w:cs="宋体"/>
          <w:bCs/>
          <w:sz w:val="24"/>
        </w:rPr>
        <w:t>*</w:t>
      </w:r>
      <w:r>
        <w:rPr>
          <w:rFonts w:cs="宋体" w:hint="eastAsia"/>
          <w:bCs/>
          <w:sz w:val="24"/>
        </w:rPr>
        <w:t>）；</w:t>
      </w:r>
    </w:p>
    <w:p w:rsidR="001657F7" w:rsidRDefault="001657F7" w:rsidP="00C56504">
      <w:pPr>
        <w:tabs>
          <w:tab w:val="left" w:pos="630"/>
        </w:tabs>
        <w:spacing w:line="300" w:lineRule="auto"/>
        <w:ind w:leftChars="100" w:left="210" w:firstLineChars="100" w:firstLine="240"/>
        <w:rPr>
          <w:bCs/>
          <w:sz w:val="24"/>
        </w:rPr>
      </w:pPr>
      <w:r>
        <w:rPr>
          <w:rFonts w:hint="eastAsia"/>
          <w:bCs/>
          <w:sz w:val="24"/>
        </w:rPr>
        <w:lastRenderedPageBreak/>
        <w:t>③</w:t>
      </w:r>
      <w:r>
        <w:rPr>
          <w:bCs/>
          <w:sz w:val="24"/>
        </w:rPr>
        <w:t xml:space="preserve"> </w:t>
      </w:r>
      <w:r>
        <w:rPr>
          <w:rFonts w:hint="eastAsia"/>
          <w:bCs/>
          <w:sz w:val="24"/>
        </w:rPr>
        <w:t>软件评审的实施。</w:t>
      </w:r>
    </w:p>
    <w:p w:rsidR="001657F7" w:rsidRDefault="001657F7" w:rsidP="00C56504">
      <w:pPr>
        <w:tabs>
          <w:tab w:val="left" w:pos="630"/>
        </w:tabs>
        <w:spacing w:line="300" w:lineRule="auto"/>
        <w:ind w:firstLineChars="100" w:firstLine="240"/>
        <w:rPr>
          <w:bCs/>
          <w:sz w:val="24"/>
        </w:rPr>
      </w:pPr>
      <w:bookmarkStart w:id="146" w:name="_Toc7726_WPSOffice_Level2"/>
      <w:r>
        <w:rPr>
          <w:rFonts w:hint="eastAsia"/>
          <w:bCs/>
          <w:sz w:val="24"/>
        </w:rPr>
        <w:t>5</w:t>
      </w:r>
      <w:r>
        <w:rPr>
          <w:rFonts w:hint="eastAsia"/>
          <w:bCs/>
          <w:sz w:val="24"/>
        </w:rPr>
        <w:t>．软件质量与软件质量管理</w:t>
      </w:r>
      <w:r>
        <w:rPr>
          <w:rFonts w:hint="eastAsia"/>
          <w:sz w:val="24"/>
        </w:rPr>
        <w:t>（</w:t>
      </w:r>
      <w:r>
        <w:rPr>
          <w:rFonts w:hint="eastAsia"/>
          <w:sz w:val="24"/>
        </w:rPr>
        <w:t>4</w:t>
      </w:r>
      <w:r>
        <w:rPr>
          <w:rFonts w:hint="eastAsia"/>
          <w:sz w:val="24"/>
        </w:rPr>
        <w:t>学时）</w:t>
      </w:r>
      <w:bookmarkEnd w:id="146"/>
    </w:p>
    <w:p w:rsidR="001657F7" w:rsidRDefault="001657F7" w:rsidP="00C56504">
      <w:pPr>
        <w:tabs>
          <w:tab w:val="left" w:pos="630"/>
        </w:tabs>
        <w:spacing w:line="300" w:lineRule="auto"/>
        <w:ind w:firstLineChars="200" w:firstLine="480"/>
        <w:rPr>
          <w:bCs/>
          <w:sz w:val="24"/>
        </w:rPr>
      </w:pPr>
      <w:r>
        <w:rPr>
          <w:rFonts w:hint="eastAsia"/>
          <w:bCs/>
          <w:sz w:val="24"/>
        </w:rPr>
        <w:t>①</w:t>
      </w:r>
      <w:r>
        <w:rPr>
          <w:bCs/>
          <w:sz w:val="24"/>
        </w:rPr>
        <w:t xml:space="preserve"> </w:t>
      </w:r>
      <w:r>
        <w:rPr>
          <w:rFonts w:hint="eastAsia"/>
          <w:bCs/>
          <w:sz w:val="24"/>
        </w:rPr>
        <w:t>软件质量问题的挑战；</w:t>
      </w:r>
    </w:p>
    <w:p w:rsidR="001657F7" w:rsidRDefault="001657F7" w:rsidP="00C56504">
      <w:pPr>
        <w:tabs>
          <w:tab w:val="left" w:pos="630"/>
        </w:tabs>
        <w:spacing w:line="300" w:lineRule="auto"/>
        <w:ind w:firstLineChars="200" w:firstLine="480"/>
        <w:rPr>
          <w:bCs/>
          <w:sz w:val="24"/>
        </w:rPr>
      </w:pPr>
      <w:r>
        <w:rPr>
          <w:rFonts w:hint="eastAsia"/>
          <w:bCs/>
          <w:sz w:val="24"/>
        </w:rPr>
        <w:t>②</w:t>
      </w:r>
      <w:r>
        <w:rPr>
          <w:bCs/>
          <w:sz w:val="24"/>
        </w:rPr>
        <w:t xml:space="preserve"> </w:t>
      </w:r>
      <w:r>
        <w:rPr>
          <w:rFonts w:hint="eastAsia"/>
          <w:bCs/>
          <w:sz w:val="24"/>
        </w:rPr>
        <w:t>软件错误类型分析（</w:t>
      </w:r>
      <w:r>
        <w:rPr>
          <w:bCs/>
          <w:sz w:val="24"/>
        </w:rPr>
        <w:t>*</w:t>
      </w:r>
      <w:r>
        <w:rPr>
          <w:rFonts w:hint="eastAsia"/>
          <w:bCs/>
          <w:sz w:val="24"/>
        </w:rPr>
        <w:t>）；</w:t>
      </w:r>
    </w:p>
    <w:p w:rsidR="001657F7" w:rsidRDefault="001657F7" w:rsidP="00C56504">
      <w:pPr>
        <w:tabs>
          <w:tab w:val="left" w:pos="630"/>
        </w:tabs>
        <w:spacing w:line="300" w:lineRule="auto"/>
        <w:ind w:firstLineChars="200" w:firstLine="480"/>
        <w:rPr>
          <w:bCs/>
          <w:sz w:val="24"/>
        </w:rPr>
      </w:pPr>
      <w:r>
        <w:rPr>
          <w:rFonts w:hint="eastAsia"/>
          <w:bCs/>
          <w:sz w:val="24"/>
        </w:rPr>
        <w:t>③</w:t>
      </w:r>
      <w:r>
        <w:rPr>
          <w:rFonts w:hint="eastAsia"/>
          <w:bCs/>
          <w:sz w:val="24"/>
        </w:rPr>
        <w:t xml:space="preserve"> </w:t>
      </w:r>
      <w:r>
        <w:rPr>
          <w:rFonts w:hint="eastAsia"/>
          <w:bCs/>
          <w:sz w:val="24"/>
        </w:rPr>
        <w:t>软件质量特性；</w:t>
      </w:r>
    </w:p>
    <w:p w:rsidR="001657F7" w:rsidRDefault="001657F7" w:rsidP="00C56504">
      <w:pPr>
        <w:tabs>
          <w:tab w:val="left" w:pos="630"/>
        </w:tabs>
        <w:spacing w:line="300" w:lineRule="auto"/>
        <w:ind w:leftChars="100" w:left="210" w:firstLineChars="100" w:firstLine="240"/>
        <w:rPr>
          <w:bCs/>
          <w:sz w:val="24"/>
        </w:rPr>
      </w:pPr>
      <w:r>
        <w:rPr>
          <w:rFonts w:hint="eastAsia"/>
          <w:bCs/>
          <w:sz w:val="24"/>
        </w:rPr>
        <w:t>④</w:t>
      </w:r>
      <w:r>
        <w:rPr>
          <w:rFonts w:hint="eastAsia"/>
          <w:bCs/>
          <w:sz w:val="24"/>
        </w:rPr>
        <w:t xml:space="preserve"> </w:t>
      </w:r>
      <w:r>
        <w:rPr>
          <w:rFonts w:hint="eastAsia"/>
          <w:bCs/>
          <w:sz w:val="24"/>
        </w:rPr>
        <w:t>软件质量管理的过程（</w:t>
      </w:r>
      <w:r>
        <w:rPr>
          <w:bCs/>
          <w:sz w:val="24"/>
        </w:rPr>
        <w:t>*</w:t>
      </w:r>
      <w:r>
        <w:rPr>
          <w:rFonts w:hint="eastAsia"/>
          <w:bCs/>
          <w:sz w:val="24"/>
        </w:rPr>
        <w:t>）；</w:t>
      </w:r>
    </w:p>
    <w:p w:rsidR="001657F7" w:rsidRDefault="001657F7" w:rsidP="00C56504">
      <w:pPr>
        <w:tabs>
          <w:tab w:val="left" w:pos="630"/>
        </w:tabs>
        <w:spacing w:line="300" w:lineRule="auto"/>
        <w:ind w:leftChars="100" w:left="210" w:firstLineChars="100" w:firstLine="240"/>
        <w:rPr>
          <w:bCs/>
          <w:sz w:val="24"/>
        </w:rPr>
      </w:pPr>
      <w:r>
        <w:rPr>
          <w:rFonts w:hint="eastAsia"/>
          <w:bCs/>
          <w:sz w:val="24"/>
        </w:rPr>
        <w:t>⑤</w:t>
      </w:r>
      <w:r>
        <w:rPr>
          <w:rFonts w:hint="eastAsia"/>
          <w:bCs/>
          <w:sz w:val="24"/>
        </w:rPr>
        <w:t xml:space="preserve"> </w:t>
      </w:r>
      <w:r>
        <w:rPr>
          <w:rFonts w:hint="eastAsia"/>
          <w:bCs/>
          <w:sz w:val="24"/>
        </w:rPr>
        <w:t>软件质量因素和特性；</w:t>
      </w:r>
    </w:p>
    <w:p w:rsidR="001657F7" w:rsidRDefault="001657F7" w:rsidP="00C56504">
      <w:pPr>
        <w:tabs>
          <w:tab w:val="left" w:pos="630"/>
        </w:tabs>
        <w:spacing w:line="300" w:lineRule="auto"/>
        <w:ind w:leftChars="100" w:left="210" w:firstLineChars="100" w:firstLine="240"/>
        <w:rPr>
          <w:bCs/>
          <w:sz w:val="24"/>
        </w:rPr>
      </w:pPr>
      <w:r>
        <w:rPr>
          <w:rFonts w:hint="eastAsia"/>
          <w:bCs/>
          <w:sz w:val="24"/>
        </w:rPr>
        <w:t>⑥</w:t>
      </w:r>
      <w:r>
        <w:rPr>
          <w:rFonts w:hint="eastAsia"/>
          <w:bCs/>
          <w:sz w:val="24"/>
        </w:rPr>
        <w:t xml:space="preserve"> </w:t>
      </w:r>
      <w:r>
        <w:rPr>
          <w:rFonts w:hint="eastAsia"/>
          <w:bCs/>
          <w:sz w:val="24"/>
        </w:rPr>
        <w:t>软件质量保证任务。</w:t>
      </w:r>
    </w:p>
    <w:p w:rsidR="001657F7" w:rsidRDefault="001657F7" w:rsidP="00C56504">
      <w:pPr>
        <w:tabs>
          <w:tab w:val="left" w:pos="630"/>
        </w:tabs>
        <w:spacing w:line="300" w:lineRule="auto"/>
        <w:rPr>
          <w:sz w:val="24"/>
        </w:rPr>
      </w:pPr>
      <w:r>
        <w:rPr>
          <w:rFonts w:hint="eastAsia"/>
          <w:bCs/>
          <w:sz w:val="24"/>
        </w:rPr>
        <w:t xml:space="preserve">  </w:t>
      </w:r>
      <w:bookmarkStart w:id="147" w:name="_Toc14775_WPSOffice_Level2"/>
      <w:r>
        <w:rPr>
          <w:rFonts w:hint="eastAsia"/>
          <w:bCs/>
          <w:sz w:val="24"/>
        </w:rPr>
        <w:t xml:space="preserve">6. </w:t>
      </w:r>
      <w:r>
        <w:rPr>
          <w:rFonts w:hint="eastAsia"/>
          <w:bCs/>
          <w:sz w:val="24"/>
        </w:rPr>
        <w:t>软件测试训练</w:t>
      </w:r>
      <w:r>
        <w:rPr>
          <w:rFonts w:hint="eastAsia"/>
          <w:sz w:val="24"/>
        </w:rPr>
        <w:t>（</w:t>
      </w:r>
      <w:r>
        <w:rPr>
          <w:rFonts w:hint="eastAsia"/>
          <w:sz w:val="24"/>
        </w:rPr>
        <w:t>14</w:t>
      </w:r>
      <w:r>
        <w:rPr>
          <w:rFonts w:hint="eastAsia"/>
          <w:sz w:val="24"/>
        </w:rPr>
        <w:t>学时）</w:t>
      </w:r>
      <w:bookmarkEnd w:id="147"/>
    </w:p>
    <w:p w:rsidR="001657F7" w:rsidRDefault="001657F7" w:rsidP="00C56504">
      <w:pPr>
        <w:tabs>
          <w:tab w:val="left" w:pos="630"/>
        </w:tabs>
        <w:spacing w:line="300" w:lineRule="auto"/>
        <w:rPr>
          <w:color w:val="000000"/>
          <w:sz w:val="24"/>
        </w:rPr>
      </w:pPr>
      <w:r>
        <w:rPr>
          <w:rFonts w:hint="eastAsia"/>
          <w:sz w:val="24"/>
        </w:rPr>
        <w:t xml:space="preserve">    </w:t>
      </w:r>
      <w:r>
        <w:rPr>
          <w:rFonts w:hint="eastAsia"/>
          <w:bCs/>
          <w:sz w:val="24"/>
        </w:rPr>
        <w:t xml:space="preserve"> </w:t>
      </w:r>
      <w:r>
        <w:rPr>
          <w:rFonts w:hint="eastAsia"/>
          <w:bCs/>
          <w:sz w:val="24"/>
        </w:rPr>
        <w:t>①</w:t>
      </w:r>
      <w:r>
        <w:rPr>
          <w:bCs/>
          <w:sz w:val="24"/>
        </w:rPr>
        <w:t xml:space="preserve"> </w:t>
      </w:r>
      <w:r>
        <w:rPr>
          <w:rFonts w:hint="eastAsia"/>
          <w:color w:val="000000"/>
          <w:sz w:val="24"/>
        </w:rPr>
        <w:t>有关软件测试的国家标准的介绍</w:t>
      </w:r>
      <w:r>
        <w:rPr>
          <w:rFonts w:hint="eastAsia"/>
          <w:bCs/>
          <w:sz w:val="24"/>
        </w:rPr>
        <w:t>（</w:t>
      </w:r>
      <w:r>
        <w:rPr>
          <w:bCs/>
          <w:sz w:val="24"/>
        </w:rPr>
        <w:t>*</w:t>
      </w:r>
      <w:r>
        <w:rPr>
          <w:rFonts w:hint="eastAsia"/>
          <w:bCs/>
          <w:sz w:val="24"/>
        </w:rPr>
        <w:t>）</w:t>
      </w:r>
      <w:r>
        <w:rPr>
          <w:rFonts w:hint="eastAsia"/>
          <w:color w:val="000000"/>
          <w:sz w:val="24"/>
        </w:rPr>
        <w:t>；</w:t>
      </w:r>
    </w:p>
    <w:p w:rsidR="001657F7" w:rsidRDefault="001657F7" w:rsidP="00C56504">
      <w:pPr>
        <w:tabs>
          <w:tab w:val="left" w:pos="630"/>
        </w:tabs>
        <w:spacing w:line="300" w:lineRule="auto"/>
        <w:rPr>
          <w:bCs/>
          <w:sz w:val="24"/>
        </w:rPr>
      </w:pPr>
      <w:r>
        <w:rPr>
          <w:rFonts w:hint="eastAsia"/>
          <w:color w:val="000000"/>
          <w:sz w:val="24"/>
        </w:rPr>
        <w:t xml:space="preserve">     </w:t>
      </w:r>
      <w:r>
        <w:rPr>
          <w:rFonts w:hint="eastAsia"/>
          <w:bCs/>
          <w:sz w:val="24"/>
        </w:rPr>
        <w:t>②</w:t>
      </w:r>
      <w:r>
        <w:rPr>
          <w:rFonts w:hint="eastAsia"/>
          <w:bCs/>
          <w:sz w:val="24"/>
        </w:rPr>
        <w:t xml:space="preserve"> </w:t>
      </w:r>
      <w:r>
        <w:rPr>
          <w:rFonts w:hint="eastAsia"/>
          <w:bCs/>
          <w:sz w:val="24"/>
        </w:rPr>
        <w:t>被测软件的功能介绍；</w:t>
      </w:r>
    </w:p>
    <w:p w:rsidR="001657F7" w:rsidRDefault="001657F7" w:rsidP="00C56504">
      <w:pPr>
        <w:tabs>
          <w:tab w:val="left" w:pos="630"/>
        </w:tabs>
        <w:spacing w:line="300" w:lineRule="auto"/>
        <w:rPr>
          <w:bCs/>
          <w:sz w:val="24"/>
        </w:rPr>
      </w:pPr>
      <w:r>
        <w:rPr>
          <w:rFonts w:hint="eastAsia"/>
          <w:bCs/>
          <w:sz w:val="24"/>
        </w:rPr>
        <w:t xml:space="preserve">     </w:t>
      </w:r>
      <w:r>
        <w:rPr>
          <w:rFonts w:hint="eastAsia"/>
          <w:bCs/>
          <w:sz w:val="24"/>
        </w:rPr>
        <w:t>③</w:t>
      </w:r>
      <w:r>
        <w:rPr>
          <w:bCs/>
          <w:sz w:val="24"/>
        </w:rPr>
        <w:t xml:space="preserve"> </w:t>
      </w:r>
      <w:r>
        <w:rPr>
          <w:rFonts w:hint="eastAsia"/>
          <w:bCs/>
          <w:sz w:val="24"/>
        </w:rPr>
        <w:t>对被测软件进行测试，并在各个阶段形成文档。</w:t>
      </w:r>
    </w:p>
    <w:p w:rsidR="001657F7" w:rsidRDefault="001657F7" w:rsidP="00C56504">
      <w:pPr>
        <w:spacing w:line="360" w:lineRule="auto"/>
        <w:rPr>
          <w:rFonts w:ascii="宋体" w:hAnsi="宋体" w:cs="宋体"/>
          <w:sz w:val="24"/>
        </w:rPr>
      </w:pPr>
      <w:r>
        <w:rPr>
          <w:rFonts w:cs="宋体" w:hint="eastAsia"/>
          <w:bCs/>
          <w:sz w:val="24"/>
        </w:rPr>
        <w:t>注：有“（</w:t>
      </w:r>
      <w:r>
        <w:rPr>
          <w:rFonts w:cs="宋体"/>
          <w:bCs/>
          <w:sz w:val="24"/>
        </w:rPr>
        <w:t>*</w:t>
      </w:r>
      <w:r>
        <w:rPr>
          <w:rFonts w:cs="宋体" w:hint="eastAsia"/>
          <w:bCs/>
          <w:sz w:val="24"/>
        </w:rPr>
        <w:t>）”标记的为要求重点掌握的内容。</w:t>
      </w:r>
    </w:p>
    <w:p w:rsidR="001657F7" w:rsidRDefault="001657F7" w:rsidP="00C56504">
      <w:pPr>
        <w:spacing w:line="360" w:lineRule="auto"/>
        <w:rPr>
          <w:rFonts w:ascii="宋体" w:hAnsi="宋体"/>
          <w:b/>
          <w:sz w:val="24"/>
        </w:rPr>
      </w:pPr>
      <w:r>
        <w:rPr>
          <w:rFonts w:ascii="宋体" w:hAnsi="宋体" w:hint="eastAsia"/>
          <w:b/>
          <w:sz w:val="24"/>
        </w:rPr>
        <w:t>学时分配表：</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43"/>
        <w:gridCol w:w="677"/>
        <w:gridCol w:w="853"/>
        <w:gridCol w:w="777"/>
        <w:gridCol w:w="777"/>
        <w:gridCol w:w="777"/>
        <w:gridCol w:w="735"/>
        <w:gridCol w:w="1060"/>
      </w:tblGrid>
      <w:tr w:rsidR="001657F7" w:rsidTr="00081287">
        <w:trPr>
          <w:trHeight w:val="799"/>
        </w:trPr>
        <w:tc>
          <w:tcPr>
            <w:tcW w:w="2943" w:type="dxa"/>
            <w:tcBorders>
              <w:top w:val="single" w:sz="4" w:space="0" w:color="auto"/>
              <w:left w:val="single" w:sz="4" w:space="0" w:color="auto"/>
              <w:bottom w:val="single" w:sz="4" w:space="0" w:color="auto"/>
              <w:right w:val="single" w:sz="4" w:space="0" w:color="auto"/>
            </w:tcBorders>
          </w:tcPr>
          <w:p w:rsidR="001657F7" w:rsidRDefault="00C73100" w:rsidP="00C56504">
            <w:pPr>
              <w:spacing w:line="280" w:lineRule="exact"/>
              <w:ind w:firstLineChars="745" w:firstLine="1571"/>
              <w:rPr>
                <w:rFonts w:ascii="宋体" w:hAnsi="宋体"/>
                <w:b/>
              </w:rPr>
            </w:pPr>
            <w:r w:rsidRPr="00C73100">
              <w:rPr>
                <w:b/>
              </w:rPr>
              <w:pict>
                <v:polyline id="_x0000_s1075" style="position:absolute;left:0;text-align:left;z-index:251689984;mso-wrap-style:square" points="-4.8pt,.25pt,132.45pt,18.45pt" coordsize="2745,364">
                  <v:path arrowok="t"/>
                </v:polyline>
              </w:pict>
            </w:r>
            <w:r w:rsidRPr="00C73100">
              <w:rPr>
                <w:b/>
              </w:rPr>
              <w:pict>
                <v:polyline id="_x0000_s1076" style="position:absolute;left:0;text-align:left;z-index:251691008;mso-wrap-style:square" points="-5.55pt,1pt,76.2pt,40.95pt" coordsize="1635,799">
                  <v:path arrowok="t"/>
                </v:polyline>
              </w:pict>
            </w:r>
            <w:r w:rsidR="001657F7">
              <w:rPr>
                <w:rFonts w:ascii="宋体" w:hAnsi="宋体" w:hint="eastAsia"/>
                <w:b/>
              </w:rPr>
              <w:t>教学方式</w:t>
            </w:r>
          </w:p>
          <w:p w:rsidR="001657F7" w:rsidRDefault="001657F7" w:rsidP="00C56504">
            <w:pPr>
              <w:spacing w:line="240" w:lineRule="exact"/>
              <w:rPr>
                <w:rFonts w:ascii="宋体" w:hAnsi="宋体"/>
                <w:b/>
              </w:rPr>
            </w:pPr>
            <w:r>
              <w:rPr>
                <w:rFonts w:ascii="宋体" w:hAnsi="宋体" w:hint="eastAsia"/>
                <w:b/>
              </w:rPr>
              <w:t xml:space="preserve">        教学时数</w:t>
            </w:r>
          </w:p>
          <w:p w:rsidR="001657F7" w:rsidRDefault="001657F7" w:rsidP="00C56504">
            <w:pPr>
              <w:spacing w:line="240" w:lineRule="exact"/>
              <w:rPr>
                <w:rFonts w:ascii="宋体" w:hAnsi="宋体"/>
                <w:b/>
              </w:rPr>
            </w:pPr>
            <w:r>
              <w:rPr>
                <w:rFonts w:ascii="宋体" w:hAnsi="宋体" w:hint="eastAsia"/>
                <w:b/>
              </w:rPr>
              <w:t>课程内容</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讲解</w:t>
            </w:r>
          </w:p>
        </w:tc>
        <w:tc>
          <w:tcPr>
            <w:tcW w:w="85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657F7" w:rsidRDefault="001657F7" w:rsidP="00C56504">
            <w:pPr>
              <w:spacing w:line="240" w:lineRule="exact"/>
              <w:jc w:val="center"/>
              <w:rPr>
                <w:rFonts w:ascii="宋体" w:hAnsi="宋体"/>
                <w:b/>
              </w:rPr>
            </w:pPr>
            <w:r>
              <w:rPr>
                <w:rFonts w:ascii="宋体" w:hAnsi="宋体" w:hint="eastAsia"/>
                <w:b/>
              </w:rPr>
              <w:t>习题课</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实验</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上机</w:t>
            </w: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其它</w:t>
            </w: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合计</w:t>
            </w:r>
          </w:p>
        </w:tc>
        <w:tc>
          <w:tcPr>
            <w:tcW w:w="1060"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40" w:lineRule="exact"/>
              <w:jc w:val="distribute"/>
              <w:rPr>
                <w:rFonts w:ascii="宋体" w:hAnsi="宋体"/>
                <w:b/>
              </w:rPr>
            </w:pPr>
            <w:r>
              <w:rPr>
                <w:rFonts w:ascii="宋体" w:hAnsi="宋体" w:hint="eastAsia"/>
                <w:b/>
              </w:rPr>
              <w:t>课程</w:t>
            </w:r>
          </w:p>
          <w:p w:rsidR="001657F7" w:rsidRDefault="001657F7" w:rsidP="00C56504">
            <w:pPr>
              <w:spacing w:line="240" w:lineRule="exact"/>
              <w:jc w:val="distribute"/>
              <w:rPr>
                <w:rFonts w:ascii="宋体" w:hAnsi="宋体"/>
                <w:b/>
              </w:rPr>
            </w:pPr>
            <w:r>
              <w:rPr>
                <w:rFonts w:ascii="宋体" w:hAnsi="宋体" w:hint="eastAsia"/>
                <w:b/>
              </w:rPr>
              <w:t>编号</w:t>
            </w:r>
          </w:p>
        </w:tc>
      </w:tr>
      <w:tr w:rsidR="001657F7" w:rsidTr="00081287">
        <w:trPr>
          <w:cantSplit/>
          <w:trHeight w:val="839"/>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软件危机和软件生存期、软件的定义和意义、软件测试发展</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1060"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850"/>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测试的生命周期、测试步骤</w:t>
            </w:r>
          </w:p>
          <w:p w:rsidR="001657F7" w:rsidRDefault="001657F7" w:rsidP="00C56504">
            <w:pPr>
              <w:spacing w:line="280" w:lineRule="exact"/>
              <w:rPr>
                <w:rFonts w:ascii="宋体" w:hAnsi="宋体"/>
              </w:rPr>
            </w:pPr>
            <w:r>
              <w:rPr>
                <w:rFonts w:ascii="宋体" w:hAnsi="宋体" w:hint="eastAsia"/>
              </w:rPr>
              <w:t>测试方法概述</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6</w:t>
            </w:r>
          </w:p>
        </w:tc>
        <w:tc>
          <w:tcPr>
            <w:tcW w:w="1060"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黑盒测试、白盒测试</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集成测试、系统测试</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测试准备、测试实施</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1060"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测试总结、 缺陷管理</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818"/>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软件评审方法、</w:t>
            </w:r>
            <w:r>
              <w:rPr>
                <w:rFonts w:ascii="宋体" w:hAnsi="宋体"/>
              </w:rPr>
              <w:t xml:space="preserve"> </w:t>
            </w:r>
            <w:r>
              <w:rPr>
                <w:rFonts w:ascii="宋体" w:hAnsi="宋体" w:hint="eastAsia"/>
              </w:rPr>
              <w:t>软件评审的作用和实施</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bCs/>
                <w:sz w:val="24"/>
              </w:rPr>
              <w:t>1010002314</w:t>
            </w:r>
          </w:p>
        </w:tc>
      </w:tr>
      <w:tr w:rsidR="001657F7" w:rsidTr="00081287">
        <w:trPr>
          <w:cantSplit/>
          <w:trHeight w:val="830"/>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软件质量问题的挑战、软件错误类型分析、软件质量特性</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983"/>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lastRenderedPageBreak/>
              <w:t>软件质量管理的过程、因素和特性、任务</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558"/>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软件测试的国家标准介绍</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14</w:t>
            </w: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943"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被测软件（1）的功能介绍</w:t>
            </w:r>
          </w:p>
          <w:p w:rsidR="001657F7" w:rsidRDefault="001657F7" w:rsidP="00C56504">
            <w:pPr>
              <w:spacing w:line="280" w:lineRule="exact"/>
              <w:rPr>
                <w:rFonts w:ascii="宋体" w:hAnsi="宋体"/>
              </w:rPr>
            </w:pPr>
            <w:r>
              <w:rPr>
                <w:rFonts w:ascii="宋体" w:hAnsi="宋体" w:hint="eastAsia"/>
              </w:rPr>
              <w:t>被测软件（1）测试准备</w:t>
            </w:r>
          </w:p>
          <w:p w:rsidR="001657F7" w:rsidRDefault="001657F7" w:rsidP="00C56504">
            <w:pPr>
              <w:spacing w:line="280" w:lineRule="exact"/>
              <w:rPr>
                <w:rFonts w:ascii="宋体" w:hAnsi="宋体"/>
              </w:rPr>
            </w:pPr>
            <w:r>
              <w:rPr>
                <w:rFonts w:ascii="宋体" w:hAnsi="宋体" w:hint="eastAsia"/>
              </w:rPr>
              <w:t>被测软件（1）测试</w:t>
            </w:r>
          </w:p>
          <w:p w:rsidR="001657F7" w:rsidRDefault="001657F7" w:rsidP="00C56504">
            <w:pPr>
              <w:spacing w:line="280" w:lineRule="exact"/>
              <w:rPr>
                <w:rFonts w:ascii="宋体" w:hAnsi="宋体"/>
              </w:rPr>
            </w:pPr>
            <w:r>
              <w:rPr>
                <w:rFonts w:ascii="宋体" w:hAnsi="宋体" w:hint="eastAsia"/>
              </w:rPr>
              <w:t>各个测试阶段形成文档</w:t>
            </w:r>
          </w:p>
        </w:tc>
        <w:tc>
          <w:tcPr>
            <w:tcW w:w="677"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6</w:t>
            </w:r>
          </w:p>
        </w:tc>
        <w:tc>
          <w:tcPr>
            <w:tcW w:w="853"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vMerge w:val="restart"/>
            <w:tcBorders>
              <w:top w:val="single" w:sz="4" w:space="0" w:color="auto"/>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952"/>
        </w:trPr>
        <w:tc>
          <w:tcPr>
            <w:tcW w:w="2943"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p>
        </w:tc>
        <w:tc>
          <w:tcPr>
            <w:tcW w:w="677"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853"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1423"/>
        </w:trPr>
        <w:tc>
          <w:tcPr>
            <w:tcW w:w="2943" w:type="dxa"/>
            <w:tcBorders>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被测软件（2）的功能介绍</w:t>
            </w:r>
          </w:p>
          <w:p w:rsidR="001657F7" w:rsidRDefault="001657F7" w:rsidP="00C56504">
            <w:pPr>
              <w:spacing w:line="280" w:lineRule="exact"/>
              <w:rPr>
                <w:rFonts w:ascii="宋体" w:hAnsi="宋体"/>
              </w:rPr>
            </w:pPr>
            <w:r>
              <w:rPr>
                <w:rFonts w:ascii="宋体" w:hAnsi="宋体" w:hint="eastAsia"/>
              </w:rPr>
              <w:t>被测软件（2）测试准备</w:t>
            </w:r>
          </w:p>
          <w:p w:rsidR="001657F7" w:rsidRDefault="001657F7" w:rsidP="00C56504">
            <w:pPr>
              <w:spacing w:line="280" w:lineRule="exact"/>
              <w:rPr>
                <w:rFonts w:ascii="宋体" w:hAnsi="宋体"/>
              </w:rPr>
            </w:pPr>
            <w:r>
              <w:rPr>
                <w:rFonts w:ascii="宋体" w:hAnsi="宋体" w:hint="eastAsia"/>
              </w:rPr>
              <w:t>被测软件（2）测试</w:t>
            </w:r>
          </w:p>
          <w:p w:rsidR="001657F7" w:rsidRDefault="001657F7" w:rsidP="00C56504">
            <w:pPr>
              <w:spacing w:line="280" w:lineRule="exact"/>
              <w:rPr>
                <w:rFonts w:ascii="宋体" w:hAnsi="宋体"/>
              </w:rPr>
            </w:pPr>
            <w:r>
              <w:rPr>
                <w:rFonts w:ascii="宋体" w:hAnsi="宋体" w:hint="eastAsia"/>
              </w:rPr>
              <w:t>各个测试阶段形成文档</w:t>
            </w:r>
          </w:p>
        </w:tc>
        <w:tc>
          <w:tcPr>
            <w:tcW w:w="677" w:type="dxa"/>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4</w:t>
            </w:r>
          </w:p>
        </w:tc>
        <w:tc>
          <w:tcPr>
            <w:tcW w:w="853" w:type="dxa"/>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vMerge/>
            <w:tcBorders>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r w:rsidR="001657F7" w:rsidTr="00081287">
        <w:trPr>
          <w:cantSplit/>
          <w:trHeight w:val="454"/>
        </w:trPr>
        <w:tc>
          <w:tcPr>
            <w:tcW w:w="294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rPr>
                <w:rFonts w:ascii="宋体" w:hAnsi="宋体"/>
              </w:rPr>
            </w:pPr>
            <w:r>
              <w:rPr>
                <w:rFonts w:ascii="宋体" w:hAnsi="宋体" w:hint="eastAsia"/>
              </w:rPr>
              <w:t xml:space="preserve">       共   计</w:t>
            </w:r>
          </w:p>
        </w:tc>
        <w:tc>
          <w:tcPr>
            <w:tcW w:w="6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32</w:t>
            </w:r>
          </w:p>
        </w:tc>
        <w:tc>
          <w:tcPr>
            <w:tcW w:w="853"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77"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c>
          <w:tcPr>
            <w:tcW w:w="735" w:type="dxa"/>
            <w:tcBorders>
              <w:top w:val="single" w:sz="4" w:space="0" w:color="auto"/>
              <w:left w:val="single" w:sz="4" w:space="0" w:color="auto"/>
              <w:bottom w:val="single" w:sz="4" w:space="0" w:color="auto"/>
              <w:right w:val="single" w:sz="4" w:space="0" w:color="auto"/>
            </w:tcBorders>
            <w:vAlign w:val="center"/>
          </w:tcPr>
          <w:p w:rsidR="001657F7" w:rsidRDefault="001657F7" w:rsidP="00C56504">
            <w:pPr>
              <w:spacing w:line="280" w:lineRule="exact"/>
              <w:jc w:val="center"/>
              <w:rPr>
                <w:rFonts w:ascii="宋体" w:hAnsi="宋体"/>
              </w:rPr>
            </w:pPr>
            <w:r>
              <w:rPr>
                <w:rFonts w:ascii="宋体" w:hAnsi="宋体" w:hint="eastAsia"/>
              </w:rPr>
              <w:t>32</w:t>
            </w:r>
          </w:p>
        </w:tc>
        <w:tc>
          <w:tcPr>
            <w:tcW w:w="1060" w:type="dxa"/>
            <w:tcBorders>
              <w:left w:val="single" w:sz="4" w:space="0" w:color="auto"/>
              <w:right w:val="single" w:sz="4" w:space="0" w:color="auto"/>
            </w:tcBorders>
            <w:vAlign w:val="center"/>
          </w:tcPr>
          <w:p w:rsidR="001657F7" w:rsidRDefault="001657F7" w:rsidP="00C56504">
            <w:pPr>
              <w:spacing w:line="280" w:lineRule="exact"/>
              <w:jc w:val="center"/>
              <w:rPr>
                <w:rFonts w:ascii="宋体" w:hAnsi="宋体"/>
              </w:rPr>
            </w:pPr>
          </w:p>
        </w:tc>
      </w:tr>
    </w:tbl>
    <w:p w:rsidR="001657F7" w:rsidRDefault="001657F7" w:rsidP="00C56504">
      <w:pPr>
        <w:autoSpaceDE w:val="0"/>
        <w:autoSpaceDN w:val="0"/>
        <w:adjustRightInd w:val="0"/>
        <w:spacing w:line="360" w:lineRule="exact"/>
        <w:rPr>
          <w:rFonts w:ascii="宋体" w:cs="宋体"/>
          <w:lang w:val="zh-CN"/>
        </w:rPr>
      </w:pPr>
    </w:p>
    <w:p w:rsidR="001657F7" w:rsidRDefault="001657F7" w:rsidP="00C56504">
      <w:pPr>
        <w:autoSpaceDE w:val="0"/>
        <w:autoSpaceDN w:val="0"/>
        <w:adjustRightInd w:val="0"/>
        <w:spacing w:line="360" w:lineRule="auto"/>
        <w:rPr>
          <w:rFonts w:ascii="宋体" w:cs="宋体"/>
          <w:b/>
          <w:bCs/>
          <w:sz w:val="28"/>
          <w:szCs w:val="28"/>
          <w:lang w:val="zh-CN"/>
        </w:rPr>
      </w:pPr>
      <w:bookmarkStart w:id="148" w:name="_Toc9839_WPSOffice_Level1"/>
      <w:bookmarkStart w:id="149" w:name="_Toc28923_WPSOffice_Level1"/>
      <w:r>
        <w:rPr>
          <w:rFonts w:ascii="宋体" w:cs="宋体" w:hint="eastAsia"/>
          <w:b/>
          <w:bCs/>
          <w:sz w:val="28"/>
          <w:szCs w:val="28"/>
          <w:lang w:val="zh-CN"/>
        </w:rPr>
        <w:t>三、课程成绩评定方法</w:t>
      </w:r>
      <w:bookmarkEnd w:id="148"/>
      <w:bookmarkEnd w:id="149"/>
    </w:p>
    <w:p w:rsidR="001657F7" w:rsidRDefault="001657F7" w:rsidP="00C56504">
      <w:pPr>
        <w:autoSpaceDE w:val="0"/>
        <w:autoSpaceDN w:val="0"/>
        <w:adjustRightInd w:val="0"/>
        <w:spacing w:line="360" w:lineRule="auto"/>
        <w:ind w:firstLine="480"/>
        <w:rPr>
          <w:sz w:val="24"/>
        </w:rPr>
      </w:pPr>
      <w:r>
        <w:rPr>
          <w:rFonts w:ascii="宋体" w:cs="宋体" w:hint="eastAsia"/>
          <w:sz w:val="24"/>
          <w:lang w:val="zh-CN"/>
        </w:rPr>
        <w:t>成绩通过</w:t>
      </w:r>
      <w:r>
        <w:rPr>
          <w:sz w:val="24"/>
        </w:rPr>
        <w:t>USDM</w:t>
      </w:r>
      <w:r>
        <w:rPr>
          <w:rFonts w:ascii="宋体" w:cs="宋体" w:hint="eastAsia"/>
          <w:sz w:val="24"/>
          <w:lang w:val="zh-CN"/>
        </w:rPr>
        <w:t>系统、文档、项目汇报等形式考查学生完成质量，整个成绩由两部分构成：</w:t>
      </w:r>
      <w:r>
        <w:rPr>
          <w:rFonts w:hint="eastAsia"/>
          <w:bCs/>
          <w:sz w:val="24"/>
        </w:rPr>
        <w:t>团队整体评分和团队负责人个体评分，评分依据主要包括文档整体质量（</w:t>
      </w:r>
      <w:r>
        <w:rPr>
          <w:rFonts w:hint="eastAsia"/>
          <w:bCs/>
          <w:sz w:val="24"/>
        </w:rPr>
        <w:t>4</w:t>
      </w:r>
      <w:r>
        <w:rPr>
          <w:bCs/>
          <w:sz w:val="24"/>
        </w:rPr>
        <w:t>0%</w:t>
      </w:r>
      <w:r>
        <w:rPr>
          <w:rFonts w:hint="eastAsia"/>
          <w:bCs/>
          <w:sz w:val="24"/>
        </w:rPr>
        <w:t>）以及期末考试（</w:t>
      </w:r>
      <w:r>
        <w:rPr>
          <w:rFonts w:hint="eastAsia"/>
          <w:bCs/>
          <w:sz w:val="24"/>
        </w:rPr>
        <w:t>6</w:t>
      </w:r>
      <w:r>
        <w:rPr>
          <w:bCs/>
          <w:sz w:val="24"/>
        </w:rPr>
        <w:t>0%</w:t>
      </w:r>
      <w:r>
        <w:rPr>
          <w:rFonts w:hint="eastAsia"/>
          <w:bCs/>
          <w:sz w:val="24"/>
        </w:rPr>
        <w:t>）两部分组成。</w:t>
      </w:r>
    </w:p>
    <w:p w:rsidR="001657F7" w:rsidRDefault="001657F7" w:rsidP="00C56504">
      <w:pPr>
        <w:pStyle w:val="aff5"/>
        <w:numPr>
          <w:ilvl w:val="0"/>
          <w:numId w:val="62"/>
        </w:numPr>
        <w:spacing w:line="360" w:lineRule="auto"/>
        <w:ind w:firstLineChars="0"/>
        <w:rPr>
          <w:sz w:val="24"/>
        </w:rPr>
      </w:pPr>
      <w:r>
        <w:rPr>
          <w:rFonts w:hint="eastAsia"/>
          <w:sz w:val="24"/>
        </w:rPr>
        <w:t>学生在各阶段必须提供相关文档：测试文档在</w:t>
      </w:r>
      <w:r>
        <w:rPr>
          <w:sz w:val="24"/>
        </w:rPr>
        <w:t>USDM</w:t>
      </w:r>
      <w:r>
        <w:rPr>
          <w:rFonts w:hint="eastAsia"/>
          <w:sz w:val="24"/>
        </w:rPr>
        <w:t>平台上提交，测试计划（</w:t>
      </w:r>
      <w:r>
        <w:rPr>
          <w:rFonts w:hint="eastAsia"/>
          <w:sz w:val="24"/>
        </w:rPr>
        <w:t>10%</w:t>
      </w:r>
      <w:r>
        <w:rPr>
          <w:rFonts w:hint="eastAsia"/>
          <w:sz w:val="24"/>
        </w:rPr>
        <w:t>），测试说明（</w:t>
      </w:r>
      <w:r>
        <w:rPr>
          <w:rFonts w:hint="eastAsia"/>
          <w:sz w:val="24"/>
        </w:rPr>
        <w:t>15%</w:t>
      </w:r>
      <w:r>
        <w:rPr>
          <w:rFonts w:hint="eastAsia"/>
          <w:sz w:val="24"/>
        </w:rPr>
        <w:t>），测试报告（</w:t>
      </w:r>
      <w:r>
        <w:rPr>
          <w:rFonts w:hint="eastAsia"/>
          <w:sz w:val="24"/>
        </w:rPr>
        <w:t>15%</w:t>
      </w:r>
      <w:r>
        <w:rPr>
          <w:rFonts w:hint="eastAsia"/>
          <w:sz w:val="24"/>
        </w:rPr>
        <w:t>）；</w:t>
      </w:r>
    </w:p>
    <w:p w:rsidR="001657F7" w:rsidRDefault="001657F7" w:rsidP="00C56504">
      <w:pPr>
        <w:pStyle w:val="aff5"/>
        <w:numPr>
          <w:ilvl w:val="0"/>
          <w:numId w:val="62"/>
        </w:numPr>
        <w:spacing w:line="360" w:lineRule="auto"/>
        <w:ind w:firstLineChars="0"/>
        <w:rPr>
          <w:sz w:val="24"/>
        </w:rPr>
      </w:pPr>
      <w:r>
        <w:rPr>
          <w:rFonts w:hint="eastAsia"/>
          <w:bCs/>
          <w:sz w:val="24"/>
        </w:rPr>
        <w:t>期末笔试（</w:t>
      </w:r>
      <w:r>
        <w:rPr>
          <w:rFonts w:hint="eastAsia"/>
          <w:bCs/>
          <w:sz w:val="24"/>
        </w:rPr>
        <w:t>6</w:t>
      </w:r>
      <w:r>
        <w:rPr>
          <w:bCs/>
          <w:sz w:val="24"/>
        </w:rPr>
        <w:t>0%</w:t>
      </w:r>
      <w:r>
        <w:rPr>
          <w:rFonts w:hint="eastAsia"/>
          <w:bCs/>
          <w:sz w:val="24"/>
        </w:rPr>
        <w:t>）</w:t>
      </w:r>
      <w:r>
        <w:rPr>
          <w:rFonts w:hint="eastAsia"/>
          <w:sz w:val="24"/>
        </w:rPr>
        <w:t>。</w:t>
      </w:r>
    </w:p>
    <w:p w:rsidR="001657F7" w:rsidRDefault="001657F7" w:rsidP="00C56504">
      <w:pPr>
        <w:spacing w:line="360" w:lineRule="auto"/>
        <w:rPr>
          <w:rFonts w:ascii="宋体" w:hAnsi="宋体" w:cs="宋体"/>
          <w:b/>
          <w:sz w:val="28"/>
          <w:szCs w:val="20"/>
        </w:rPr>
      </w:pPr>
      <w:bookmarkStart w:id="150" w:name="_Toc30872_WPSOffice_Level1"/>
      <w:bookmarkStart w:id="151" w:name="_Toc10308_WPSOffice_Level1"/>
      <w:r>
        <w:rPr>
          <w:rFonts w:ascii="宋体" w:hAnsi="宋体" w:cs="宋体" w:hint="eastAsia"/>
          <w:b/>
          <w:sz w:val="28"/>
          <w:szCs w:val="20"/>
        </w:rPr>
        <w:t>四、教材及主要参考书</w:t>
      </w:r>
      <w:bookmarkEnd w:id="150"/>
      <w:bookmarkEnd w:id="151"/>
    </w:p>
    <w:p w:rsidR="001657F7" w:rsidRDefault="001657F7" w:rsidP="00C56504">
      <w:pPr>
        <w:spacing w:line="360" w:lineRule="auto"/>
        <w:ind w:firstLineChars="196" w:firstLine="472"/>
        <w:rPr>
          <w:sz w:val="24"/>
        </w:rPr>
      </w:pPr>
      <w:r>
        <w:rPr>
          <w:rFonts w:hint="eastAsia"/>
          <w:b/>
          <w:sz w:val="24"/>
        </w:rPr>
        <w:t>著</w:t>
      </w:r>
      <w:r>
        <w:rPr>
          <w:rFonts w:hint="eastAsia"/>
          <w:b/>
          <w:sz w:val="24"/>
        </w:rPr>
        <w:t xml:space="preserve">  </w:t>
      </w:r>
      <w:r>
        <w:rPr>
          <w:rFonts w:hint="eastAsia"/>
          <w:b/>
          <w:sz w:val="24"/>
        </w:rPr>
        <w:t>者</w:t>
      </w:r>
      <w:r>
        <w:rPr>
          <w:rFonts w:hint="eastAsia"/>
          <w:b/>
          <w:sz w:val="24"/>
        </w:rPr>
        <w:t xml:space="preserve">       </w:t>
      </w:r>
      <w:r>
        <w:rPr>
          <w:rFonts w:hint="eastAsia"/>
          <w:b/>
          <w:sz w:val="24"/>
        </w:rPr>
        <w:t>书</w:t>
      </w:r>
      <w:r>
        <w:rPr>
          <w:rFonts w:hint="eastAsia"/>
          <w:b/>
          <w:sz w:val="24"/>
        </w:rPr>
        <w:t xml:space="preserve">    </w:t>
      </w:r>
      <w:r>
        <w:rPr>
          <w:rFonts w:hint="eastAsia"/>
          <w:b/>
          <w:sz w:val="24"/>
        </w:rPr>
        <w:t>名</w:t>
      </w:r>
      <w:r>
        <w:rPr>
          <w:rFonts w:hint="eastAsia"/>
          <w:b/>
          <w:sz w:val="24"/>
        </w:rPr>
        <w:t xml:space="preserve">             </w:t>
      </w:r>
      <w:r>
        <w:rPr>
          <w:b/>
          <w:sz w:val="24"/>
        </w:rPr>
        <w:t xml:space="preserve"> </w:t>
      </w:r>
      <w:r>
        <w:rPr>
          <w:rFonts w:hint="eastAsia"/>
          <w:b/>
          <w:sz w:val="24"/>
        </w:rPr>
        <w:t>出版社</w:t>
      </w:r>
      <w:r>
        <w:rPr>
          <w:b/>
          <w:sz w:val="24"/>
        </w:rPr>
        <w:t xml:space="preserve"> </w:t>
      </w:r>
      <w:r>
        <w:rPr>
          <w:rFonts w:hint="eastAsia"/>
          <w:b/>
          <w:sz w:val="24"/>
        </w:rPr>
        <w:t xml:space="preserve">         </w:t>
      </w:r>
      <w:r>
        <w:rPr>
          <w:b/>
          <w:sz w:val="24"/>
        </w:rPr>
        <w:t xml:space="preserve">  </w:t>
      </w:r>
      <w:r>
        <w:rPr>
          <w:rFonts w:hint="eastAsia"/>
          <w:b/>
          <w:sz w:val="24"/>
        </w:rPr>
        <w:t>出版日期</w:t>
      </w:r>
    </w:p>
    <w:p w:rsidR="001657F7" w:rsidRDefault="001657F7" w:rsidP="00C56504">
      <w:pPr>
        <w:spacing w:line="360" w:lineRule="auto"/>
        <w:ind w:firstLineChars="100" w:firstLine="240"/>
        <w:rPr>
          <w:sz w:val="24"/>
        </w:rPr>
      </w:pPr>
      <w:bookmarkStart w:id="152" w:name="_Toc15135_WPSOffice_Level2"/>
      <w:r>
        <w:rPr>
          <w:sz w:val="24"/>
        </w:rPr>
        <w:t xml:space="preserve">1 </w:t>
      </w:r>
      <w:r>
        <w:rPr>
          <w:rFonts w:hint="eastAsia"/>
          <w:sz w:val="24"/>
        </w:rPr>
        <w:t>郑人杰，许静，于波编著</w:t>
      </w:r>
      <w:r>
        <w:rPr>
          <w:sz w:val="24"/>
        </w:rPr>
        <w:t>.</w:t>
      </w:r>
      <w:r>
        <w:rPr>
          <w:rFonts w:hint="eastAsia"/>
          <w:sz w:val="24"/>
        </w:rPr>
        <w:t xml:space="preserve"> </w:t>
      </w:r>
      <w:r>
        <w:rPr>
          <w:rFonts w:hint="eastAsia"/>
          <w:sz w:val="24"/>
        </w:rPr>
        <w:t>软件测试</w:t>
      </w:r>
      <w:r>
        <w:rPr>
          <w:sz w:val="24"/>
        </w:rPr>
        <w:t>.</w:t>
      </w:r>
      <w:r>
        <w:rPr>
          <w:rFonts w:hint="eastAsia"/>
          <w:sz w:val="24"/>
        </w:rPr>
        <w:t xml:space="preserve"> </w:t>
      </w:r>
      <w:r>
        <w:rPr>
          <w:rFonts w:hint="eastAsia"/>
          <w:sz w:val="24"/>
        </w:rPr>
        <w:t>人民邮电出版社，</w:t>
      </w:r>
      <w:r>
        <w:rPr>
          <w:rFonts w:hint="eastAsia"/>
          <w:sz w:val="24"/>
        </w:rPr>
        <w:t>2013</w:t>
      </w:r>
      <w:r>
        <w:rPr>
          <w:sz w:val="24"/>
        </w:rPr>
        <w:t>.</w:t>
      </w:r>
      <w:r>
        <w:rPr>
          <w:rFonts w:hint="eastAsia"/>
          <w:sz w:val="24"/>
        </w:rPr>
        <w:t>05</w:t>
      </w:r>
      <w:bookmarkEnd w:id="152"/>
    </w:p>
    <w:p w:rsidR="001657F7" w:rsidRDefault="001657F7" w:rsidP="00C56504">
      <w:pPr>
        <w:spacing w:line="360" w:lineRule="auto"/>
        <w:ind w:firstLineChars="100" w:firstLine="240"/>
        <w:rPr>
          <w:sz w:val="24"/>
        </w:rPr>
      </w:pPr>
      <w:bookmarkStart w:id="153" w:name="_Toc10396_WPSOffice_Level2"/>
      <w:r>
        <w:rPr>
          <w:sz w:val="24"/>
        </w:rPr>
        <w:t>2</w:t>
      </w:r>
      <w:r>
        <w:rPr>
          <w:rFonts w:hint="eastAsia"/>
          <w:sz w:val="24"/>
        </w:rPr>
        <w:t xml:space="preserve"> </w:t>
      </w:r>
      <w:r>
        <w:rPr>
          <w:rFonts w:hint="eastAsia"/>
        </w:rPr>
        <w:t>马海云，张少刚著</w:t>
      </w:r>
      <w:r>
        <w:rPr>
          <w:sz w:val="24"/>
        </w:rPr>
        <w:t>.</w:t>
      </w:r>
      <w:r>
        <w:rPr>
          <w:rFonts w:hint="eastAsia"/>
          <w:sz w:val="24"/>
        </w:rPr>
        <w:t xml:space="preserve"> </w:t>
      </w:r>
      <w:r>
        <w:rPr>
          <w:rFonts w:hint="eastAsia"/>
          <w:sz w:val="24"/>
        </w:rPr>
        <w:t>软件质量保证与软件测试技术</w:t>
      </w:r>
      <w:r>
        <w:rPr>
          <w:sz w:val="24"/>
        </w:rPr>
        <w:t>.</w:t>
      </w:r>
      <w:r w:rsidR="00C73100">
        <w:rPr>
          <w:sz w:val="24"/>
        </w:rPr>
        <w:fldChar w:fldCharType="begin"/>
      </w:r>
      <w:r>
        <w:rPr>
          <w:sz w:val="24"/>
        </w:rPr>
        <w:instrText xml:space="preserve"> HYPERLINK "ht</w:instrText>
      </w:r>
      <w:bookmarkEnd w:id="153"/>
      <w:r>
        <w:rPr>
          <w:sz w:val="24"/>
        </w:rPr>
        <w:instrText xml:space="preserve">tp://www.jd.com/publish/%E5%9B%BD%E9%98%B2%E5%B7%A5%E4%B8%9A%E5%87%BA%E7%89%88%E7%A4%BE_1.html" \t "_blank" </w:instrText>
      </w:r>
      <w:r w:rsidR="00C73100">
        <w:rPr>
          <w:sz w:val="24"/>
        </w:rPr>
        <w:fldChar w:fldCharType="separate"/>
      </w:r>
      <w:r>
        <w:rPr>
          <w:rFonts w:hint="eastAsia"/>
        </w:rPr>
        <w:t>国防工业出版社</w:t>
      </w:r>
      <w:r w:rsidR="00C73100">
        <w:rPr>
          <w:sz w:val="24"/>
        </w:rPr>
        <w:fldChar w:fldCharType="end"/>
      </w:r>
      <w:r>
        <w:rPr>
          <w:rFonts w:hint="eastAsia"/>
          <w:sz w:val="24"/>
        </w:rPr>
        <w:t>，</w:t>
      </w:r>
      <w:r>
        <w:rPr>
          <w:sz w:val="24"/>
        </w:rPr>
        <w:t>2011.06</w:t>
      </w:r>
    </w:p>
    <w:p w:rsidR="001657F7" w:rsidRPr="00D16DEB" w:rsidRDefault="001657F7" w:rsidP="00D16DEB">
      <w:pPr>
        <w:ind w:firstLineChars="100" w:firstLine="240"/>
        <w:rPr>
          <w:sz w:val="24"/>
        </w:rPr>
      </w:pPr>
      <w:bookmarkStart w:id="154" w:name="_Toc15724_WPSOffice_Level2"/>
      <w:r w:rsidRPr="00D16DEB">
        <w:rPr>
          <w:sz w:val="24"/>
        </w:rPr>
        <w:t xml:space="preserve">3 </w:t>
      </w:r>
      <w:r w:rsidRPr="00D16DEB">
        <w:rPr>
          <w:rFonts w:hint="eastAsia"/>
          <w:sz w:val="24"/>
        </w:rPr>
        <w:t>朱少民</w:t>
      </w:r>
      <w:r w:rsidRPr="00D16DEB">
        <w:rPr>
          <w:sz w:val="24"/>
        </w:rPr>
        <w:t xml:space="preserve">. </w:t>
      </w:r>
      <w:r w:rsidRPr="00D16DEB">
        <w:rPr>
          <w:rFonts w:hint="eastAsia"/>
          <w:sz w:val="24"/>
        </w:rPr>
        <w:t>软件测试方法和技术</w:t>
      </w:r>
      <w:r w:rsidRPr="00D16DEB">
        <w:rPr>
          <w:sz w:val="24"/>
        </w:rPr>
        <w:t xml:space="preserve">. </w:t>
      </w:r>
      <w:r w:rsidRPr="00D16DEB">
        <w:rPr>
          <w:rFonts w:hint="eastAsia"/>
          <w:sz w:val="24"/>
        </w:rPr>
        <w:t>清华大学出版社，</w:t>
      </w:r>
      <w:r w:rsidRPr="00D16DEB">
        <w:rPr>
          <w:sz w:val="24"/>
        </w:rPr>
        <w:t>2010.07</w:t>
      </w:r>
      <w:bookmarkEnd w:id="154"/>
    </w:p>
    <w:p w:rsidR="001657F7" w:rsidRDefault="001657F7" w:rsidP="00C56504">
      <w:pPr>
        <w:spacing w:line="360" w:lineRule="auto"/>
        <w:ind w:firstLineChars="100" w:firstLine="240"/>
        <w:rPr>
          <w:sz w:val="24"/>
        </w:rPr>
      </w:pPr>
      <w:bookmarkStart w:id="155" w:name="_Toc14546_WPSOffice_Level2"/>
      <w:r>
        <w:rPr>
          <w:sz w:val="24"/>
        </w:rPr>
        <w:t xml:space="preserve">4 </w:t>
      </w:r>
      <w:r w:rsidR="00C73100">
        <w:rPr>
          <w:sz w:val="24"/>
        </w:rPr>
        <w:fldChar w:fldCharType="begin"/>
      </w:r>
      <w:r>
        <w:rPr>
          <w:sz w:val="24"/>
        </w:rPr>
        <w:instrText xml:space="preserve"> HYPERLINK "http://www.jd.com/wri</w:instrText>
      </w:r>
      <w:bookmarkEnd w:id="155"/>
      <w:r>
        <w:rPr>
          <w:sz w:val="24"/>
        </w:rPr>
        <w:instrText xml:space="preserve">ter/%E6%9D%A8%E6%A0%B9%E5%85%B4_1.html" \t "_blank" </w:instrText>
      </w:r>
      <w:r w:rsidR="00C73100">
        <w:rPr>
          <w:sz w:val="24"/>
        </w:rPr>
        <w:fldChar w:fldCharType="separate"/>
      </w:r>
      <w:r>
        <w:rPr>
          <w:rFonts w:hint="eastAsia"/>
        </w:rPr>
        <w:t>杨根兴</w:t>
      </w:r>
      <w:r w:rsidR="00C73100">
        <w:rPr>
          <w:sz w:val="24"/>
        </w:rPr>
        <w:fldChar w:fldCharType="end"/>
      </w:r>
      <w:r>
        <w:rPr>
          <w:rFonts w:hint="eastAsia"/>
          <w:sz w:val="24"/>
        </w:rPr>
        <w:t>等</w:t>
      </w:r>
      <w:r>
        <w:rPr>
          <w:sz w:val="24"/>
        </w:rPr>
        <w:t>.</w:t>
      </w:r>
      <w:r>
        <w:rPr>
          <w:rFonts w:hint="eastAsia"/>
          <w:sz w:val="24"/>
        </w:rPr>
        <w:t xml:space="preserve"> </w:t>
      </w:r>
      <w:r>
        <w:rPr>
          <w:rFonts w:hint="eastAsia"/>
          <w:sz w:val="24"/>
        </w:rPr>
        <w:t>软件质量保证、测试与评价</w:t>
      </w:r>
      <w:r>
        <w:rPr>
          <w:sz w:val="24"/>
        </w:rPr>
        <w:t>.</w:t>
      </w:r>
      <w:hyperlink r:id="rId21" w:tgtFrame="_blank" w:history="1">
        <w:r>
          <w:rPr>
            <w:rFonts w:hint="eastAsia"/>
          </w:rPr>
          <w:t>清华大学出版社</w:t>
        </w:r>
      </w:hyperlink>
      <w:r>
        <w:rPr>
          <w:rFonts w:hint="eastAsia"/>
          <w:sz w:val="24"/>
        </w:rPr>
        <w:t>，</w:t>
      </w:r>
      <w:r>
        <w:rPr>
          <w:sz w:val="24"/>
        </w:rPr>
        <w:t>2007.12</w:t>
      </w:r>
    </w:p>
    <w:p w:rsidR="001657F7" w:rsidRDefault="001657F7" w:rsidP="00C56504">
      <w:pPr>
        <w:spacing w:line="360" w:lineRule="auto"/>
        <w:ind w:firstLineChars="200" w:firstLine="480"/>
        <w:rPr>
          <w:rFonts w:ascii="宋体" w:hAnsi="宋体" w:cs="宋体"/>
          <w:sz w:val="24"/>
        </w:rPr>
      </w:pPr>
    </w:p>
    <w:p w:rsidR="001657F7" w:rsidRDefault="001657F7" w:rsidP="00C56504">
      <w:pPr>
        <w:spacing w:line="360" w:lineRule="auto"/>
        <w:ind w:firstLineChars="200" w:firstLine="480"/>
        <w:rPr>
          <w:rFonts w:ascii="宋体" w:hAnsi="宋体" w:cs="宋体"/>
          <w:sz w:val="24"/>
        </w:rPr>
      </w:pPr>
    </w:p>
    <w:p w:rsidR="001657F7" w:rsidRDefault="001657F7" w:rsidP="00C56504">
      <w:pPr>
        <w:spacing w:line="360" w:lineRule="auto"/>
        <w:ind w:right="360" w:firstLine="5190"/>
        <w:jc w:val="right"/>
        <w:rPr>
          <w:rFonts w:cs="宋体"/>
          <w:b/>
          <w:sz w:val="24"/>
        </w:rPr>
      </w:pPr>
      <w:r>
        <w:rPr>
          <w:rFonts w:hint="eastAsia"/>
          <w:sz w:val="24"/>
        </w:rPr>
        <w:t xml:space="preserve">    </w:t>
      </w:r>
      <w:r>
        <w:rPr>
          <w:rFonts w:hint="eastAsia"/>
          <w:b/>
          <w:sz w:val="24"/>
        </w:rPr>
        <w:t>执笔人：</w:t>
      </w:r>
      <w:r>
        <w:rPr>
          <w:rFonts w:cs="宋体" w:hint="eastAsia"/>
          <w:b/>
          <w:sz w:val="24"/>
        </w:rPr>
        <w:t>郑志勇</w:t>
      </w:r>
    </w:p>
    <w:p w:rsidR="001657F7" w:rsidRDefault="001657F7" w:rsidP="00C56504">
      <w:pPr>
        <w:spacing w:line="360" w:lineRule="auto"/>
        <w:ind w:right="360" w:firstLine="5190"/>
        <w:jc w:val="right"/>
        <w:rPr>
          <w:b/>
          <w:sz w:val="24"/>
        </w:rPr>
      </w:pPr>
      <w:r>
        <w:rPr>
          <w:rFonts w:hint="eastAsia"/>
          <w:b/>
          <w:sz w:val="24"/>
        </w:rPr>
        <w:t>审定人：张荣博</w:t>
      </w:r>
    </w:p>
    <w:p w:rsidR="001657F7" w:rsidRDefault="001657F7" w:rsidP="00C56504">
      <w:pPr>
        <w:spacing w:line="360" w:lineRule="auto"/>
        <w:ind w:right="243" w:firstLine="5190"/>
        <w:jc w:val="right"/>
        <w:rPr>
          <w:b/>
          <w:sz w:val="24"/>
        </w:rPr>
      </w:pPr>
      <w:r>
        <w:rPr>
          <w:rFonts w:hint="eastAsia"/>
          <w:b/>
          <w:sz w:val="24"/>
        </w:rPr>
        <w:t>批准人：</w:t>
      </w:r>
      <w:r>
        <w:rPr>
          <w:b/>
          <w:sz w:val="24"/>
        </w:rPr>
        <w:t xml:space="preserve"> </w:t>
      </w:r>
      <w:r>
        <w:rPr>
          <w:rFonts w:hint="eastAsia"/>
          <w:b/>
          <w:sz w:val="24"/>
        </w:rPr>
        <w:t>张翼飞</w:t>
      </w:r>
    </w:p>
    <w:p w:rsidR="002237EC" w:rsidRDefault="001657F7" w:rsidP="00C56504">
      <w:pPr>
        <w:spacing w:line="360" w:lineRule="auto"/>
        <w:ind w:right="722" w:firstLine="5190"/>
        <w:jc w:val="right"/>
        <w:rPr>
          <w:rFonts w:cs="宋体"/>
          <w:b/>
          <w:sz w:val="24"/>
        </w:rPr>
      </w:pPr>
      <w:r>
        <w:rPr>
          <w:rFonts w:cs="宋体"/>
          <w:b/>
          <w:sz w:val="24"/>
        </w:rPr>
        <w:t>201</w:t>
      </w:r>
      <w:r>
        <w:rPr>
          <w:rFonts w:cs="宋体" w:hint="eastAsia"/>
          <w:b/>
          <w:sz w:val="24"/>
        </w:rPr>
        <w:t>5</w:t>
      </w:r>
      <w:r>
        <w:rPr>
          <w:rFonts w:cs="宋体" w:hint="eastAsia"/>
          <w:b/>
          <w:sz w:val="24"/>
        </w:rPr>
        <w:t>年</w:t>
      </w:r>
      <w:r>
        <w:rPr>
          <w:rFonts w:cs="宋体" w:hint="eastAsia"/>
          <w:b/>
          <w:sz w:val="24"/>
        </w:rPr>
        <w:t xml:space="preserve">3 </w:t>
      </w:r>
      <w:r>
        <w:rPr>
          <w:rFonts w:cs="宋体" w:hint="eastAsia"/>
          <w:b/>
          <w:sz w:val="24"/>
        </w:rPr>
        <w:t>月</w:t>
      </w:r>
    </w:p>
    <w:p w:rsidR="002237EC" w:rsidRDefault="002237EC" w:rsidP="00C56504">
      <w:pPr>
        <w:spacing w:line="360" w:lineRule="auto"/>
        <w:ind w:right="1686"/>
        <w:rPr>
          <w:rFonts w:cs="宋体"/>
          <w:b/>
          <w:sz w:val="24"/>
        </w:rPr>
      </w:pPr>
    </w:p>
    <w:p w:rsidR="002237EC" w:rsidRPr="002237EC" w:rsidRDefault="002237EC" w:rsidP="00C56504">
      <w:pPr>
        <w:pStyle w:val="2"/>
        <w:keepLines w:val="0"/>
        <w:jc w:val="center"/>
        <w:rPr>
          <w:sz w:val="32"/>
        </w:rPr>
      </w:pPr>
      <w:bookmarkStart w:id="156" w:name="_Toc17686_WPSOffice_Level1"/>
      <w:bookmarkStart w:id="157" w:name="_Toc25615_WPSOffice_Level1"/>
      <w:r w:rsidRPr="002237EC">
        <w:rPr>
          <w:rFonts w:hint="eastAsia"/>
          <w:sz w:val="32"/>
        </w:rPr>
        <w:t>《软件测试实践》课程教学大纲</w:t>
      </w:r>
      <w:bookmarkEnd w:id="156"/>
      <w:bookmarkEnd w:id="157"/>
    </w:p>
    <w:p w:rsidR="002237EC" w:rsidRDefault="002237EC" w:rsidP="00C56504">
      <w:pPr>
        <w:autoSpaceDE w:val="0"/>
        <w:autoSpaceDN w:val="0"/>
        <w:adjustRightInd w:val="0"/>
        <w:spacing w:line="360" w:lineRule="auto"/>
        <w:rPr>
          <w:sz w:val="18"/>
          <w:szCs w:val="18"/>
        </w:rPr>
      </w:pPr>
      <w:r>
        <w:rPr>
          <w:rFonts w:ascii="宋体" w:cs="宋体" w:hint="eastAsia"/>
          <w:b/>
          <w:bCs/>
          <w:sz w:val="24"/>
          <w:lang w:val="zh-CN"/>
        </w:rPr>
        <w:t>【课程编号】</w:t>
      </w:r>
      <w:r>
        <w:rPr>
          <w:sz w:val="24"/>
        </w:rPr>
        <w:t>1010002</w:t>
      </w:r>
      <w:r>
        <w:rPr>
          <w:rFonts w:hint="eastAsia"/>
          <w:sz w:val="24"/>
        </w:rPr>
        <w:t>4</w:t>
      </w:r>
      <w:r>
        <w:rPr>
          <w:sz w:val="24"/>
        </w:rPr>
        <w:t>1</w:t>
      </w:r>
      <w:r>
        <w:rPr>
          <w:rFonts w:hint="eastAsia"/>
          <w:sz w:val="24"/>
        </w:rPr>
        <w:t>6</w:t>
      </w:r>
    </w:p>
    <w:p w:rsidR="002237EC" w:rsidRDefault="002237EC" w:rsidP="00C56504">
      <w:pPr>
        <w:autoSpaceDE w:val="0"/>
        <w:autoSpaceDN w:val="0"/>
        <w:adjustRightInd w:val="0"/>
        <w:spacing w:line="360" w:lineRule="auto"/>
        <w:rPr>
          <w:sz w:val="24"/>
        </w:rPr>
      </w:pPr>
      <w:r>
        <w:rPr>
          <w:rFonts w:ascii="宋体" w:cs="宋体" w:hint="eastAsia"/>
          <w:b/>
          <w:bCs/>
          <w:sz w:val="24"/>
          <w:lang w:val="zh-CN"/>
        </w:rPr>
        <w:t>【课程名称】</w:t>
      </w:r>
      <w:r>
        <w:rPr>
          <w:rFonts w:hAnsi="宋体"/>
          <w:sz w:val="24"/>
        </w:rPr>
        <w:t>软件测试实践</w:t>
      </w:r>
    </w:p>
    <w:p w:rsidR="002237EC" w:rsidRDefault="002237EC" w:rsidP="00C56504">
      <w:pPr>
        <w:autoSpaceDE w:val="0"/>
        <w:autoSpaceDN w:val="0"/>
        <w:adjustRightInd w:val="0"/>
        <w:spacing w:line="288" w:lineRule="auto"/>
        <w:ind w:leftChars="600" w:left="1260" w:firstLineChars="100" w:firstLine="240"/>
        <w:rPr>
          <w:rFonts w:hAnsi="宋体"/>
          <w:sz w:val="24"/>
        </w:rPr>
      </w:pPr>
      <w:r>
        <w:rPr>
          <w:rFonts w:hAnsi="宋体"/>
          <w:sz w:val="24"/>
        </w:rPr>
        <w:t>Software Testing Practice</w:t>
      </w:r>
    </w:p>
    <w:p w:rsidR="002237EC" w:rsidRPr="00E9278B" w:rsidRDefault="002237EC" w:rsidP="00D16DEB">
      <w:pPr>
        <w:rPr>
          <w:rFonts w:ascii="宋体" w:cs="宋体"/>
          <w:b/>
          <w:bCs/>
          <w:sz w:val="24"/>
        </w:rPr>
      </w:pPr>
      <w:r w:rsidRPr="00D16DEB">
        <w:rPr>
          <w:rFonts w:ascii="宋体" w:cs="宋体" w:hint="eastAsia"/>
          <w:b/>
          <w:bCs/>
          <w:sz w:val="24"/>
          <w:lang w:val="zh-CN"/>
        </w:rPr>
        <w:t>【学时学分】</w:t>
      </w:r>
      <w:r w:rsidRPr="00E9278B">
        <w:rPr>
          <w:rFonts w:ascii="宋体" w:cs="宋体" w:hint="eastAsia"/>
          <w:b/>
          <w:bCs/>
          <w:sz w:val="24"/>
        </w:rPr>
        <w:t>2</w:t>
      </w:r>
      <w:r w:rsidRPr="00D16DEB">
        <w:rPr>
          <w:rFonts w:ascii="宋体" w:cs="宋体" w:hint="eastAsia"/>
          <w:b/>
          <w:bCs/>
          <w:sz w:val="24"/>
          <w:lang w:val="zh-CN"/>
        </w:rPr>
        <w:t>周</w:t>
      </w:r>
      <w:r w:rsidRPr="00E9278B">
        <w:rPr>
          <w:rFonts w:ascii="宋体" w:cs="宋体" w:hint="eastAsia"/>
          <w:b/>
          <w:bCs/>
          <w:sz w:val="24"/>
        </w:rPr>
        <w:t>；2</w:t>
      </w:r>
      <w:r w:rsidRPr="00D16DEB">
        <w:rPr>
          <w:rFonts w:ascii="宋体" w:cs="宋体" w:hint="eastAsia"/>
          <w:b/>
          <w:bCs/>
          <w:sz w:val="24"/>
          <w:lang w:val="zh-CN"/>
        </w:rPr>
        <w:t>学分</w:t>
      </w:r>
    </w:p>
    <w:p w:rsidR="002237EC" w:rsidRDefault="002237EC" w:rsidP="00C56504">
      <w:pPr>
        <w:autoSpaceDE w:val="0"/>
        <w:autoSpaceDN w:val="0"/>
        <w:adjustRightInd w:val="0"/>
        <w:spacing w:line="360" w:lineRule="auto"/>
        <w:rPr>
          <w:sz w:val="24"/>
        </w:rPr>
      </w:pPr>
      <w:r>
        <w:rPr>
          <w:rFonts w:ascii="宋体" w:cs="宋体" w:hint="eastAsia"/>
          <w:b/>
          <w:bCs/>
          <w:sz w:val="24"/>
          <w:lang w:val="zh-CN"/>
        </w:rPr>
        <w:t>【课程类别】</w:t>
      </w:r>
      <w:r>
        <w:rPr>
          <w:rFonts w:hAnsi="宋体" w:hint="eastAsia"/>
          <w:sz w:val="24"/>
        </w:rPr>
        <w:t>实践教学</w:t>
      </w:r>
      <w:r>
        <w:rPr>
          <w:rFonts w:hAnsi="宋体" w:hint="eastAsia"/>
          <w:sz w:val="24"/>
        </w:rPr>
        <w:tab/>
      </w:r>
      <w:r>
        <w:rPr>
          <w:rFonts w:hAnsi="宋体" w:hint="eastAsia"/>
          <w:sz w:val="24"/>
        </w:rPr>
        <w:tab/>
      </w:r>
      <w:r>
        <w:rPr>
          <w:rFonts w:hAnsi="宋体" w:hint="eastAsia"/>
          <w:sz w:val="24"/>
        </w:rPr>
        <w:tab/>
      </w:r>
      <w:r>
        <w:rPr>
          <w:rFonts w:hAnsi="宋体" w:hint="eastAsia"/>
          <w:sz w:val="24"/>
        </w:rPr>
        <w:tab/>
      </w:r>
      <w:r>
        <w:rPr>
          <w:rFonts w:hAnsi="宋体" w:hint="eastAsia"/>
          <w:sz w:val="24"/>
        </w:rPr>
        <w:tab/>
      </w:r>
      <w:r>
        <w:rPr>
          <w:rFonts w:ascii="宋体" w:cs="宋体" w:hint="eastAsia"/>
          <w:b/>
          <w:bCs/>
          <w:sz w:val="24"/>
          <w:lang w:val="zh-CN"/>
        </w:rPr>
        <w:t>【开课模式】</w:t>
      </w:r>
      <w:r>
        <w:rPr>
          <w:rFonts w:ascii="宋体" w:cs="宋体" w:hint="eastAsia"/>
          <w:bCs/>
          <w:sz w:val="24"/>
          <w:lang w:val="zh-CN"/>
        </w:rPr>
        <w:t>必修</w:t>
      </w:r>
    </w:p>
    <w:p w:rsidR="002237EC" w:rsidRDefault="002237EC" w:rsidP="00C56504">
      <w:pPr>
        <w:autoSpaceDE w:val="0"/>
        <w:autoSpaceDN w:val="0"/>
        <w:adjustRightInd w:val="0"/>
        <w:spacing w:line="360" w:lineRule="auto"/>
        <w:rPr>
          <w:sz w:val="24"/>
        </w:rPr>
      </w:pPr>
      <w:r>
        <w:rPr>
          <w:rFonts w:ascii="宋体" w:cs="宋体" w:hint="eastAsia"/>
          <w:b/>
          <w:bCs/>
          <w:sz w:val="24"/>
          <w:lang w:val="zh-CN"/>
        </w:rPr>
        <w:t>【先修课程】</w:t>
      </w:r>
      <w:r>
        <w:rPr>
          <w:rFonts w:ascii="宋体" w:cs="宋体" w:hint="eastAsia"/>
          <w:bCs/>
          <w:sz w:val="24"/>
          <w:lang w:val="zh-CN"/>
        </w:rPr>
        <w:t>软件需求工程、</w:t>
      </w:r>
      <w:r>
        <w:rPr>
          <w:rFonts w:hint="eastAsia"/>
          <w:sz w:val="24"/>
        </w:rPr>
        <w:t>软件质量保证与测试</w:t>
      </w:r>
    </w:p>
    <w:p w:rsidR="002237EC" w:rsidRDefault="002237EC" w:rsidP="00C56504">
      <w:pPr>
        <w:autoSpaceDE w:val="0"/>
        <w:autoSpaceDN w:val="0"/>
        <w:adjustRightInd w:val="0"/>
        <w:snapToGrid w:val="0"/>
        <w:spacing w:line="360" w:lineRule="auto"/>
        <w:rPr>
          <w:sz w:val="24"/>
        </w:rPr>
      </w:pPr>
      <w:r>
        <w:rPr>
          <w:rFonts w:ascii="宋体" w:cs="宋体" w:hint="eastAsia"/>
          <w:b/>
          <w:bCs/>
          <w:sz w:val="24"/>
          <w:lang w:val="zh-CN"/>
        </w:rPr>
        <w:t>【开课单位】</w:t>
      </w:r>
      <w:r>
        <w:rPr>
          <w:rFonts w:ascii="宋体" w:cs="宋体" w:hint="eastAsia"/>
          <w:bCs/>
          <w:sz w:val="24"/>
          <w:lang w:val="zh-CN"/>
        </w:rPr>
        <w:t>软件工程系</w:t>
      </w:r>
      <w:r>
        <w:rPr>
          <w:rFonts w:ascii="宋体" w:cs="宋体" w:hint="eastAsia"/>
          <w:bCs/>
          <w:sz w:val="24"/>
          <w:lang w:val="zh-CN"/>
        </w:rPr>
        <w:tab/>
      </w:r>
      <w:r>
        <w:rPr>
          <w:rFonts w:ascii="宋体" w:cs="宋体" w:hint="eastAsia"/>
          <w:bCs/>
          <w:sz w:val="24"/>
          <w:lang w:val="zh-CN"/>
        </w:rPr>
        <w:tab/>
      </w:r>
      <w:r>
        <w:rPr>
          <w:rFonts w:ascii="宋体" w:cs="宋体" w:hint="eastAsia"/>
          <w:bCs/>
          <w:sz w:val="24"/>
          <w:lang w:val="zh-CN"/>
        </w:rPr>
        <w:tab/>
        <w:t xml:space="preserve">   </w:t>
      </w:r>
      <w:r>
        <w:rPr>
          <w:rFonts w:ascii="宋体" w:cs="宋体" w:hint="eastAsia"/>
          <w:b/>
          <w:bCs/>
          <w:sz w:val="24"/>
          <w:lang w:val="zh-CN"/>
        </w:rPr>
        <w:t>【开课学期】</w:t>
      </w:r>
      <w:r>
        <w:rPr>
          <w:rFonts w:ascii="宋体" w:cs="宋体" w:hint="eastAsia"/>
          <w:sz w:val="24"/>
          <w:lang w:val="zh-CN"/>
        </w:rPr>
        <w:t>第</w:t>
      </w:r>
      <w:r>
        <w:rPr>
          <w:rFonts w:hint="eastAsia"/>
          <w:sz w:val="24"/>
        </w:rPr>
        <w:t>6</w:t>
      </w:r>
      <w:r>
        <w:rPr>
          <w:rFonts w:ascii="宋体" w:cs="宋体" w:hint="eastAsia"/>
          <w:sz w:val="24"/>
          <w:lang w:val="zh-CN"/>
        </w:rPr>
        <w:t>学期</w:t>
      </w:r>
    </w:p>
    <w:p w:rsidR="002237EC" w:rsidRDefault="002237EC" w:rsidP="00C56504">
      <w:pPr>
        <w:autoSpaceDE w:val="0"/>
        <w:autoSpaceDN w:val="0"/>
        <w:adjustRightInd w:val="0"/>
        <w:snapToGrid w:val="0"/>
        <w:spacing w:line="360" w:lineRule="auto"/>
        <w:rPr>
          <w:bCs/>
          <w:sz w:val="24"/>
        </w:rPr>
      </w:pPr>
      <w:r>
        <w:rPr>
          <w:rFonts w:ascii="宋体" w:cs="宋体" w:hint="eastAsia"/>
          <w:b/>
          <w:bCs/>
          <w:sz w:val="24"/>
          <w:lang w:val="zh-CN"/>
        </w:rPr>
        <w:t>【授课对象】</w:t>
      </w:r>
      <w:r>
        <w:rPr>
          <w:rFonts w:ascii="宋体" w:cs="宋体" w:hint="eastAsia"/>
          <w:bCs/>
          <w:sz w:val="24"/>
          <w:lang w:val="zh-CN"/>
        </w:rPr>
        <w:t>软件工程专业</w:t>
      </w:r>
      <w:r>
        <w:rPr>
          <w:rFonts w:ascii="宋体" w:cs="宋体" w:hint="eastAsia"/>
          <w:bCs/>
          <w:sz w:val="24"/>
          <w:lang w:val="zh-CN"/>
        </w:rPr>
        <w:tab/>
      </w:r>
      <w:r>
        <w:rPr>
          <w:rFonts w:ascii="宋体" w:cs="宋体" w:hint="eastAsia"/>
          <w:bCs/>
          <w:sz w:val="24"/>
          <w:lang w:val="zh-CN"/>
        </w:rPr>
        <w:tab/>
      </w:r>
      <w:r>
        <w:rPr>
          <w:rFonts w:ascii="宋体" w:cs="宋体" w:hint="eastAsia"/>
          <w:bCs/>
          <w:sz w:val="24"/>
          <w:lang w:val="zh-CN"/>
        </w:rPr>
        <w:tab/>
        <w:t xml:space="preserve">   </w:t>
      </w:r>
      <w:r>
        <w:rPr>
          <w:rFonts w:ascii="宋体" w:cs="宋体" w:hint="eastAsia"/>
          <w:b/>
          <w:bCs/>
          <w:sz w:val="24"/>
          <w:lang w:val="zh-CN"/>
        </w:rPr>
        <w:t>【考核方式】</w:t>
      </w:r>
      <w:r>
        <w:rPr>
          <w:rFonts w:ascii="宋体" w:cs="宋体" w:hint="eastAsia"/>
          <w:bCs/>
          <w:sz w:val="24"/>
          <w:lang w:val="zh-CN"/>
        </w:rPr>
        <w:t>考查</w:t>
      </w:r>
    </w:p>
    <w:p w:rsidR="002237EC" w:rsidRPr="00D16DEB" w:rsidRDefault="002237EC" w:rsidP="00D16DEB">
      <w:pPr>
        <w:rPr>
          <w:rFonts w:ascii="宋体" w:cs="宋体"/>
          <w:b/>
          <w:bCs/>
          <w:sz w:val="28"/>
          <w:szCs w:val="28"/>
          <w:lang w:val="zh-CN"/>
        </w:rPr>
      </w:pPr>
      <w:bookmarkStart w:id="158" w:name="_Toc13023_WPSOffice_Level1"/>
      <w:bookmarkStart w:id="159" w:name="_Toc26941_WPSOffice_Level1"/>
      <w:r w:rsidRPr="00D16DEB">
        <w:rPr>
          <w:rFonts w:ascii="宋体" w:cs="宋体" w:hint="eastAsia"/>
          <w:b/>
          <w:bCs/>
          <w:sz w:val="28"/>
          <w:szCs w:val="28"/>
          <w:lang w:val="zh-CN"/>
        </w:rPr>
        <w:t>一、课程的性质、目的与任务</w:t>
      </w:r>
      <w:bookmarkEnd w:id="158"/>
      <w:bookmarkEnd w:id="159"/>
    </w:p>
    <w:p w:rsidR="002237EC" w:rsidRDefault="002237EC" w:rsidP="00C56504">
      <w:pPr>
        <w:spacing w:line="360" w:lineRule="auto"/>
        <w:ind w:firstLine="420"/>
        <w:rPr>
          <w:bCs/>
          <w:sz w:val="24"/>
        </w:rPr>
      </w:pPr>
      <w:r>
        <w:rPr>
          <w:rFonts w:hAnsi="宋体"/>
          <w:sz w:val="24"/>
        </w:rPr>
        <w:t>软件测试实践</w:t>
      </w:r>
      <w:r>
        <w:rPr>
          <w:rFonts w:hint="eastAsia"/>
          <w:sz w:val="24"/>
        </w:rPr>
        <w:t>是学生修完</w:t>
      </w:r>
      <w:r>
        <w:rPr>
          <w:rFonts w:hint="eastAsia"/>
          <w:bCs/>
          <w:sz w:val="24"/>
        </w:rPr>
        <w:t>软件需求工程、软件质量保证与测试技术</w:t>
      </w:r>
      <w:r>
        <w:rPr>
          <w:rFonts w:hint="eastAsia"/>
          <w:sz w:val="24"/>
        </w:rPr>
        <w:t>课程后针对软件测试这一环节的专门实践类课程，是培养软件</w:t>
      </w:r>
      <w:r>
        <w:rPr>
          <w:rFonts w:hint="eastAsia"/>
          <w:bCs/>
          <w:sz w:val="24"/>
        </w:rPr>
        <w:t>工程专业</w:t>
      </w:r>
      <w:r>
        <w:rPr>
          <w:rFonts w:hint="eastAsia"/>
          <w:sz w:val="24"/>
        </w:rPr>
        <w:t>学生能够掌握和运用软件工程测试工具、测试平台的集中训练环节。本实践环节的目的是使学生熟悉和</w:t>
      </w:r>
      <w:r>
        <w:rPr>
          <w:rFonts w:cs="Tahoma" w:hint="eastAsia"/>
          <w:sz w:val="24"/>
        </w:rPr>
        <w:t>掌握软件测试的基本方法，初步具备独立分析和测试的能力；提高学生综合运用所学的理论知识和方法独立分析和解决实际问题的能力</w:t>
      </w:r>
      <w:r>
        <w:rPr>
          <w:rFonts w:hint="eastAsia"/>
          <w:sz w:val="24"/>
        </w:rPr>
        <w:t>以及实践课程报告的书写能力。</w:t>
      </w:r>
    </w:p>
    <w:p w:rsidR="002237EC" w:rsidRPr="00D16DEB" w:rsidRDefault="002237EC" w:rsidP="00D16DEB">
      <w:pPr>
        <w:rPr>
          <w:rFonts w:ascii="宋体" w:cs="宋体"/>
          <w:b/>
          <w:bCs/>
          <w:sz w:val="28"/>
          <w:szCs w:val="28"/>
          <w:lang w:val="zh-CN"/>
        </w:rPr>
      </w:pPr>
      <w:bookmarkStart w:id="160" w:name="_Toc23336_WPSOffice_Level1"/>
      <w:bookmarkStart w:id="161" w:name="_Toc26482_WPSOffice_Level1"/>
      <w:r w:rsidRPr="00D16DEB">
        <w:rPr>
          <w:rFonts w:ascii="宋体" w:cs="宋体" w:hint="eastAsia"/>
          <w:b/>
          <w:bCs/>
          <w:sz w:val="28"/>
          <w:szCs w:val="28"/>
          <w:lang w:val="zh-CN"/>
        </w:rPr>
        <w:t>二、课程的教学内容、基本要求和学时分配</w:t>
      </w:r>
      <w:bookmarkEnd w:id="160"/>
      <w:bookmarkEnd w:id="161"/>
    </w:p>
    <w:p w:rsidR="002237EC" w:rsidRDefault="002237EC" w:rsidP="00C56504">
      <w:pPr>
        <w:autoSpaceDE w:val="0"/>
        <w:autoSpaceDN w:val="0"/>
        <w:adjustRightInd w:val="0"/>
        <w:spacing w:line="360" w:lineRule="auto"/>
        <w:rPr>
          <w:rFonts w:ascii="宋体" w:cs="宋体"/>
          <w:sz w:val="24"/>
          <w:lang w:val="zh-CN"/>
        </w:rPr>
      </w:pPr>
      <w:r>
        <w:rPr>
          <w:rFonts w:ascii="宋体" w:cs="宋体" w:hint="eastAsia"/>
          <w:sz w:val="24"/>
          <w:lang w:val="zh-CN"/>
        </w:rPr>
        <w:t>本实践教学课程所承载的知识、能力和素质培养的具体要求</w:t>
      </w:r>
    </w:p>
    <w:tbl>
      <w:tblPr>
        <w:tblW w:w="0" w:type="auto"/>
        <w:tblInd w:w="108" w:type="dxa"/>
        <w:tblLayout w:type="fixed"/>
        <w:tblLook w:val="0000"/>
      </w:tblPr>
      <w:tblGrid>
        <w:gridCol w:w="1370"/>
        <w:gridCol w:w="7479"/>
      </w:tblGrid>
      <w:tr w:rsidR="002237EC" w:rsidTr="00081287">
        <w:tc>
          <w:tcPr>
            <w:tcW w:w="1370" w:type="dxa"/>
            <w:tcBorders>
              <w:top w:val="single" w:sz="6" w:space="0" w:color="auto"/>
              <w:left w:val="single" w:sz="6" w:space="0" w:color="auto"/>
              <w:bottom w:val="single" w:sz="6" w:space="0" w:color="auto"/>
              <w:right w:val="single" w:sz="6" w:space="0" w:color="auto"/>
            </w:tcBorders>
            <w:vAlign w:val="center"/>
          </w:tcPr>
          <w:p w:rsidR="002237EC" w:rsidRDefault="002237EC" w:rsidP="00C56504">
            <w:pPr>
              <w:autoSpaceDE w:val="0"/>
              <w:autoSpaceDN w:val="0"/>
              <w:adjustRightInd w:val="0"/>
              <w:rPr>
                <w:rFonts w:ascii="宋体" w:cs="宋体"/>
                <w:b/>
                <w:bCs/>
                <w:lang w:val="zh-CN"/>
              </w:rPr>
            </w:pPr>
            <w:r>
              <w:rPr>
                <w:rFonts w:ascii="宋体" w:cs="宋体" w:hint="eastAsia"/>
                <w:b/>
                <w:bCs/>
                <w:lang w:val="zh-CN"/>
              </w:rPr>
              <w:t>培养方案</w:t>
            </w:r>
          </w:p>
          <w:p w:rsidR="002237EC" w:rsidRDefault="002237EC" w:rsidP="00C56504">
            <w:pPr>
              <w:pStyle w:val="aff5"/>
              <w:ind w:firstLineChars="0" w:firstLine="0"/>
              <w:rPr>
                <w:rFonts w:ascii="宋体"/>
                <w:b/>
                <w:szCs w:val="21"/>
              </w:rPr>
            </w:pPr>
            <w:r>
              <w:rPr>
                <w:rFonts w:ascii="宋体" w:cs="宋体" w:hint="eastAsia"/>
                <w:b/>
                <w:bCs/>
                <w:szCs w:val="21"/>
                <w:lang w:val="zh-CN"/>
              </w:rPr>
              <w:lastRenderedPageBreak/>
              <w:t>培养要求</w:t>
            </w:r>
          </w:p>
        </w:tc>
        <w:tc>
          <w:tcPr>
            <w:tcW w:w="7479" w:type="dxa"/>
            <w:tcBorders>
              <w:top w:val="single" w:sz="6" w:space="0" w:color="auto"/>
              <w:left w:val="single" w:sz="6" w:space="0" w:color="auto"/>
              <w:bottom w:val="single" w:sz="6" w:space="0" w:color="auto"/>
              <w:right w:val="single" w:sz="6" w:space="0" w:color="auto"/>
            </w:tcBorders>
            <w:vAlign w:val="center"/>
          </w:tcPr>
          <w:p w:rsidR="002237EC" w:rsidRDefault="002237EC" w:rsidP="00C56504">
            <w:pPr>
              <w:autoSpaceDE w:val="0"/>
              <w:autoSpaceDN w:val="0"/>
              <w:adjustRightInd w:val="0"/>
              <w:jc w:val="center"/>
              <w:rPr>
                <w:rFonts w:ascii="宋体" w:cs="宋体"/>
                <w:b/>
                <w:bCs/>
                <w:sz w:val="24"/>
                <w:lang w:val="zh-CN"/>
              </w:rPr>
            </w:pPr>
            <w:r>
              <w:rPr>
                <w:rFonts w:ascii="宋体" w:cs="宋体" w:hint="eastAsia"/>
                <w:b/>
                <w:bCs/>
                <w:sz w:val="24"/>
                <w:lang w:val="zh-CN"/>
              </w:rPr>
              <w:lastRenderedPageBreak/>
              <w:t>课程具体要求</w:t>
            </w:r>
          </w:p>
        </w:tc>
      </w:tr>
      <w:tr w:rsidR="002237EC" w:rsidTr="00081287">
        <w:trPr>
          <w:trHeight w:val="988"/>
        </w:trPr>
        <w:tc>
          <w:tcPr>
            <w:tcW w:w="1370" w:type="dxa"/>
            <w:tcBorders>
              <w:top w:val="single" w:sz="6" w:space="0" w:color="auto"/>
              <w:left w:val="single" w:sz="6" w:space="0" w:color="auto"/>
              <w:bottom w:val="single" w:sz="6" w:space="0" w:color="auto"/>
              <w:right w:val="single" w:sz="6" w:space="0" w:color="auto"/>
            </w:tcBorders>
            <w:vAlign w:val="center"/>
          </w:tcPr>
          <w:p w:rsidR="002237EC" w:rsidRDefault="002237EC"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lastRenderedPageBreak/>
              <w:t>工程素质</w:t>
            </w:r>
          </w:p>
          <w:p w:rsidR="002237EC" w:rsidRDefault="002237EC"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科学素质</w:t>
            </w:r>
          </w:p>
          <w:p w:rsidR="002237EC" w:rsidRDefault="002237EC"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专业素质</w:t>
            </w:r>
          </w:p>
        </w:tc>
        <w:tc>
          <w:tcPr>
            <w:tcW w:w="7479" w:type="dxa"/>
            <w:tcBorders>
              <w:top w:val="single" w:sz="6" w:space="0" w:color="auto"/>
              <w:left w:val="single" w:sz="6" w:space="0" w:color="auto"/>
              <w:bottom w:val="single" w:sz="6" w:space="0" w:color="auto"/>
              <w:right w:val="single" w:sz="6" w:space="0" w:color="auto"/>
            </w:tcBorders>
            <w:vAlign w:val="center"/>
          </w:tcPr>
          <w:p w:rsidR="002237EC" w:rsidRDefault="002237EC" w:rsidP="00C56504">
            <w:pPr>
              <w:autoSpaceDE w:val="0"/>
              <w:autoSpaceDN w:val="0"/>
              <w:adjustRightInd w:val="0"/>
              <w:rPr>
                <w:rFonts w:ascii="宋体" w:cs="宋体"/>
                <w:lang w:val="zh-CN"/>
              </w:rPr>
            </w:pPr>
            <w:r>
              <w:rPr>
                <w:rFonts w:ascii="宋体" w:hAnsi="宋体" w:cs="宋体" w:hint="eastAsia"/>
              </w:rPr>
              <w:t>指导学生针对实际工程软件如何选择测试用例，制定测试计划，并依据技术规范撰写测试报告，提高其文档表述能力和软件测试计划的设计能力。</w:t>
            </w:r>
          </w:p>
        </w:tc>
      </w:tr>
      <w:tr w:rsidR="002237EC" w:rsidTr="00081287">
        <w:trPr>
          <w:trHeight w:val="1258"/>
        </w:trPr>
        <w:tc>
          <w:tcPr>
            <w:tcW w:w="1370" w:type="dxa"/>
            <w:tcBorders>
              <w:top w:val="single" w:sz="6" w:space="0" w:color="auto"/>
              <w:left w:val="single" w:sz="6" w:space="0" w:color="auto"/>
              <w:bottom w:val="single" w:sz="6" w:space="0" w:color="auto"/>
              <w:right w:val="single" w:sz="6" w:space="0" w:color="auto"/>
            </w:tcBorders>
            <w:vAlign w:val="center"/>
          </w:tcPr>
          <w:p w:rsidR="002237EC" w:rsidRDefault="002237EC" w:rsidP="00C56504">
            <w:pPr>
              <w:pStyle w:val="aff5"/>
              <w:ind w:leftChars="-20" w:left="-42" w:rightChars="-20" w:right="-42" w:firstLineChars="0" w:firstLine="0"/>
              <w:jc w:val="center"/>
              <w:rPr>
                <w:rFonts w:ascii="宋体"/>
                <w:bCs/>
                <w:color w:val="000000"/>
                <w:szCs w:val="21"/>
              </w:rPr>
            </w:pPr>
            <w:r>
              <w:rPr>
                <w:rFonts w:ascii="宋体" w:hAnsi="宋体" w:hint="eastAsia"/>
                <w:bCs/>
                <w:color w:val="000000"/>
                <w:szCs w:val="21"/>
              </w:rPr>
              <w:t>专业知识</w:t>
            </w:r>
          </w:p>
          <w:p w:rsidR="002237EC" w:rsidRDefault="002237EC"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工具性知识</w:t>
            </w:r>
          </w:p>
          <w:p w:rsidR="002237EC" w:rsidRDefault="002237EC"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工程技术知识</w:t>
            </w:r>
          </w:p>
        </w:tc>
        <w:tc>
          <w:tcPr>
            <w:tcW w:w="7479" w:type="dxa"/>
            <w:tcBorders>
              <w:top w:val="single" w:sz="6" w:space="0" w:color="auto"/>
              <w:left w:val="single" w:sz="6" w:space="0" w:color="auto"/>
              <w:bottom w:val="single" w:sz="6" w:space="0" w:color="auto"/>
              <w:right w:val="single" w:sz="6" w:space="0" w:color="auto"/>
            </w:tcBorders>
            <w:vAlign w:val="center"/>
          </w:tcPr>
          <w:p w:rsidR="002237EC" w:rsidRDefault="002237EC" w:rsidP="00C56504">
            <w:pPr>
              <w:autoSpaceDE w:val="0"/>
              <w:autoSpaceDN w:val="0"/>
              <w:adjustRightInd w:val="0"/>
            </w:pPr>
            <w:r>
              <w:rPr>
                <w:rFonts w:hint="eastAsia"/>
              </w:rPr>
              <w:t>利用</w:t>
            </w:r>
            <w:r>
              <w:t>USDM</w:t>
            </w:r>
            <w:r>
              <w:rPr>
                <w:rFonts w:hint="eastAsia"/>
              </w:rPr>
              <w:t>平台，</w:t>
            </w:r>
            <w:r>
              <w:rPr>
                <w:rFonts w:hint="eastAsia"/>
                <w:sz w:val="24"/>
              </w:rPr>
              <w:t>学生要能根据</w:t>
            </w:r>
            <w:r>
              <w:rPr>
                <w:rFonts w:cs="Tahoma" w:hint="eastAsia"/>
                <w:sz w:val="24"/>
              </w:rPr>
              <w:t>数据流图、模块分解图、用例图、类图等设计测试说明，结合测试工具和测试平台，几类对典型的应用软件进行测试</w:t>
            </w:r>
            <w:r>
              <w:rPr>
                <w:rFonts w:hint="eastAsia"/>
              </w:rPr>
              <w:t>。</w:t>
            </w:r>
          </w:p>
        </w:tc>
      </w:tr>
      <w:tr w:rsidR="002237EC" w:rsidTr="00081287">
        <w:trPr>
          <w:trHeight w:val="978"/>
        </w:trPr>
        <w:tc>
          <w:tcPr>
            <w:tcW w:w="1370" w:type="dxa"/>
            <w:tcBorders>
              <w:top w:val="single" w:sz="6" w:space="0" w:color="auto"/>
              <w:left w:val="single" w:sz="6" w:space="0" w:color="auto"/>
              <w:bottom w:val="single" w:sz="6" w:space="0" w:color="auto"/>
              <w:right w:val="single" w:sz="6" w:space="0" w:color="auto"/>
            </w:tcBorders>
            <w:vAlign w:val="center"/>
          </w:tcPr>
          <w:p w:rsidR="002237EC" w:rsidRDefault="002237EC" w:rsidP="00C56504">
            <w:pPr>
              <w:pStyle w:val="aff5"/>
              <w:ind w:leftChars="-20" w:left="-42" w:rightChars="-20" w:right="-42" w:firstLineChars="0" w:firstLine="0"/>
              <w:jc w:val="center"/>
              <w:rPr>
                <w:rFonts w:ascii="宋体" w:cs="楷体_GB2312"/>
                <w:color w:val="000000"/>
                <w:szCs w:val="21"/>
                <w:lang w:val="zh-CN"/>
              </w:rPr>
            </w:pPr>
            <w:r>
              <w:rPr>
                <w:rFonts w:ascii="宋体" w:hAnsi="宋体" w:cs="楷体_GB2312" w:hint="eastAsia"/>
                <w:color w:val="000000"/>
                <w:szCs w:val="21"/>
                <w:lang w:val="zh-CN"/>
              </w:rPr>
              <w:t>专业能力</w:t>
            </w:r>
          </w:p>
          <w:p w:rsidR="002237EC" w:rsidRDefault="002237EC" w:rsidP="00C56504">
            <w:pPr>
              <w:pStyle w:val="aff5"/>
              <w:ind w:leftChars="-20" w:left="-42" w:rightChars="-20" w:right="-42" w:firstLineChars="0" w:firstLine="0"/>
              <w:jc w:val="center"/>
              <w:rPr>
                <w:rFonts w:ascii="宋体" w:cs="楷体_GB2312"/>
                <w:color w:val="000000"/>
                <w:szCs w:val="21"/>
                <w:lang w:val="zh-CN"/>
              </w:rPr>
            </w:pPr>
            <w:r>
              <w:rPr>
                <w:rFonts w:ascii="宋体" w:hAnsi="宋体" w:hint="eastAsia"/>
                <w:bCs/>
                <w:color w:val="000000"/>
                <w:szCs w:val="21"/>
              </w:rPr>
              <w:t>工程能力</w:t>
            </w:r>
          </w:p>
        </w:tc>
        <w:tc>
          <w:tcPr>
            <w:tcW w:w="7479" w:type="dxa"/>
            <w:tcBorders>
              <w:top w:val="single" w:sz="6" w:space="0" w:color="auto"/>
              <w:left w:val="single" w:sz="6" w:space="0" w:color="auto"/>
              <w:bottom w:val="single" w:sz="6" w:space="0" w:color="auto"/>
              <w:right w:val="single" w:sz="6" w:space="0" w:color="auto"/>
            </w:tcBorders>
            <w:vAlign w:val="center"/>
          </w:tcPr>
          <w:p w:rsidR="002237EC" w:rsidRDefault="002237EC" w:rsidP="00C56504">
            <w:pPr>
              <w:autoSpaceDE w:val="0"/>
              <w:autoSpaceDN w:val="0"/>
              <w:adjustRightInd w:val="0"/>
              <w:rPr>
                <w:rFonts w:ascii="宋体" w:cs="宋体"/>
                <w:lang w:val="zh-CN"/>
              </w:rPr>
            </w:pPr>
            <w:r>
              <w:rPr>
                <w:rFonts w:ascii="宋体" w:hAnsi="宋体" w:cs="宋体" w:hint="eastAsia"/>
              </w:rPr>
              <w:t>指导学生针对实际工程软件如何选择测试用例，制定测试计划，并依据技术规范撰写测试报告，提高其文档表述能力和软件测试计划的设计能力。</w:t>
            </w:r>
          </w:p>
        </w:tc>
      </w:tr>
    </w:tbl>
    <w:p w:rsidR="002237EC" w:rsidRDefault="002237EC" w:rsidP="00C56504">
      <w:pPr>
        <w:spacing w:line="360" w:lineRule="auto"/>
        <w:rPr>
          <w:rFonts w:hAnsi="宋体"/>
          <w:color w:val="000000"/>
          <w:sz w:val="18"/>
          <w:szCs w:val="18"/>
        </w:rPr>
      </w:pPr>
    </w:p>
    <w:p w:rsidR="002237EC" w:rsidRDefault="002237EC" w:rsidP="00C56504">
      <w:pPr>
        <w:spacing w:line="360" w:lineRule="auto"/>
        <w:ind w:firstLine="420"/>
        <w:rPr>
          <w:rFonts w:hAnsi="宋体"/>
          <w:sz w:val="24"/>
        </w:rPr>
      </w:pPr>
      <w:r>
        <w:rPr>
          <w:rFonts w:hAnsi="宋体" w:hint="eastAsia"/>
          <w:sz w:val="24"/>
        </w:rPr>
        <w:t>本实践课程通过在</w:t>
      </w:r>
      <w:r>
        <w:rPr>
          <w:rFonts w:hAnsi="宋体"/>
          <w:sz w:val="24"/>
        </w:rPr>
        <w:t>UDSM</w:t>
      </w:r>
      <w:r>
        <w:rPr>
          <w:rFonts w:hAnsi="宋体" w:hint="eastAsia"/>
          <w:sz w:val="24"/>
        </w:rPr>
        <w:t>统一数据管理平台的辅助下，采用团队合作的方法完成一个企业级软件的测试过程，具体包括测试计划、测试说明的设计，并根据设计的测试用例形成测试报告，加深学生对所学全部知识的理解和实践能力，项目测试过程中的全部文档采用</w:t>
      </w:r>
      <w:r>
        <w:rPr>
          <w:rFonts w:hAnsi="宋体"/>
          <w:sz w:val="24"/>
        </w:rPr>
        <w:t>UDSM</w:t>
      </w:r>
      <w:r>
        <w:rPr>
          <w:rFonts w:hAnsi="宋体" w:hint="eastAsia"/>
          <w:sz w:val="24"/>
        </w:rPr>
        <w:t>统一数据管理平台进行管理和维护。</w:t>
      </w:r>
    </w:p>
    <w:p w:rsidR="002237EC" w:rsidRPr="00D16DEB" w:rsidRDefault="002237EC" w:rsidP="00D16DEB">
      <w:pPr>
        <w:rPr>
          <w:rFonts w:ascii="宋体" w:cs="宋体"/>
          <w:b/>
          <w:bCs/>
          <w:sz w:val="28"/>
          <w:szCs w:val="28"/>
          <w:lang w:val="zh-CN"/>
        </w:rPr>
      </w:pPr>
      <w:bookmarkStart w:id="162" w:name="_Toc2834_WPSOffice_Level1"/>
      <w:bookmarkStart w:id="163" w:name="_Toc7239_WPSOffice_Level1"/>
      <w:r w:rsidRPr="00D16DEB">
        <w:rPr>
          <w:rFonts w:ascii="宋体" w:cs="宋体" w:hint="eastAsia"/>
          <w:b/>
          <w:bCs/>
          <w:sz w:val="28"/>
          <w:szCs w:val="28"/>
          <w:lang w:val="zh-CN"/>
        </w:rPr>
        <w:t>三、课程成绩评定方法</w:t>
      </w:r>
      <w:bookmarkEnd w:id="162"/>
      <w:bookmarkEnd w:id="163"/>
    </w:p>
    <w:p w:rsidR="002237EC" w:rsidRDefault="002237EC" w:rsidP="00C56504">
      <w:pPr>
        <w:autoSpaceDE w:val="0"/>
        <w:autoSpaceDN w:val="0"/>
        <w:adjustRightInd w:val="0"/>
        <w:spacing w:before="240" w:line="360" w:lineRule="auto"/>
        <w:ind w:firstLine="480"/>
        <w:rPr>
          <w:sz w:val="24"/>
        </w:rPr>
      </w:pPr>
      <w:r>
        <w:rPr>
          <w:rFonts w:ascii="宋体" w:cs="宋体" w:hint="eastAsia"/>
          <w:sz w:val="24"/>
          <w:lang w:val="zh-CN"/>
        </w:rPr>
        <w:t>实践课程的成绩通过</w:t>
      </w:r>
      <w:r>
        <w:rPr>
          <w:sz w:val="24"/>
        </w:rPr>
        <w:t>USDM</w:t>
      </w:r>
      <w:r>
        <w:rPr>
          <w:rFonts w:ascii="宋体" w:cs="宋体" w:hint="eastAsia"/>
          <w:sz w:val="24"/>
          <w:lang w:val="zh-CN"/>
        </w:rPr>
        <w:t>系统、文档、项目汇报等形式考查学生完成质量，整个成绩由两部分构成：</w:t>
      </w:r>
      <w:r>
        <w:rPr>
          <w:rFonts w:hint="eastAsia"/>
          <w:bCs/>
          <w:sz w:val="24"/>
        </w:rPr>
        <w:t>团队整体评分和团队负责人个体评分，评分依据主要包括文档整体质量（</w:t>
      </w:r>
      <w:r>
        <w:rPr>
          <w:rFonts w:hint="eastAsia"/>
          <w:bCs/>
          <w:sz w:val="24"/>
        </w:rPr>
        <w:t>7</w:t>
      </w:r>
      <w:r>
        <w:rPr>
          <w:bCs/>
          <w:sz w:val="24"/>
        </w:rPr>
        <w:t>0%</w:t>
      </w:r>
      <w:r>
        <w:rPr>
          <w:rFonts w:hint="eastAsia"/>
          <w:bCs/>
          <w:sz w:val="24"/>
        </w:rPr>
        <w:t>）以及项目展示（</w:t>
      </w:r>
      <w:r>
        <w:rPr>
          <w:rFonts w:hint="eastAsia"/>
          <w:bCs/>
          <w:sz w:val="24"/>
        </w:rPr>
        <w:t>3</w:t>
      </w:r>
      <w:r>
        <w:rPr>
          <w:bCs/>
          <w:sz w:val="24"/>
        </w:rPr>
        <w:t>0%</w:t>
      </w:r>
      <w:r>
        <w:rPr>
          <w:rFonts w:hint="eastAsia"/>
          <w:bCs/>
          <w:sz w:val="24"/>
        </w:rPr>
        <w:t>）两部分组成。</w:t>
      </w:r>
    </w:p>
    <w:p w:rsidR="002237EC" w:rsidRDefault="002237EC" w:rsidP="00C56504">
      <w:pPr>
        <w:pStyle w:val="aff5"/>
        <w:numPr>
          <w:ilvl w:val="0"/>
          <w:numId w:val="63"/>
        </w:numPr>
        <w:spacing w:line="360" w:lineRule="auto"/>
        <w:ind w:firstLineChars="0"/>
        <w:rPr>
          <w:sz w:val="24"/>
        </w:rPr>
      </w:pPr>
      <w:r>
        <w:rPr>
          <w:rFonts w:hint="eastAsia"/>
          <w:sz w:val="24"/>
        </w:rPr>
        <w:t>在</w:t>
      </w:r>
      <w:r>
        <w:rPr>
          <w:sz w:val="24"/>
        </w:rPr>
        <w:t>USDM</w:t>
      </w:r>
      <w:r>
        <w:rPr>
          <w:rFonts w:hint="eastAsia"/>
          <w:sz w:val="24"/>
        </w:rPr>
        <w:t>平台上提交测试计划、测试用例及测试报告等文档；</w:t>
      </w:r>
    </w:p>
    <w:p w:rsidR="002237EC" w:rsidRDefault="002237EC" w:rsidP="00C56504">
      <w:pPr>
        <w:pStyle w:val="aff5"/>
        <w:numPr>
          <w:ilvl w:val="0"/>
          <w:numId w:val="63"/>
        </w:numPr>
        <w:spacing w:line="360" w:lineRule="auto"/>
        <w:ind w:firstLineChars="0"/>
        <w:rPr>
          <w:sz w:val="24"/>
        </w:rPr>
      </w:pPr>
      <w:r>
        <w:rPr>
          <w:rFonts w:hint="eastAsia"/>
          <w:sz w:val="24"/>
        </w:rPr>
        <w:t>相关实践报告按照要求完成，要求报告的结构、论述、排版符合规范要求；</w:t>
      </w:r>
    </w:p>
    <w:p w:rsidR="002237EC" w:rsidRDefault="002237EC" w:rsidP="00C56504">
      <w:pPr>
        <w:pStyle w:val="aff5"/>
        <w:numPr>
          <w:ilvl w:val="0"/>
          <w:numId w:val="63"/>
        </w:numPr>
        <w:spacing w:line="360" w:lineRule="auto"/>
        <w:ind w:firstLineChars="0"/>
        <w:rPr>
          <w:sz w:val="24"/>
        </w:rPr>
      </w:pPr>
      <w:r>
        <w:rPr>
          <w:rFonts w:hint="eastAsia"/>
          <w:sz w:val="24"/>
        </w:rPr>
        <w:t>项目展示要求：汇报小组的工作，个人在小组中的贡献，完整的（可以运行的）软件，以及相关技术的总结汇报。</w:t>
      </w:r>
    </w:p>
    <w:p w:rsidR="002237EC" w:rsidRPr="00D16DEB" w:rsidRDefault="002237EC" w:rsidP="00D16DEB">
      <w:pPr>
        <w:rPr>
          <w:rFonts w:ascii="宋体" w:cs="宋体"/>
          <w:b/>
          <w:bCs/>
          <w:sz w:val="28"/>
          <w:szCs w:val="28"/>
          <w:lang w:val="zh-CN"/>
        </w:rPr>
      </w:pPr>
      <w:bookmarkStart w:id="164" w:name="_Toc18422_WPSOffice_Level1"/>
      <w:bookmarkStart w:id="165" w:name="_Toc9564_WPSOffice_Level1"/>
      <w:r w:rsidRPr="00D16DEB">
        <w:rPr>
          <w:rFonts w:ascii="宋体" w:cs="宋体" w:hint="eastAsia"/>
          <w:b/>
          <w:bCs/>
          <w:sz w:val="28"/>
          <w:szCs w:val="28"/>
          <w:lang w:val="zh-CN"/>
        </w:rPr>
        <w:t>四、其它有关说明</w:t>
      </w:r>
      <w:bookmarkEnd w:id="164"/>
      <w:bookmarkEnd w:id="165"/>
    </w:p>
    <w:p w:rsidR="002237EC" w:rsidRDefault="002237EC" w:rsidP="00C56504">
      <w:pPr>
        <w:spacing w:line="360" w:lineRule="auto"/>
        <w:ind w:firstLineChars="200" w:firstLine="480"/>
        <w:rPr>
          <w:sz w:val="24"/>
        </w:rPr>
      </w:pPr>
      <w:r>
        <w:rPr>
          <w:rFonts w:hint="eastAsia"/>
          <w:sz w:val="24"/>
        </w:rPr>
        <w:t>本实践教学学时安排为全日制</w:t>
      </w:r>
      <w:r>
        <w:rPr>
          <w:rFonts w:hint="eastAsia"/>
          <w:sz w:val="24"/>
        </w:rPr>
        <w:t>2</w:t>
      </w:r>
      <w:r>
        <w:rPr>
          <w:rFonts w:hint="eastAsia"/>
          <w:sz w:val="24"/>
        </w:rPr>
        <w:t>周，但采用不统一集中安排学时的方式，在学期初即将任务分配给相关测试小组，在期末按组统一答辩（展示项目）并进行成绩评定。</w:t>
      </w:r>
    </w:p>
    <w:p w:rsidR="002237EC" w:rsidRDefault="002237EC" w:rsidP="00C56504">
      <w:pPr>
        <w:autoSpaceDE w:val="0"/>
        <w:autoSpaceDN w:val="0"/>
        <w:adjustRightInd w:val="0"/>
        <w:spacing w:line="360" w:lineRule="auto"/>
        <w:ind w:firstLine="420"/>
        <w:rPr>
          <w:sz w:val="24"/>
        </w:rPr>
      </w:pPr>
    </w:p>
    <w:p w:rsidR="002237EC" w:rsidRDefault="002237EC" w:rsidP="00C56504">
      <w:pPr>
        <w:autoSpaceDE w:val="0"/>
        <w:autoSpaceDN w:val="0"/>
        <w:adjustRightInd w:val="0"/>
        <w:spacing w:line="360" w:lineRule="auto"/>
        <w:ind w:firstLine="420"/>
        <w:rPr>
          <w:sz w:val="24"/>
        </w:rPr>
      </w:pPr>
    </w:p>
    <w:p w:rsidR="002237EC" w:rsidRPr="00D16DEB" w:rsidRDefault="002237EC" w:rsidP="00D16DEB">
      <w:pPr>
        <w:ind w:firstLineChars="3000" w:firstLine="7228"/>
        <w:rPr>
          <w:rFonts w:ascii="宋体" w:cs="宋体"/>
          <w:b/>
          <w:bCs/>
          <w:sz w:val="24"/>
          <w:lang w:val="zh-CN"/>
        </w:rPr>
      </w:pPr>
      <w:r w:rsidRPr="00D16DEB">
        <w:rPr>
          <w:rFonts w:ascii="宋体" w:cs="宋体" w:hint="eastAsia"/>
          <w:b/>
          <w:bCs/>
          <w:sz w:val="24"/>
          <w:lang w:val="zh-CN"/>
        </w:rPr>
        <w:t>执笔人：郑志勇</w:t>
      </w:r>
    </w:p>
    <w:p w:rsidR="002237EC" w:rsidRDefault="002237EC" w:rsidP="00C56504">
      <w:pPr>
        <w:autoSpaceDE w:val="0"/>
        <w:autoSpaceDN w:val="0"/>
        <w:adjustRightInd w:val="0"/>
        <w:spacing w:line="360" w:lineRule="auto"/>
        <w:ind w:right="480" w:firstLine="5190"/>
        <w:jc w:val="right"/>
        <w:rPr>
          <w:b/>
          <w:bCs/>
          <w:sz w:val="24"/>
        </w:rPr>
      </w:pPr>
      <w:r>
        <w:rPr>
          <w:rFonts w:ascii="宋体" w:cs="宋体" w:hint="eastAsia"/>
          <w:b/>
          <w:bCs/>
          <w:sz w:val="24"/>
          <w:lang w:val="zh-CN"/>
        </w:rPr>
        <w:t>审定人：张荣博</w:t>
      </w:r>
    </w:p>
    <w:p w:rsidR="002237EC" w:rsidRDefault="002237EC" w:rsidP="00C56504">
      <w:pPr>
        <w:autoSpaceDE w:val="0"/>
        <w:autoSpaceDN w:val="0"/>
        <w:adjustRightInd w:val="0"/>
        <w:spacing w:line="360" w:lineRule="auto"/>
        <w:ind w:right="360" w:firstLine="5190"/>
        <w:jc w:val="right"/>
        <w:rPr>
          <w:b/>
          <w:bCs/>
          <w:sz w:val="24"/>
        </w:rPr>
      </w:pPr>
      <w:r>
        <w:rPr>
          <w:rFonts w:ascii="宋体" w:cs="宋体" w:hint="eastAsia"/>
          <w:b/>
          <w:bCs/>
          <w:sz w:val="24"/>
          <w:lang w:val="zh-CN"/>
        </w:rPr>
        <w:t xml:space="preserve">批准人：张翼飞 </w:t>
      </w:r>
    </w:p>
    <w:p w:rsidR="002237EC" w:rsidRDefault="002237EC" w:rsidP="00C56504">
      <w:pPr>
        <w:autoSpaceDE w:val="0"/>
        <w:autoSpaceDN w:val="0"/>
        <w:adjustRightInd w:val="0"/>
        <w:spacing w:line="360" w:lineRule="auto"/>
        <w:ind w:right="240"/>
        <w:jc w:val="center"/>
        <w:rPr>
          <w:b/>
          <w:bCs/>
          <w:sz w:val="24"/>
        </w:rPr>
      </w:pPr>
      <w:r>
        <w:rPr>
          <w:b/>
          <w:bCs/>
          <w:sz w:val="24"/>
        </w:rPr>
        <w:t xml:space="preserve">                                                  </w:t>
      </w:r>
      <w:bookmarkStart w:id="166" w:name="_Toc5783_WPSOffice_Level1"/>
      <w:bookmarkStart w:id="167" w:name="_Toc12695_WPSOffice_Level1"/>
      <w:r>
        <w:rPr>
          <w:b/>
          <w:bCs/>
          <w:sz w:val="24"/>
        </w:rPr>
        <w:t>201</w:t>
      </w:r>
      <w:r>
        <w:rPr>
          <w:rFonts w:hint="eastAsia"/>
          <w:b/>
          <w:bCs/>
          <w:sz w:val="24"/>
        </w:rPr>
        <w:t>5</w:t>
      </w:r>
      <w:r>
        <w:rPr>
          <w:b/>
          <w:bCs/>
          <w:sz w:val="24"/>
        </w:rPr>
        <w:t xml:space="preserve"> </w:t>
      </w:r>
      <w:r>
        <w:rPr>
          <w:rFonts w:ascii="宋体" w:cs="宋体" w:hint="eastAsia"/>
          <w:b/>
          <w:bCs/>
          <w:sz w:val="24"/>
          <w:lang w:val="zh-CN"/>
        </w:rPr>
        <w:t xml:space="preserve">年 </w:t>
      </w:r>
      <w:r>
        <w:rPr>
          <w:rFonts w:hint="eastAsia"/>
          <w:b/>
          <w:bCs/>
          <w:sz w:val="24"/>
        </w:rPr>
        <w:t xml:space="preserve">3 </w:t>
      </w:r>
      <w:r>
        <w:rPr>
          <w:rFonts w:ascii="宋体" w:cs="宋体" w:hint="eastAsia"/>
          <w:b/>
          <w:bCs/>
          <w:sz w:val="24"/>
          <w:lang w:val="zh-CN"/>
        </w:rPr>
        <w:t>月</w:t>
      </w:r>
      <w:bookmarkEnd w:id="166"/>
      <w:bookmarkEnd w:id="167"/>
    </w:p>
    <w:p w:rsidR="002237EC" w:rsidRPr="002237EC" w:rsidRDefault="002237EC" w:rsidP="00C56504">
      <w:pPr>
        <w:spacing w:line="360" w:lineRule="auto"/>
        <w:ind w:right="1686"/>
        <w:jc w:val="both"/>
        <w:rPr>
          <w:rFonts w:cs="宋体"/>
          <w:b/>
          <w:sz w:val="24"/>
          <w:szCs w:val="20"/>
        </w:rPr>
      </w:pPr>
    </w:p>
    <w:p w:rsidR="002237EC" w:rsidRPr="002237EC" w:rsidRDefault="002237EC" w:rsidP="00C56504">
      <w:pPr>
        <w:pStyle w:val="2"/>
        <w:keepLines w:val="0"/>
        <w:jc w:val="center"/>
        <w:rPr>
          <w:sz w:val="32"/>
        </w:rPr>
      </w:pPr>
      <w:ins w:id="168" w:author="Windows 用户" w:date="2013-06-30T08:57:00Z">
        <w:r w:rsidRPr="002237EC">
          <w:rPr>
            <w:rFonts w:hint="eastAsia"/>
            <w:sz w:val="32"/>
          </w:rPr>
          <w:t>物联网</w:t>
        </w:r>
      </w:ins>
      <w:r w:rsidRPr="002237EC">
        <w:rPr>
          <w:rFonts w:hint="eastAsia"/>
          <w:sz w:val="32"/>
        </w:rPr>
        <w:t>导论</w:t>
      </w:r>
      <w:del w:id="169" w:author="Windows 用户" w:date="2013-06-30T08:57:00Z">
        <w:r w:rsidRPr="002237EC" w:rsidDel="005D171E">
          <w:rPr>
            <w:sz w:val="32"/>
          </w:rPr>
          <w:delText>EPC</w:delText>
        </w:r>
        <w:r w:rsidRPr="002237EC" w:rsidDel="005D171E">
          <w:rPr>
            <w:rFonts w:hint="eastAsia"/>
            <w:sz w:val="32"/>
          </w:rPr>
          <w:delText>与物联网</w:delText>
        </w:r>
      </w:del>
      <w:r w:rsidRPr="002237EC">
        <w:rPr>
          <w:rFonts w:hint="eastAsia"/>
          <w:sz w:val="32"/>
        </w:rPr>
        <w:t>课程教学大纲</w:t>
      </w:r>
    </w:p>
    <w:p w:rsidR="002237EC" w:rsidRPr="008C2A56" w:rsidRDefault="002237EC" w:rsidP="00E9278B">
      <w:pPr>
        <w:spacing w:beforeLines="50" w:line="360" w:lineRule="auto"/>
        <w:rPr>
          <w:bCs/>
          <w:sz w:val="24"/>
        </w:rPr>
      </w:pPr>
      <w:r w:rsidRPr="008C2A56">
        <w:rPr>
          <w:rFonts w:hint="eastAsia"/>
          <w:b/>
          <w:bCs/>
          <w:sz w:val="24"/>
        </w:rPr>
        <w:t>【课程编号】</w:t>
      </w:r>
      <w:r w:rsidRPr="00E12C08">
        <w:rPr>
          <w:b/>
          <w:bCs/>
          <w:sz w:val="24"/>
        </w:rPr>
        <w:t>1010004020</w:t>
      </w:r>
    </w:p>
    <w:p w:rsidR="002237EC" w:rsidRPr="008C2A56" w:rsidRDefault="002237EC" w:rsidP="00C56504">
      <w:pPr>
        <w:spacing w:line="360" w:lineRule="auto"/>
        <w:rPr>
          <w:bCs/>
          <w:sz w:val="24"/>
        </w:rPr>
      </w:pPr>
      <w:r w:rsidRPr="008C2A56">
        <w:rPr>
          <w:rFonts w:hint="eastAsia"/>
          <w:b/>
          <w:bCs/>
          <w:sz w:val="24"/>
        </w:rPr>
        <w:t>【课程名称】</w:t>
      </w:r>
      <w:del w:id="170" w:author="Windows 用户" w:date="2013-06-30T08:58:00Z">
        <w:r w:rsidRPr="008C2A56" w:rsidDel="00E5501B">
          <w:rPr>
            <w:rFonts w:hint="eastAsia"/>
            <w:bCs/>
            <w:sz w:val="24"/>
          </w:rPr>
          <w:delText>EPC</w:delText>
        </w:r>
        <w:r w:rsidRPr="008C2A56" w:rsidDel="00E5501B">
          <w:rPr>
            <w:rFonts w:hint="eastAsia"/>
            <w:bCs/>
            <w:sz w:val="24"/>
          </w:rPr>
          <w:delText>与物联网</w:delText>
        </w:r>
      </w:del>
      <w:ins w:id="171" w:author="Windows 用户" w:date="2013-06-30T08:58:00Z">
        <w:r>
          <w:rPr>
            <w:rFonts w:hint="eastAsia"/>
            <w:bCs/>
            <w:sz w:val="24"/>
          </w:rPr>
          <w:t>物联网</w:t>
        </w:r>
      </w:ins>
      <w:r>
        <w:rPr>
          <w:rFonts w:hint="eastAsia"/>
          <w:bCs/>
          <w:sz w:val="24"/>
        </w:rPr>
        <w:t>导论</w:t>
      </w:r>
    </w:p>
    <w:p w:rsidR="002237EC" w:rsidRPr="008C2A56" w:rsidRDefault="002237EC" w:rsidP="00C56504">
      <w:pPr>
        <w:spacing w:line="360" w:lineRule="auto"/>
        <w:ind w:firstLineChars="600" w:firstLine="1440"/>
        <w:rPr>
          <w:b/>
          <w:bCs/>
          <w:sz w:val="24"/>
        </w:rPr>
      </w:pPr>
      <w:del w:id="172" w:author="Windows 用户" w:date="2013-06-30T08:58:00Z">
        <w:r w:rsidRPr="008C2A56" w:rsidDel="00E5501B">
          <w:rPr>
            <w:rStyle w:val="af8"/>
            <w:rFonts w:hint="eastAsia"/>
            <w:sz w:val="24"/>
          </w:rPr>
          <w:delText xml:space="preserve">EPC and </w:delText>
        </w:r>
      </w:del>
      <w:del w:id="173" w:author="Windows 用户" w:date="2013-06-30T09:01:00Z">
        <w:r w:rsidRPr="008C2A56" w:rsidDel="00E5501B">
          <w:rPr>
            <w:rStyle w:val="af8"/>
            <w:rFonts w:hint="eastAsia"/>
            <w:sz w:val="24"/>
          </w:rPr>
          <w:delText>Interne</w:delText>
        </w:r>
      </w:del>
      <w:del w:id="174" w:author="Windows 用户" w:date="2013-06-30T09:02:00Z">
        <w:r w:rsidRPr="008C2A56" w:rsidDel="00E5501B">
          <w:rPr>
            <w:rStyle w:val="af8"/>
            <w:rFonts w:hint="eastAsia"/>
            <w:sz w:val="24"/>
          </w:rPr>
          <w:delText>t of Things</w:delText>
        </w:r>
      </w:del>
      <w:ins w:id="175" w:author="Windows 用户" w:date="2013-06-30T09:02:00Z">
        <w:r>
          <w:rPr>
            <w:rStyle w:val="af8"/>
            <w:rFonts w:hint="eastAsia"/>
            <w:sz w:val="24"/>
          </w:rPr>
          <w:t xml:space="preserve"> Introduction to I</w:t>
        </w:r>
      </w:ins>
      <w:r>
        <w:rPr>
          <w:rStyle w:val="af8"/>
          <w:rFonts w:hint="eastAsia"/>
          <w:sz w:val="24"/>
        </w:rPr>
        <w:t>nternet of Things</w:t>
      </w:r>
    </w:p>
    <w:p w:rsidR="002237EC" w:rsidRPr="008C2A56" w:rsidRDefault="002237EC" w:rsidP="00C56504">
      <w:pPr>
        <w:spacing w:line="360" w:lineRule="auto"/>
        <w:rPr>
          <w:sz w:val="24"/>
        </w:rPr>
      </w:pPr>
      <w:r w:rsidRPr="008C2A56">
        <w:rPr>
          <w:rFonts w:hint="eastAsia"/>
          <w:b/>
          <w:bCs/>
          <w:sz w:val="24"/>
        </w:rPr>
        <w:t>【</w:t>
      </w:r>
      <w:r w:rsidRPr="008C2A56">
        <w:rPr>
          <w:rFonts w:hint="eastAsia"/>
          <w:b/>
          <w:sz w:val="24"/>
        </w:rPr>
        <w:t>学时学分</w:t>
      </w:r>
      <w:r w:rsidRPr="008C2A56">
        <w:rPr>
          <w:rFonts w:hint="eastAsia"/>
          <w:b/>
          <w:bCs/>
          <w:sz w:val="24"/>
        </w:rPr>
        <w:t>】</w:t>
      </w:r>
      <w:r w:rsidRPr="008C2A56">
        <w:rPr>
          <w:rFonts w:hint="eastAsia"/>
          <w:sz w:val="24"/>
        </w:rPr>
        <w:t>32</w:t>
      </w:r>
      <w:r w:rsidRPr="008C2A56">
        <w:rPr>
          <w:rFonts w:hint="eastAsia"/>
          <w:sz w:val="24"/>
        </w:rPr>
        <w:t>学时；</w:t>
      </w:r>
      <w:r w:rsidRPr="008C2A56">
        <w:rPr>
          <w:rFonts w:hint="eastAsia"/>
          <w:sz w:val="24"/>
        </w:rPr>
        <w:t xml:space="preserve"> </w:t>
      </w:r>
      <w:r w:rsidRPr="008C2A56">
        <w:rPr>
          <w:sz w:val="24"/>
        </w:rPr>
        <w:t>2</w:t>
      </w:r>
      <w:r w:rsidRPr="008C2A56">
        <w:rPr>
          <w:rFonts w:hint="eastAsia"/>
          <w:sz w:val="24"/>
        </w:rPr>
        <w:t xml:space="preserve"> </w:t>
      </w:r>
      <w:r w:rsidRPr="008C2A56">
        <w:rPr>
          <w:rFonts w:hint="eastAsia"/>
          <w:sz w:val="24"/>
        </w:rPr>
        <w:t>学分</w:t>
      </w:r>
      <w:r w:rsidRPr="008C2A56">
        <w:rPr>
          <w:rFonts w:hint="eastAsia"/>
          <w:sz w:val="24"/>
        </w:rPr>
        <w:t xml:space="preserve">           </w:t>
      </w:r>
      <w:r w:rsidRPr="008C2A56">
        <w:rPr>
          <w:rFonts w:hint="eastAsia"/>
          <w:sz w:val="24"/>
        </w:rPr>
        <w:tab/>
      </w:r>
      <w:r w:rsidRPr="008C2A56">
        <w:rPr>
          <w:rFonts w:hint="eastAsia"/>
          <w:b/>
          <w:bCs/>
          <w:sz w:val="24"/>
        </w:rPr>
        <w:t>【</w:t>
      </w:r>
      <w:r w:rsidRPr="008C2A56">
        <w:rPr>
          <w:rFonts w:hint="eastAsia"/>
          <w:b/>
          <w:sz w:val="24"/>
        </w:rPr>
        <w:t>实验和上机学时</w:t>
      </w:r>
      <w:r w:rsidRPr="008C2A56">
        <w:rPr>
          <w:rFonts w:hint="eastAsia"/>
          <w:b/>
          <w:bCs/>
          <w:sz w:val="24"/>
        </w:rPr>
        <w:t>】</w:t>
      </w:r>
      <w:r w:rsidRPr="008C2A56">
        <w:rPr>
          <w:rFonts w:hint="eastAsia"/>
          <w:bCs/>
          <w:sz w:val="24"/>
        </w:rPr>
        <w:t>0</w:t>
      </w:r>
    </w:p>
    <w:p w:rsidR="002237EC" w:rsidRPr="008C2A56" w:rsidRDefault="002237EC" w:rsidP="00C56504">
      <w:pPr>
        <w:spacing w:line="360" w:lineRule="auto"/>
        <w:rPr>
          <w:sz w:val="24"/>
        </w:rPr>
      </w:pPr>
      <w:r w:rsidRPr="008C2A56">
        <w:rPr>
          <w:rFonts w:hint="eastAsia"/>
          <w:b/>
          <w:bCs/>
          <w:sz w:val="24"/>
        </w:rPr>
        <w:t>【</w:t>
      </w:r>
      <w:r w:rsidRPr="008C2A56">
        <w:rPr>
          <w:rFonts w:hint="eastAsia"/>
          <w:b/>
          <w:sz w:val="24"/>
        </w:rPr>
        <w:t>课程性质</w:t>
      </w:r>
      <w:r w:rsidRPr="008C2A56">
        <w:rPr>
          <w:rFonts w:hint="eastAsia"/>
          <w:b/>
          <w:bCs/>
          <w:sz w:val="24"/>
        </w:rPr>
        <w:t>】</w:t>
      </w:r>
      <w:r w:rsidRPr="008C2A56">
        <w:rPr>
          <w:rFonts w:hint="eastAsia"/>
          <w:bCs/>
          <w:sz w:val="24"/>
        </w:rPr>
        <w:t>专业课</w:t>
      </w:r>
      <w:r w:rsidRPr="008C2A56">
        <w:rPr>
          <w:rFonts w:hint="eastAsia"/>
          <w:bCs/>
          <w:sz w:val="24"/>
        </w:rPr>
        <w:t xml:space="preserve">     </w:t>
      </w:r>
      <w:r w:rsidRPr="008C2A56">
        <w:rPr>
          <w:rFonts w:hint="eastAsia"/>
          <w:sz w:val="24"/>
        </w:rPr>
        <w:t xml:space="preserve">                 </w:t>
      </w:r>
      <w:r w:rsidRPr="008C2A56">
        <w:rPr>
          <w:rFonts w:hint="eastAsia"/>
          <w:sz w:val="24"/>
        </w:rPr>
        <w:tab/>
      </w:r>
      <w:r w:rsidRPr="008C2A56">
        <w:rPr>
          <w:rFonts w:hint="eastAsia"/>
          <w:b/>
          <w:bCs/>
          <w:sz w:val="24"/>
        </w:rPr>
        <w:t>【</w:t>
      </w:r>
      <w:r w:rsidRPr="008C2A56">
        <w:rPr>
          <w:rFonts w:hint="eastAsia"/>
          <w:b/>
          <w:sz w:val="24"/>
        </w:rPr>
        <w:t>开课模式</w:t>
      </w:r>
      <w:r w:rsidRPr="008C2A56">
        <w:rPr>
          <w:rFonts w:hint="eastAsia"/>
          <w:b/>
          <w:bCs/>
          <w:sz w:val="24"/>
        </w:rPr>
        <w:t>】</w:t>
      </w:r>
      <w:r w:rsidRPr="008C2A56">
        <w:rPr>
          <w:rFonts w:hint="eastAsia"/>
          <w:bCs/>
          <w:sz w:val="24"/>
        </w:rPr>
        <w:t>必修</w:t>
      </w:r>
    </w:p>
    <w:p w:rsidR="002237EC" w:rsidRPr="008C2A56" w:rsidRDefault="002237EC" w:rsidP="00C56504">
      <w:pPr>
        <w:spacing w:line="360" w:lineRule="auto"/>
        <w:rPr>
          <w:sz w:val="24"/>
        </w:rPr>
      </w:pPr>
      <w:r w:rsidRPr="008C2A56">
        <w:rPr>
          <w:rFonts w:hint="eastAsia"/>
          <w:b/>
          <w:bCs/>
          <w:sz w:val="24"/>
        </w:rPr>
        <w:t>【</w:t>
      </w:r>
      <w:r w:rsidRPr="008C2A56">
        <w:rPr>
          <w:rFonts w:hint="eastAsia"/>
          <w:b/>
          <w:sz w:val="24"/>
        </w:rPr>
        <w:t>先修课程</w:t>
      </w:r>
      <w:r w:rsidRPr="008C2A56">
        <w:rPr>
          <w:rFonts w:hint="eastAsia"/>
          <w:b/>
          <w:bCs/>
          <w:sz w:val="24"/>
        </w:rPr>
        <w:t>】</w:t>
      </w:r>
    </w:p>
    <w:p w:rsidR="002237EC" w:rsidRPr="008C2A56" w:rsidRDefault="002237EC" w:rsidP="00C56504">
      <w:pPr>
        <w:spacing w:line="360" w:lineRule="auto"/>
        <w:rPr>
          <w:sz w:val="24"/>
        </w:rPr>
      </w:pPr>
      <w:r w:rsidRPr="008C2A56">
        <w:rPr>
          <w:rFonts w:hint="eastAsia"/>
          <w:b/>
          <w:bCs/>
          <w:sz w:val="24"/>
        </w:rPr>
        <w:t>【</w:t>
      </w:r>
      <w:r w:rsidRPr="008C2A56">
        <w:rPr>
          <w:rFonts w:hint="eastAsia"/>
          <w:b/>
          <w:sz w:val="24"/>
        </w:rPr>
        <w:t>开课单位</w:t>
      </w:r>
      <w:r w:rsidRPr="008C2A56">
        <w:rPr>
          <w:rFonts w:hint="eastAsia"/>
          <w:b/>
          <w:bCs/>
          <w:sz w:val="24"/>
        </w:rPr>
        <w:t>】</w:t>
      </w:r>
      <w:del w:id="176" w:author="Windows 用户" w:date="2013-06-30T09:07:00Z">
        <w:r w:rsidRPr="008C2A56" w:rsidDel="00751227">
          <w:rPr>
            <w:rFonts w:hint="eastAsia"/>
            <w:bCs/>
            <w:sz w:val="24"/>
          </w:rPr>
          <w:delText>计算机应用</w:delText>
        </w:r>
      </w:del>
      <w:ins w:id="177" w:author="Windows 用户" w:date="2013-06-30T09:07:00Z">
        <w:r>
          <w:rPr>
            <w:rFonts w:hint="eastAsia"/>
            <w:bCs/>
            <w:sz w:val="24"/>
          </w:rPr>
          <w:t>物联网工程</w:t>
        </w:r>
      </w:ins>
      <w:r>
        <w:rPr>
          <w:rFonts w:hint="eastAsia"/>
          <w:bCs/>
          <w:sz w:val="24"/>
        </w:rPr>
        <w:t>系</w:t>
      </w:r>
      <w:r>
        <w:rPr>
          <w:rFonts w:hint="eastAsia"/>
          <w:bCs/>
          <w:sz w:val="24"/>
        </w:rPr>
        <w:t xml:space="preserve">   </w:t>
      </w:r>
      <w:r w:rsidRPr="008C2A56">
        <w:rPr>
          <w:rFonts w:hint="eastAsia"/>
          <w:b/>
          <w:bCs/>
          <w:sz w:val="24"/>
        </w:rPr>
        <w:t xml:space="preserve">           </w:t>
      </w:r>
      <w:r w:rsidRPr="008C2A56">
        <w:rPr>
          <w:rFonts w:hint="eastAsia"/>
          <w:b/>
          <w:bCs/>
          <w:sz w:val="24"/>
        </w:rPr>
        <w:tab/>
      </w:r>
      <w:r>
        <w:rPr>
          <w:rFonts w:hint="eastAsia"/>
          <w:b/>
          <w:bCs/>
          <w:sz w:val="24"/>
        </w:rPr>
        <w:t xml:space="preserve">    </w:t>
      </w:r>
      <w:r w:rsidRPr="008C2A56">
        <w:rPr>
          <w:rFonts w:hint="eastAsia"/>
          <w:b/>
          <w:bCs/>
          <w:sz w:val="24"/>
        </w:rPr>
        <w:t>【</w:t>
      </w:r>
      <w:r w:rsidRPr="008C2A56">
        <w:rPr>
          <w:rFonts w:hint="eastAsia"/>
          <w:b/>
          <w:sz w:val="24"/>
        </w:rPr>
        <w:t>开课学期</w:t>
      </w:r>
      <w:r w:rsidRPr="008C2A56">
        <w:rPr>
          <w:rFonts w:hint="eastAsia"/>
          <w:b/>
          <w:bCs/>
          <w:sz w:val="24"/>
        </w:rPr>
        <w:t>】</w:t>
      </w:r>
      <w:r>
        <w:rPr>
          <w:rFonts w:hint="eastAsia"/>
          <w:sz w:val="24"/>
        </w:rPr>
        <w:t>2</w:t>
      </w:r>
    </w:p>
    <w:p w:rsidR="002237EC" w:rsidRPr="008C2A56" w:rsidRDefault="002237EC" w:rsidP="00C56504">
      <w:pPr>
        <w:spacing w:line="360" w:lineRule="auto"/>
        <w:rPr>
          <w:bCs/>
          <w:sz w:val="24"/>
        </w:rPr>
      </w:pPr>
      <w:r w:rsidRPr="008C2A56">
        <w:rPr>
          <w:rFonts w:hint="eastAsia"/>
          <w:b/>
          <w:bCs/>
          <w:sz w:val="24"/>
        </w:rPr>
        <w:t>【</w:t>
      </w:r>
      <w:r w:rsidRPr="008C2A56">
        <w:rPr>
          <w:rFonts w:hint="eastAsia"/>
          <w:b/>
          <w:sz w:val="24"/>
        </w:rPr>
        <w:t>授课对象</w:t>
      </w:r>
      <w:r w:rsidRPr="008C2A56">
        <w:rPr>
          <w:rFonts w:hint="eastAsia"/>
          <w:b/>
          <w:bCs/>
          <w:sz w:val="24"/>
        </w:rPr>
        <w:t>】</w:t>
      </w:r>
      <w:r>
        <w:rPr>
          <w:rFonts w:hint="eastAsia"/>
          <w:bCs/>
          <w:sz w:val="24"/>
        </w:rPr>
        <w:t>物联网工程</w:t>
      </w:r>
    </w:p>
    <w:p w:rsidR="002237EC" w:rsidRPr="008C2A56" w:rsidRDefault="002237EC" w:rsidP="00C56504">
      <w:pPr>
        <w:spacing w:line="360" w:lineRule="auto"/>
        <w:rPr>
          <w:bCs/>
          <w:sz w:val="24"/>
        </w:rPr>
      </w:pPr>
      <w:r w:rsidRPr="008C2A56">
        <w:rPr>
          <w:rFonts w:hint="eastAsia"/>
          <w:b/>
          <w:bCs/>
          <w:sz w:val="24"/>
        </w:rPr>
        <w:t>【</w:t>
      </w:r>
      <w:r w:rsidRPr="008C2A56">
        <w:rPr>
          <w:rFonts w:hint="eastAsia"/>
          <w:b/>
          <w:sz w:val="24"/>
        </w:rPr>
        <w:t>考核方式</w:t>
      </w:r>
      <w:r w:rsidRPr="008C2A56">
        <w:rPr>
          <w:rFonts w:hint="eastAsia"/>
          <w:b/>
          <w:bCs/>
          <w:sz w:val="24"/>
        </w:rPr>
        <w:t>】</w:t>
      </w:r>
      <w:r>
        <w:rPr>
          <w:rFonts w:hint="eastAsia"/>
          <w:bCs/>
          <w:sz w:val="24"/>
        </w:rPr>
        <w:t>考查</w:t>
      </w:r>
    </w:p>
    <w:p w:rsidR="002237EC" w:rsidRPr="008C2A56" w:rsidRDefault="002237EC" w:rsidP="00C56504">
      <w:pPr>
        <w:spacing w:line="300" w:lineRule="auto"/>
        <w:rPr>
          <w:rFonts w:cs="宋体"/>
          <w:b/>
          <w:sz w:val="24"/>
        </w:rPr>
      </w:pPr>
      <w:r w:rsidRPr="008C2A56">
        <w:rPr>
          <w:rFonts w:cs="宋体" w:hint="eastAsia"/>
          <w:b/>
          <w:sz w:val="24"/>
        </w:rPr>
        <w:t>一、本课程的性质、目的与任务</w:t>
      </w:r>
    </w:p>
    <w:p w:rsidR="002237EC" w:rsidRPr="008C2A56" w:rsidRDefault="002237EC" w:rsidP="00C56504">
      <w:pPr>
        <w:spacing w:line="300" w:lineRule="auto"/>
        <w:ind w:firstLine="482"/>
        <w:rPr>
          <w:sz w:val="24"/>
        </w:rPr>
      </w:pPr>
      <w:r w:rsidRPr="008C2A56">
        <w:rPr>
          <w:sz w:val="24"/>
        </w:rPr>
        <w:t>本课程是</w:t>
      </w:r>
      <w:r>
        <w:rPr>
          <w:rFonts w:hint="eastAsia"/>
          <w:sz w:val="24"/>
        </w:rPr>
        <w:t>物联网工程</w:t>
      </w:r>
      <w:r w:rsidRPr="008C2A56">
        <w:rPr>
          <w:sz w:val="24"/>
        </w:rPr>
        <w:t>专业的</w:t>
      </w:r>
      <w:r w:rsidRPr="008C2A56">
        <w:rPr>
          <w:rFonts w:hint="eastAsia"/>
          <w:sz w:val="24"/>
        </w:rPr>
        <w:t>专业</w:t>
      </w:r>
      <w:r w:rsidRPr="008C2A56">
        <w:rPr>
          <w:rFonts w:hint="eastAsia"/>
          <w:bCs/>
          <w:sz w:val="24"/>
        </w:rPr>
        <w:t>必修课</w:t>
      </w:r>
      <w:r w:rsidRPr="008C2A56">
        <w:rPr>
          <w:rFonts w:hint="eastAsia"/>
          <w:sz w:val="24"/>
        </w:rPr>
        <w:t>，通过本课程的学习，学生可以了解</w:t>
      </w:r>
      <w:del w:id="178" w:author="Windows 用户" w:date="2013-06-30T09:11:00Z">
        <w:r w:rsidRPr="008C2A56" w:rsidDel="003C14B7">
          <w:rPr>
            <w:rFonts w:hint="eastAsia"/>
            <w:sz w:val="24"/>
          </w:rPr>
          <w:delText>EPC</w:delText>
        </w:r>
        <w:r w:rsidRPr="008C2A56" w:rsidDel="003C14B7">
          <w:rPr>
            <w:rFonts w:hint="eastAsia"/>
            <w:sz w:val="24"/>
          </w:rPr>
          <w:delText>和</w:delText>
        </w:r>
      </w:del>
      <w:r w:rsidRPr="008C2A56">
        <w:rPr>
          <w:rFonts w:hint="eastAsia"/>
          <w:sz w:val="24"/>
        </w:rPr>
        <w:t>物联网的基本概念，熟悉物联网的核心技术，包括</w:t>
      </w:r>
      <w:r w:rsidRPr="008C2A56">
        <w:rPr>
          <w:rFonts w:hint="eastAsia"/>
          <w:sz w:val="24"/>
        </w:rPr>
        <w:t>RFID</w:t>
      </w:r>
      <w:r w:rsidRPr="008C2A56">
        <w:rPr>
          <w:rFonts w:hint="eastAsia"/>
          <w:sz w:val="24"/>
        </w:rPr>
        <w:t>、无线传感器网络、</w:t>
      </w:r>
      <w:r w:rsidRPr="008C2A56">
        <w:rPr>
          <w:rFonts w:hint="eastAsia"/>
          <w:sz w:val="24"/>
        </w:rPr>
        <w:t>Zigbee</w:t>
      </w:r>
      <w:r w:rsidRPr="008C2A56">
        <w:rPr>
          <w:rFonts w:hint="eastAsia"/>
          <w:sz w:val="24"/>
        </w:rPr>
        <w:t>协议、</w:t>
      </w:r>
      <w:r w:rsidRPr="008C2A56">
        <w:rPr>
          <w:rFonts w:hint="eastAsia"/>
          <w:sz w:val="24"/>
        </w:rPr>
        <w:t>M</w:t>
      </w:r>
      <w:smartTag w:uri="urn:schemas-microsoft-com:office:smarttags" w:element="chmetcnv">
        <w:smartTagPr>
          <w:attr w:name="UnitName" w:val="m"/>
          <w:attr w:name="SourceValue" w:val="2"/>
          <w:attr w:name="HasSpace" w:val="False"/>
          <w:attr w:name="Negative" w:val="False"/>
          <w:attr w:name="NumberType" w:val="1"/>
          <w:attr w:name="TCSC" w:val="0"/>
        </w:smartTagPr>
        <w:r w:rsidRPr="008C2A56">
          <w:rPr>
            <w:rFonts w:hint="eastAsia"/>
            <w:sz w:val="24"/>
          </w:rPr>
          <w:t>2M</w:t>
        </w:r>
      </w:smartTag>
      <w:r w:rsidRPr="008C2A56">
        <w:rPr>
          <w:rFonts w:hint="eastAsia"/>
          <w:sz w:val="24"/>
        </w:rPr>
        <w:t>技术等，了解云计算、物联网安全技术和物联网的典型应用。</w:t>
      </w:r>
    </w:p>
    <w:p w:rsidR="002237EC" w:rsidRPr="008C2A56" w:rsidRDefault="002237EC" w:rsidP="00C56504">
      <w:pPr>
        <w:spacing w:line="300" w:lineRule="auto"/>
        <w:rPr>
          <w:rFonts w:cs="宋体"/>
          <w:b/>
          <w:sz w:val="24"/>
        </w:rPr>
      </w:pPr>
      <w:r w:rsidRPr="008C2A56">
        <w:rPr>
          <w:rFonts w:cs="宋体" w:hint="eastAsia"/>
          <w:b/>
          <w:sz w:val="24"/>
        </w:rPr>
        <w:t>二、课程教学内容和基本要求</w:t>
      </w:r>
    </w:p>
    <w:p w:rsidR="002237EC" w:rsidRPr="008C2A56" w:rsidRDefault="002237EC" w:rsidP="00C56504">
      <w:pPr>
        <w:spacing w:line="300" w:lineRule="auto"/>
        <w:ind w:firstLineChars="200" w:firstLine="480"/>
        <w:rPr>
          <w:sz w:val="24"/>
        </w:rPr>
      </w:pPr>
      <w:r w:rsidRPr="008C2A56">
        <w:rPr>
          <w:sz w:val="24"/>
        </w:rPr>
        <w:t xml:space="preserve">1. </w:t>
      </w:r>
      <w:r w:rsidRPr="008C2A56">
        <w:rPr>
          <w:sz w:val="24"/>
        </w:rPr>
        <w:t>物联网概述（</w:t>
      </w:r>
      <w:r w:rsidRPr="008C2A56">
        <w:rPr>
          <w:sz w:val="24"/>
        </w:rPr>
        <w:t>2</w:t>
      </w:r>
      <w:r w:rsidRPr="008C2A56">
        <w:rPr>
          <w:sz w:val="24"/>
        </w:rPr>
        <w:t>学时）</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sz w:val="24"/>
        </w:rPr>
        <w:t>物联网的产生背景</w:t>
      </w:r>
    </w:p>
    <w:p w:rsidR="002237EC" w:rsidRPr="008C2A56" w:rsidRDefault="002237EC" w:rsidP="00C56504">
      <w:pPr>
        <w:spacing w:line="300" w:lineRule="auto"/>
        <w:ind w:firstLineChars="350" w:firstLine="840"/>
        <w:rPr>
          <w:sz w:val="24"/>
        </w:rPr>
      </w:pPr>
      <w:r w:rsidRPr="008C2A56">
        <w:rPr>
          <w:rFonts w:cs="宋体" w:hint="eastAsia"/>
          <w:sz w:val="24"/>
        </w:rPr>
        <w:lastRenderedPageBreak/>
        <w:t>②</w:t>
      </w:r>
      <w:r w:rsidRPr="008C2A56">
        <w:rPr>
          <w:sz w:val="24"/>
        </w:rPr>
        <w:t>物联网的概念（</w:t>
      </w:r>
      <w:r w:rsidRPr="008C2A56">
        <w:rPr>
          <w:sz w:val="24"/>
        </w:rPr>
        <w:t>*</w:t>
      </w:r>
      <w:r w:rsidRPr="008C2A56">
        <w:rPr>
          <w:sz w:val="24"/>
        </w:rPr>
        <w:t>）</w:t>
      </w:r>
    </w:p>
    <w:p w:rsidR="002237EC" w:rsidRPr="008C2A56" w:rsidRDefault="002237EC" w:rsidP="00C56504">
      <w:pPr>
        <w:spacing w:line="300" w:lineRule="auto"/>
        <w:ind w:firstLineChars="350" w:firstLine="840"/>
        <w:rPr>
          <w:sz w:val="24"/>
        </w:rPr>
      </w:pPr>
      <w:r w:rsidRPr="008C2A56">
        <w:rPr>
          <w:rFonts w:cs="宋体" w:hint="eastAsia"/>
          <w:sz w:val="24"/>
        </w:rPr>
        <w:t>③</w:t>
      </w:r>
      <w:r w:rsidRPr="008C2A56">
        <w:rPr>
          <w:sz w:val="24"/>
        </w:rPr>
        <w:t>物联网的体系结构（</w:t>
      </w:r>
      <w:r w:rsidRPr="008C2A56">
        <w:rPr>
          <w:sz w:val="24"/>
        </w:rPr>
        <w:t>*</w:t>
      </w:r>
      <w:r w:rsidRPr="008C2A56">
        <w:rPr>
          <w:sz w:val="24"/>
        </w:rPr>
        <w:t>）</w:t>
      </w:r>
    </w:p>
    <w:p w:rsidR="002237EC" w:rsidRPr="008C2A56" w:rsidRDefault="002237EC" w:rsidP="00C56504">
      <w:pPr>
        <w:spacing w:line="300" w:lineRule="auto"/>
        <w:ind w:firstLineChars="350" w:firstLine="840"/>
        <w:rPr>
          <w:sz w:val="24"/>
        </w:rPr>
      </w:pPr>
      <w:r w:rsidRPr="008C2A56">
        <w:rPr>
          <w:rFonts w:cs="宋体" w:hint="eastAsia"/>
          <w:sz w:val="24"/>
        </w:rPr>
        <w:t>④</w:t>
      </w:r>
      <w:r w:rsidRPr="008C2A56">
        <w:rPr>
          <w:sz w:val="24"/>
        </w:rPr>
        <w:t>物联网的发展现状和应用</w:t>
      </w:r>
    </w:p>
    <w:p w:rsidR="002237EC" w:rsidRPr="008C2A56" w:rsidRDefault="002237EC" w:rsidP="00C56504">
      <w:pPr>
        <w:spacing w:line="300" w:lineRule="auto"/>
        <w:ind w:firstLine="480"/>
        <w:rPr>
          <w:sz w:val="24"/>
        </w:rPr>
      </w:pPr>
      <w:r w:rsidRPr="008C2A56">
        <w:rPr>
          <w:sz w:val="24"/>
        </w:rPr>
        <w:t>2.  EPC</w:t>
      </w:r>
      <w:r w:rsidRPr="008C2A56">
        <w:rPr>
          <w:sz w:val="24"/>
        </w:rPr>
        <w:t>（</w:t>
      </w:r>
      <w:r w:rsidRPr="008C2A56">
        <w:rPr>
          <w:sz w:val="24"/>
        </w:rPr>
        <w:t>2</w:t>
      </w:r>
      <w:r w:rsidRPr="008C2A56">
        <w:rPr>
          <w:sz w:val="24"/>
        </w:rPr>
        <w:t>学时）</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sz w:val="24"/>
        </w:rPr>
        <w:t>EPC</w:t>
      </w:r>
      <w:r w:rsidRPr="008C2A56">
        <w:rPr>
          <w:sz w:val="24"/>
        </w:rPr>
        <w:t>的概述</w:t>
      </w:r>
    </w:p>
    <w:p w:rsidR="002237EC" w:rsidRPr="008C2A56" w:rsidRDefault="002237EC" w:rsidP="00C56504">
      <w:pPr>
        <w:spacing w:line="300" w:lineRule="auto"/>
        <w:ind w:firstLineChars="350" w:firstLine="840"/>
        <w:rPr>
          <w:sz w:val="24"/>
        </w:rPr>
      </w:pPr>
      <w:r w:rsidRPr="008C2A56">
        <w:rPr>
          <w:rFonts w:cs="宋体" w:hint="eastAsia"/>
          <w:sz w:val="24"/>
        </w:rPr>
        <w:t>②</w:t>
      </w:r>
      <w:r w:rsidRPr="008C2A56">
        <w:rPr>
          <w:sz w:val="24"/>
        </w:rPr>
        <w:t>EPC</w:t>
      </w:r>
      <w:r w:rsidRPr="008C2A56">
        <w:rPr>
          <w:sz w:val="24"/>
        </w:rPr>
        <w:t>系统的组成和特点</w:t>
      </w:r>
    </w:p>
    <w:p w:rsidR="002237EC" w:rsidRPr="008C2A56" w:rsidRDefault="002237EC" w:rsidP="00C56504">
      <w:pPr>
        <w:spacing w:line="300" w:lineRule="auto"/>
        <w:ind w:firstLineChars="350" w:firstLine="840"/>
        <w:rPr>
          <w:sz w:val="24"/>
        </w:rPr>
      </w:pPr>
      <w:r w:rsidRPr="008C2A56">
        <w:rPr>
          <w:rFonts w:cs="宋体" w:hint="eastAsia"/>
          <w:sz w:val="24"/>
        </w:rPr>
        <w:t>③</w:t>
      </w:r>
      <w:r w:rsidRPr="008C2A56">
        <w:rPr>
          <w:sz w:val="24"/>
        </w:rPr>
        <w:t>EPC</w:t>
      </w:r>
      <w:r w:rsidRPr="008C2A56">
        <w:rPr>
          <w:sz w:val="24"/>
        </w:rPr>
        <w:t>的国内外发展现状</w:t>
      </w:r>
    </w:p>
    <w:p w:rsidR="002237EC" w:rsidRPr="008C2A56" w:rsidRDefault="002237EC" w:rsidP="00C56504">
      <w:pPr>
        <w:spacing w:line="300" w:lineRule="auto"/>
        <w:ind w:firstLineChars="350" w:firstLine="840"/>
        <w:rPr>
          <w:sz w:val="24"/>
        </w:rPr>
      </w:pPr>
      <w:r w:rsidRPr="008C2A56">
        <w:rPr>
          <w:rFonts w:cs="宋体" w:hint="eastAsia"/>
          <w:sz w:val="24"/>
        </w:rPr>
        <w:t>④</w:t>
      </w:r>
      <w:r w:rsidRPr="008C2A56">
        <w:rPr>
          <w:sz w:val="24"/>
        </w:rPr>
        <w:t>其它的标准</w:t>
      </w:r>
    </w:p>
    <w:p w:rsidR="002237EC" w:rsidRPr="008C2A56" w:rsidRDefault="002237EC" w:rsidP="00C56504">
      <w:pPr>
        <w:spacing w:line="300" w:lineRule="auto"/>
        <w:ind w:firstLineChars="200" w:firstLine="480"/>
        <w:rPr>
          <w:sz w:val="24"/>
        </w:rPr>
      </w:pPr>
      <w:r w:rsidRPr="008C2A56">
        <w:rPr>
          <w:sz w:val="24"/>
        </w:rPr>
        <w:t>3</w:t>
      </w:r>
      <w:r w:rsidRPr="008C2A56">
        <w:rPr>
          <w:sz w:val="24"/>
        </w:rPr>
        <w:t>．自动识别技术（</w:t>
      </w:r>
      <w:r w:rsidRPr="008C2A56">
        <w:rPr>
          <w:sz w:val="24"/>
        </w:rPr>
        <w:t>4</w:t>
      </w:r>
      <w:r w:rsidRPr="008C2A56">
        <w:rPr>
          <w:sz w:val="24"/>
        </w:rPr>
        <w:t>学时）</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sz w:val="24"/>
        </w:rPr>
        <w:t>自动识别技术概述</w:t>
      </w:r>
    </w:p>
    <w:p w:rsidR="002237EC" w:rsidRPr="008C2A56" w:rsidRDefault="002237EC" w:rsidP="00C56504">
      <w:pPr>
        <w:spacing w:line="300" w:lineRule="auto"/>
        <w:ind w:firstLineChars="350" w:firstLine="840"/>
        <w:rPr>
          <w:sz w:val="24"/>
        </w:rPr>
      </w:pPr>
      <w:r w:rsidRPr="008C2A56">
        <w:rPr>
          <w:rFonts w:cs="宋体" w:hint="eastAsia"/>
          <w:sz w:val="24"/>
        </w:rPr>
        <w:t>②</w:t>
      </w:r>
      <w:r w:rsidRPr="008C2A56">
        <w:rPr>
          <w:sz w:val="24"/>
        </w:rPr>
        <w:t>条码技术</w:t>
      </w:r>
    </w:p>
    <w:p w:rsidR="002237EC" w:rsidRPr="008C2A56" w:rsidRDefault="002237EC" w:rsidP="00C56504">
      <w:pPr>
        <w:spacing w:line="300" w:lineRule="auto"/>
        <w:ind w:firstLineChars="350" w:firstLine="840"/>
        <w:rPr>
          <w:sz w:val="24"/>
        </w:rPr>
      </w:pPr>
      <w:r w:rsidRPr="008C2A56">
        <w:rPr>
          <w:rFonts w:cs="宋体" w:hint="eastAsia"/>
          <w:sz w:val="24"/>
        </w:rPr>
        <w:t>③</w:t>
      </w:r>
      <w:r w:rsidRPr="008C2A56">
        <w:rPr>
          <w:sz w:val="24"/>
        </w:rPr>
        <w:t>RFID</w:t>
      </w:r>
      <w:r w:rsidRPr="008C2A56">
        <w:rPr>
          <w:sz w:val="24"/>
        </w:rPr>
        <w:t>（</w:t>
      </w:r>
      <w:r w:rsidRPr="008C2A56">
        <w:rPr>
          <w:sz w:val="24"/>
        </w:rPr>
        <w:t>*</w:t>
      </w:r>
      <w:r w:rsidRPr="008C2A56">
        <w:rPr>
          <w:sz w:val="24"/>
        </w:rPr>
        <w:t>）</w:t>
      </w:r>
    </w:p>
    <w:p w:rsidR="002237EC" w:rsidRPr="008C2A56" w:rsidRDefault="002237EC" w:rsidP="00C56504">
      <w:pPr>
        <w:spacing w:line="300" w:lineRule="auto"/>
        <w:ind w:firstLineChars="200" w:firstLine="480"/>
        <w:rPr>
          <w:sz w:val="24"/>
        </w:rPr>
      </w:pPr>
      <w:r w:rsidRPr="008C2A56">
        <w:rPr>
          <w:sz w:val="24"/>
        </w:rPr>
        <w:t>4</w:t>
      </w:r>
      <w:r w:rsidRPr="008C2A56">
        <w:rPr>
          <w:sz w:val="24"/>
        </w:rPr>
        <w:t>．</w:t>
      </w:r>
      <w:r w:rsidRPr="008C2A56">
        <w:rPr>
          <w:rFonts w:hint="eastAsia"/>
          <w:sz w:val="24"/>
        </w:rPr>
        <w:t>传感器技术</w:t>
      </w:r>
      <w:r w:rsidRPr="008C2A56">
        <w:rPr>
          <w:sz w:val="24"/>
        </w:rPr>
        <w:t>（</w:t>
      </w:r>
      <w:r w:rsidRPr="008C2A56">
        <w:rPr>
          <w:rFonts w:hint="eastAsia"/>
          <w:sz w:val="24"/>
        </w:rPr>
        <w:t>2</w:t>
      </w:r>
      <w:r w:rsidRPr="008C2A56">
        <w:rPr>
          <w:sz w:val="24"/>
        </w:rPr>
        <w:t>学时）</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rFonts w:hint="eastAsia"/>
          <w:sz w:val="24"/>
        </w:rPr>
        <w:t>传感器基础知识</w:t>
      </w:r>
    </w:p>
    <w:p w:rsidR="002237EC" w:rsidRPr="008C2A56" w:rsidRDefault="002237EC" w:rsidP="00C56504">
      <w:pPr>
        <w:spacing w:line="300" w:lineRule="auto"/>
        <w:ind w:firstLineChars="350" w:firstLine="840"/>
        <w:rPr>
          <w:sz w:val="24"/>
        </w:rPr>
      </w:pPr>
      <w:r w:rsidRPr="008C2A56">
        <w:rPr>
          <w:rFonts w:cs="宋体" w:hint="eastAsia"/>
          <w:sz w:val="24"/>
        </w:rPr>
        <w:t>②</w:t>
      </w:r>
      <w:r w:rsidRPr="008C2A56">
        <w:rPr>
          <w:rFonts w:hint="eastAsia"/>
          <w:sz w:val="24"/>
        </w:rPr>
        <w:t>常见的传感器介绍</w:t>
      </w:r>
      <w:r w:rsidRPr="008C2A56">
        <w:rPr>
          <w:sz w:val="24"/>
        </w:rPr>
        <w:t>（</w:t>
      </w:r>
      <w:r w:rsidRPr="008C2A56">
        <w:rPr>
          <w:sz w:val="24"/>
        </w:rPr>
        <w:t>*</w:t>
      </w:r>
      <w:r w:rsidRPr="008C2A56">
        <w:rPr>
          <w:sz w:val="24"/>
        </w:rPr>
        <w:t>）</w:t>
      </w:r>
    </w:p>
    <w:p w:rsidR="002237EC" w:rsidRPr="008C2A56" w:rsidRDefault="002237EC" w:rsidP="00C56504">
      <w:pPr>
        <w:spacing w:line="300" w:lineRule="auto"/>
        <w:ind w:firstLineChars="200" w:firstLine="480"/>
        <w:rPr>
          <w:sz w:val="24"/>
        </w:rPr>
      </w:pPr>
      <w:r w:rsidRPr="008C2A56">
        <w:rPr>
          <w:rFonts w:hint="eastAsia"/>
          <w:sz w:val="24"/>
        </w:rPr>
        <w:t>5</w:t>
      </w:r>
      <w:r w:rsidRPr="008C2A56">
        <w:rPr>
          <w:sz w:val="24"/>
        </w:rPr>
        <w:t>．</w:t>
      </w:r>
      <w:r w:rsidRPr="008C2A56">
        <w:rPr>
          <w:rFonts w:hint="eastAsia"/>
          <w:sz w:val="24"/>
        </w:rPr>
        <w:t>无线传感器网络</w:t>
      </w:r>
      <w:r w:rsidRPr="008C2A56">
        <w:rPr>
          <w:sz w:val="24"/>
        </w:rPr>
        <w:t>（</w:t>
      </w:r>
      <w:r w:rsidRPr="008C2A56">
        <w:rPr>
          <w:rFonts w:hint="eastAsia"/>
          <w:sz w:val="24"/>
        </w:rPr>
        <w:t>6</w:t>
      </w:r>
      <w:r w:rsidRPr="008C2A56">
        <w:rPr>
          <w:sz w:val="24"/>
        </w:rPr>
        <w:t>学时）</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rFonts w:hint="eastAsia"/>
          <w:sz w:val="24"/>
        </w:rPr>
        <w:t>无线传感器网络介绍</w:t>
      </w:r>
    </w:p>
    <w:p w:rsidR="002237EC" w:rsidRPr="008C2A56" w:rsidRDefault="002237EC" w:rsidP="00C56504">
      <w:pPr>
        <w:spacing w:line="300" w:lineRule="auto"/>
        <w:ind w:firstLineChars="350" w:firstLine="840"/>
        <w:rPr>
          <w:sz w:val="24"/>
        </w:rPr>
      </w:pPr>
      <w:r w:rsidRPr="008C2A56">
        <w:rPr>
          <w:rFonts w:cs="宋体" w:hint="eastAsia"/>
          <w:sz w:val="24"/>
        </w:rPr>
        <w:t>②</w:t>
      </w:r>
      <w:r w:rsidRPr="008C2A56">
        <w:rPr>
          <w:rFonts w:hint="eastAsia"/>
          <w:sz w:val="24"/>
        </w:rPr>
        <w:t>无线传感器网络的通信协议</w:t>
      </w:r>
      <w:r w:rsidRPr="008C2A56">
        <w:rPr>
          <w:sz w:val="24"/>
        </w:rPr>
        <w:t>（</w:t>
      </w:r>
      <w:r w:rsidRPr="008C2A56">
        <w:rPr>
          <w:sz w:val="24"/>
        </w:rPr>
        <w:t>*</w:t>
      </w:r>
      <w:r w:rsidRPr="008C2A56">
        <w:rPr>
          <w:sz w:val="24"/>
        </w:rPr>
        <w:t>）</w:t>
      </w:r>
    </w:p>
    <w:p w:rsidR="002237EC" w:rsidRPr="008C2A56" w:rsidRDefault="002237EC" w:rsidP="00C56504">
      <w:pPr>
        <w:spacing w:line="300" w:lineRule="auto"/>
        <w:ind w:firstLineChars="350" w:firstLine="840"/>
        <w:rPr>
          <w:sz w:val="24"/>
        </w:rPr>
      </w:pPr>
      <w:r w:rsidRPr="008C2A56">
        <w:rPr>
          <w:rFonts w:cs="宋体" w:hint="eastAsia"/>
          <w:sz w:val="24"/>
        </w:rPr>
        <w:t>③</w:t>
      </w:r>
      <w:r w:rsidRPr="008C2A56">
        <w:rPr>
          <w:rFonts w:hint="eastAsia"/>
          <w:sz w:val="24"/>
        </w:rPr>
        <w:t>无线传感器网络的支撑技术</w:t>
      </w:r>
    </w:p>
    <w:p w:rsidR="002237EC" w:rsidRPr="008C2A56" w:rsidRDefault="002237EC" w:rsidP="00C56504">
      <w:pPr>
        <w:spacing w:line="300" w:lineRule="auto"/>
        <w:ind w:firstLine="480"/>
        <w:rPr>
          <w:sz w:val="24"/>
        </w:rPr>
      </w:pPr>
      <w:r w:rsidRPr="008C2A56">
        <w:rPr>
          <w:rFonts w:hint="eastAsia"/>
          <w:sz w:val="24"/>
        </w:rPr>
        <w:t>6.  Zigbee</w:t>
      </w:r>
      <w:r w:rsidRPr="008C2A56">
        <w:rPr>
          <w:rFonts w:hint="eastAsia"/>
          <w:sz w:val="24"/>
        </w:rPr>
        <w:t>协议（</w:t>
      </w:r>
      <w:r w:rsidRPr="008C2A56">
        <w:rPr>
          <w:rFonts w:hint="eastAsia"/>
          <w:sz w:val="24"/>
        </w:rPr>
        <w:t>6</w:t>
      </w:r>
      <w:r w:rsidRPr="008C2A56">
        <w:rPr>
          <w:rFonts w:hint="eastAsia"/>
          <w:sz w:val="24"/>
        </w:rPr>
        <w:t>学时）</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rFonts w:hint="eastAsia"/>
          <w:sz w:val="24"/>
        </w:rPr>
        <w:t>Zigbee</w:t>
      </w:r>
      <w:r w:rsidRPr="008C2A56">
        <w:rPr>
          <w:rFonts w:hint="eastAsia"/>
          <w:sz w:val="24"/>
        </w:rPr>
        <w:t>简介</w:t>
      </w:r>
    </w:p>
    <w:p w:rsidR="002237EC" w:rsidRPr="008C2A56" w:rsidRDefault="002237EC" w:rsidP="00C56504">
      <w:pPr>
        <w:spacing w:line="300" w:lineRule="auto"/>
        <w:ind w:firstLineChars="350" w:firstLine="840"/>
        <w:rPr>
          <w:sz w:val="24"/>
        </w:rPr>
      </w:pPr>
      <w:r w:rsidRPr="008C2A56">
        <w:rPr>
          <w:rFonts w:cs="宋体" w:hint="eastAsia"/>
          <w:sz w:val="24"/>
        </w:rPr>
        <w:t>②</w:t>
      </w:r>
      <w:r w:rsidRPr="008C2A56">
        <w:rPr>
          <w:rFonts w:hint="eastAsia"/>
          <w:sz w:val="24"/>
        </w:rPr>
        <w:t>Zigbee</w:t>
      </w:r>
      <w:r w:rsidRPr="008C2A56">
        <w:rPr>
          <w:rFonts w:hint="eastAsia"/>
          <w:sz w:val="24"/>
        </w:rPr>
        <w:t>与</w:t>
      </w:r>
      <w:r w:rsidRPr="008C2A56">
        <w:rPr>
          <w:rFonts w:hint="eastAsia"/>
          <w:sz w:val="24"/>
        </w:rPr>
        <w:t>IEEE802.15.4</w:t>
      </w:r>
      <w:r w:rsidRPr="008C2A56">
        <w:rPr>
          <w:rFonts w:hint="eastAsia"/>
          <w:sz w:val="24"/>
        </w:rPr>
        <w:t>的关系</w:t>
      </w:r>
    </w:p>
    <w:p w:rsidR="002237EC" w:rsidRPr="008C2A56" w:rsidRDefault="002237EC" w:rsidP="00C56504">
      <w:pPr>
        <w:spacing w:line="300" w:lineRule="auto"/>
        <w:ind w:firstLineChars="350" w:firstLine="840"/>
        <w:rPr>
          <w:sz w:val="24"/>
        </w:rPr>
      </w:pPr>
      <w:r w:rsidRPr="008C2A56">
        <w:rPr>
          <w:rFonts w:cs="宋体" w:hint="eastAsia"/>
          <w:sz w:val="24"/>
        </w:rPr>
        <w:t>③</w:t>
      </w:r>
      <w:r w:rsidRPr="008C2A56">
        <w:rPr>
          <w:rFonts w:hint="eastAsia"/>
          <w:sz w:val="24"/>
        </w:rPr>
        <w:t>Zigbee</w:t>
      </w:r>
      <w:r w:rsidRPr="008C2A56">
        <w:rPr>
          <w:rFonts w:hint="eastAsia"/>
          <w:sz w:val="24"/>
        </w:rPr>
        <w:t>网络拓扑</w:t>
      </w:r>
    </w:p>
    <w:p w:rsidR="002237EC" w:rsidRPr="008C2A56" w:rsidRDefault="002237EC" w:rsidP="00C56504">
      <w:pPr>
        <w:spacing w:line="300" w:lineRule="auto"/>
        <w:ind w:firstLineChars="350" w:firstLine="840"/>
        <w:rPr>
          <w:sz w:val="24"/>
        </w:rPr>
      </w:pPr>
      <w:r w:rsidRPr="008C2A56">
        <w:rPr>
          <w:rFonts w:cs="宋体" w:hint="eastAsia"/>
          <w:sz w:val="24"/>
        </w:rPr>
        <w:t>④</w:t>
      </w:r>
      <w:r w:rsidRPr="008C2A56">
        <w:rPr>
          <w:rFonts w:hint="eastAsia"/>
          <w:sz w:val="24"/>
        </w:rPr>
        <w:t>Zigbee</w:t>
      </w:r>
      <w:r w:rsidRPr="008C2A56">
        <w:rPr>
          <w:rFonts w:hint="eastAsia"/>
          <w:sz w:val="24"/>
        </w:rPr>
        <w:t>协议栈</w:t>
      </w:r>
    </w:p>
    <w:p w:rsidR="002237EC" w:rsidRPr="008C2A56" w:rsidRDefault="002237EC" w:rsidP="00C56504">
      <w:pPr>
        <w:spacing w:line="300" w:lineRule="auto"/>
        <w:ind w:firstLineChars="350" w:firstLine="840"/>
        <w:rPr>
          <w:sz w:val="24"/>
        </w:rPr>
      </w:pPr>
      <w:r w:rsidRPr="008C2A56">
        <w:rPr>
          <w:rFonts w:hint="eastAsia"/>
          <w:sz w:val="24"/>
        </w:rPr>
        <w:t>⑤</w:t>
      </w:r>
      <w:r w:rsidRPr="008C2A56">
        <w:rPr>
          <w:rFonts w:hint="eastAsia"/>
          <w:sz w:val="24"/>
        </w:rPr>
        <w:t>Zigbee</w:t>
      </w:r>
      <w:r w:rsidRPr="008C2A56">
        <w:rPr>
          <w:rFonts w:hint="eastAsia"/>
          <w:sz w:val="24"/>
        </w:rPr>
        <w:t>应用</w:t>
      </w:r>
    </w:p>
    <w:p w:rsidR="002237EC" w:rsidRPr="008C2A56" w:rsidRDefault="002237EC" w:rsidP="00C56504">
      <w:pPr>
        <w:spacing w:line="300" w:lineRule="auto"/>
        <w:ind w:firstLineChars="200" w:firstLine="480"/>
        <w:rPr>
          <w:sz w:val="24"/>
        </w:rPr>
      </w:pPr>
      <w:r w:rsidRPr="008C2A56">
        <w:rPr>
          <w:rFonts w:hint="eastAsia"/>
          <w:sz w:val="24"/>
        </w:rPr>
        <w:t>7</w:t>
      </w:r>
      <w:r w:rsidRPr="008C2A56">
        <w:rPr>
          <w:sz w:val="24"/>
        </w:rPr>
        <w:t>．</w:t>
      </w:r>
      <w:r w:rsidRPr="008C2A56">
        <w:rPr>
          <w:rFonts w:hint="eastAsia"/>
          <w:sz w:val="24"/>
        </w:rPr>
        <w:t>M</w:t>
      </w:r>
      <w:smartTag w:uri="urn:schemas-microsoft-com:office:smarttags" w:element="chmetcnv">
        <w:smartTagPr>
          <w:attr w:name="UnitName" w:val="m"/>
          <w:attr w:name="SourceValue" w:val="2"/>
          <w:attr w:name="HasSpace" w:val="False"/>
          <w:attr w:name="Negative" w:val="False"/>
          <w:attr w:name="NumberType" w:val="1"/>
          <w:attr w:name="TCSC" w:val="0"/>
        </w:smartTagPr>
        <w:r w:rsidRPr="008C2A56">
          <w:rPr>
            <w:rFonts w:hint="eastAsia"/>
            <w:sz w:val="24"/>
          </w:rPr>
          <w:t>2M</w:t>
        </w:r>
      </w:smartTag>
      <w:r w:rsidRPr="008C2A56">
        <w:rPr>
          <w:rFonts w:hint="eastAsia"/>
          <w:sz w:val="24"/>
        </w:rPr>
        <w:t>技术</w:t>
      </w:r>
      <w:r w:rsidRPr="008C2A56">
        <w:rPr>
          <w:sz w:val="24"/>
        </w:rPr>
        <w:t>（</w:t>
      </w:r>
      <w:r w:rsidRPr="008C2A56">
        <w:rPr>
          <w:sz w:val="24"/>
        </w:rPr>
        <w:t>4</w:t>
      </w:r>
      <w:r w:rsidRPr="008C2A56">
        <w:rPr>
          <w:sz w:val="24"/>
        </w:rPr>
        <w:t>学时）</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rFonts w:hint="eastAsia"/>
          <w:sz w:val="24"/>
        </w:rPr>
        <w:t>M</w:t>
      </w:r>
      <w:smartTag w:uri="urn:schemas-microsoft-com:office:smarttags" w:element="chmetcnv">
        <w:smartTagPr>
          <w:attr w:name="UnitName" w:val="m"/>
          <w:attr w:name="SourceValue" w:val="2"/>
          <w:attr w:name="HasSpace" w:val="False"/>
          <w:attr w:name="Negative" w:val="False"/>
          <w:attr w:name="NumberType" w:val="1"/>
          <w:attr w:name="TCSC" w:val="0"/>
        </w:smartTagPr>
        <w:r w:rsidRPr="008C2A56">
          <w:rPr>
            <w:rFonts w:hint="eastAsia"/>
            <w:sz w:val="24"/>
          </w:rPr>
          <w:t>2M</w:t>
        </w:r>
      </w:smartTag>
      <w:r w:rsidRPr="008C2A56">
        <w:rPr>
          <w:rFonts w:hint="eastAsia"/>
          <w:sz w:val="24"/>
        </w:rPr>
        <w:t>技术概述</w:t>
      </w:r>
    </w:p>
    <w:p w:rsidR="002237EC" w:rsidRPr="008C2A56" w:rsidRDefault="002237EC" w:rsidP="00C56504">
      <w:pPr>
        <w:spacing w:line="300" w:lineRule="auto"/>
        <w:ind w:firstLineChars="350" w:firstLine="840"/>
        <w:rPr>
          <w:sz w:val="24"/>
        </w:rPr>
      </w:pPr>
      <w:r w:rsidRPr="008C2A56">
        <w:rPr>
          <w:rFonts w:cs="宋体" w:hint="eastAsia"/>
          <w:sz w:val="24"/>
        </w:rPr>
        <w:lastRenderedPageBreak/>
        <w:t>②</w:t>
      </w:r>
      <w:r w:rsidRPr="008C2A56">
        <w:rPr>
          <w:rFonts w:hint="eastAsia"/>
          <w:sz w:val="24"/>
        </w:rPr>
        <w:t>M</w:t>
      </w:r>
      <w:smartTag w:uri="urn:schemas-microsoft-com:office:smarttags" w:element="chmetcnv">
        <w:smartTagPr>
          <w:attr w:name="UnitName" w:val="m"/>
          <w:attr w:name="SourceValue" w:val="2"/>
          <w:attr w:name="HasSpace" w:val="False"/>
          <w:attr w:name="Negative" w:val="False"/>
          <w:attr w:name="NumberType" w:val="1"/>
          <w:attr w:name="TCSC" w:val="0"/>
        </w:smartTagPr>
        <w:r w:rsidRPr="008C2A56">
          <w:rPr>
            <w:rFonts w:hint="eastAsia"/>
            <w:sz w:val="24"/>
          </w:rPr>
          <w:t>2M</w:t>
        </w:r>
      </w:smartTag>
      <w:r w:rsidRPr="008C2A56">
        <w:rPr>
          <w:rFonts w:hint="eastAsia"/>
          <w:sz w:val="24"/>
        </w:rPr>
        <w:t>的体系结构和协议</w:t>
      </w:r>
    </w:p>
    <w:p w:rsidR="002237EC" w:rsidRPr="008C2A56" w:rsidRDefault="002237EC" w:rsidP="00C56504">
      <w:pPr>
        <w:spacing w:line="300" w:lineRule="auto"/>
        <w:ind w:firstLineChars="350" w:firstLine="840"/>
        <w:rPr>
          <w:sz w:val="24"/>
        </w:rPr>
      </w:pPr>
      <w:r w:rsidRPr="008C2A56">
        <w:rPr>
          <w:rFonts w:cs="宋体" w:hint="eastAsia"/>
          <w:sz w:val="24"/>
        </w:rPr>
        <w:t>③</w:t>
      </w:r>
      <w:r w:rsidRPr="008C2A56">
        <w:rPr>
          <w:rFonts w:hint="eastAsia"/>
          <w:sz w:val="24"/>
        </w:rPr>
        <w:t>M</w:t>
      </w:r>
      <w:smartTag w:uri="urn:schemas-microsoft-com:office:smarttags" w:element="chmetcnv">
        <w:smartTagPr>
          <w:attr w:name="UnitName" w:val="m"/>
          <w:attr w:name="SourceValue" w:val="2"/>
          <w:attr w:name="HasSpace" w:val="False"/>
          <w:attr w:name="Negative" w:val="False"/>
          <w:attr w:name="NumberType" w:val="1"/>
          <w:attr w:name="TCSC" w:val="0"/>
        </w:smartTagPr>
        <w:r w:rsidRPr="008C2A56">
          <w:rPr>
            <w:rFonts w:hint="eastAsia"/>
            <w:sz w:val="24"/>
          </w:rPr>
          <w:t>2M</w:t>
        </w:r>
      </w:smartTag>
      <w:r w:rsidRPr="008C2A56">
        <w:rPr>
          <w:rFonts w:hint="eastAsia"/>
          <w:sz w:val="24"/>
        </w:rPr>
        <w:t>模块介绍</w:t>
      </w:r>
    </w:p>
    <w:p w:rsidR="002237EC" w:rsidRPr="008C2A56" w:rsidRDefault="002237EC" w:rsidP="00C56504">
      <w:pPr>
        <w:spacing w:line="300" w:lineRule="auto"/>
        <w:ind w:firstLineChars="350" w:firstLine="840"/>
        <w:rPr>
          <w:sz w:val="24"/>
        </w:rPr>
      </w:pPr>
      <w:r w:rsidRPr="008C2A56">
        <w:rPr>
          <w:rFonts w:cs="宋体" w:hint="eastAsia"/>
          <w:sz w:val="24"/>
        </w:rPr>
        <w:t>④</w:t>
      </w:r>
      <w:r w:rsidRPr="008C2A56">
        <w:rPr>
          <w:rFonts w:hint="eastAsia"/>
          <w:sz w:val="24"/>
        </w:rPr>
        <w:t>M</w:t>
      </w:r>
      <w:smartTag w:uri="urn:schemas-microsoft-com:office:smarttags" w:element="chmetcnv">
        <w:smartTagPr>
          <w:attr w:name="UnitName" w:val="m"/>
          <w:attr w:name="SourceValue" w:val="2"/>
          <w:attr w:name="HasSpace" w:val="False"/>
          <w:attr w:name="Negative" w:val="False"/>
          <w:attr w:name="NumberType" w:val="1"/>
          <w:attr w:name="TCSC" w:val="0"/>
        </w:smartTagPr>
        <w:r w:rsidRPr="008C2A56">
          <w:rPr>
            <w:rFonts w:hint="eastAsia"/>
            <w:sz w:val="24"/>
          </w:rPr>
          <w:t>2M</w:t>
        </w:r>
      </w:smartTag>
      <w:r w:rsidRPr="008C2A56">
        <w:rPr>
          <w:rFonts w:hint="eastAsia"/>
          <w:sz w:val="24"/>
        </w:rPr>
        <w:t>应用</w:t>
      </w:r>
    </w:p>
    <w:p w:rsidR="002237EC" w:rsidRPr="008C2A56" w:rsidRDefault="002237EC" w:rsidP="00C56504">
      <w:pPr>
        <w:spacing w:line="300" w:lineRule="auto"/>
        <w:ind w:firstLineChars="200" w:firstLine="480"/>
        <w:rPr>
          <w:sz w:val="24"/>
        </w:rPr>
      </w:pPr>
      <w:r w:rsidRPr="008C2A56">
        <w:rPr>
          <w:rFonts w:hint="eastAsia"/>
          <w:sz w:val="24"/>
        </w:rPr>
        <w:t>8</w:t>
      </w:r>
      <w:r w:rsidRPr="008C2A56">
        <w:rPr>
          <w:sz w:val="24"/>
        </w:rPr>
        <w:t>．</w:t>
      </w:r>
      <w:r w:rsidRPr="008C2A56">
        <w:rPr>
          <w:rFonts w:hint="eastAsia"/>
          <w:sz w:val="24"/>
        </w:rPr>
        <w:t>云计算技术</w:t>
      </w:r>
      <w:r w:rsidRPr="008C2A56">
        <w:rPr>
          <w:sz w:val="24"/>
        </w:rPr>
        <w:t>（</w:t>
      </w:r>
      <w:r w:rsidRPr="008C2A56">
        <w:rPr>
          <w:sz w:val="24"/>
        </w:rPr>
        <w:t>2</w:t>
      </w:r>
      <w:r w:rsidRPr="008C2A56">
        <w:rPr>
          <w:sz w:val="24"/>
        </w:rPr>
        <w:t>学时）</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rFonts w:hint="eastAsia"/>
          <w:sz w:val="24"/>
        </w:rPr>
        <w:t>云计算简介</w:t>
      </w:r>
    </w:p>
    <w:p w:rsidR="002237EC" w:rsidRPr="008C2A56" w:rsidRDefault="002237EC" w:rsidP="00C56504">
      <w:pPr>
        <w:spacing w:line="300" w:lineRule="auto"/>
        <w:ind w:firstLineChars="350" w:firstLine="840"/>
        <w:rPr>
          <w:sz w:val="24"/>
        </w:rPr>
      </w:pPr>
      <w:r w:rsidRPr="008C2A56">
        <w:rPr>
          <w:rFonts w:cs="宋体" w:hint="eastAsia"/>
          <w:sz w:val="24"/>
        </w:rPr>
        <w:t>②</w:t>
      </w:r>
      <w:r w:rsidRPr="008C2A56">
        <w:rPr>
          <w:rFonts w:hint="eastAsia"/>
          <w:sz w:val="24"/>
        </w:rPr>
        <w:t>云计算与物联网</w:t>
      </w:r>
    </w:p>
    <w:p w:rsidR="002237EC" w:rsidRPr="008C2A56" w:rsidRDefault="002237EC" w:rsidP="00C56504">
      <w:pPr>
        <w:spacing w:line="300" w:lineRule="auto"/>
        <w:ind w:firstLineChars="350" w:firstLine="840"/>
        <w:rPr>
          <w:sz w:val="24"/>
        </w:rPr>
      </w:pPr>
      <w:r w:rsidRPr="008C2A56">
        <w:rPr>
          <w:rFonts w:cs="宋体" w:hint="eastAsia"/>
          <w:sz w:val="24"/>
        </w:rPr>
        <w:t>③</w:t>
      </w:r>
      <w:r w:rsidRPr="008C2A56">
        <w:rPr>
          <w:rFonts w:hint="eastAsia"/>
          <w:sz w:val="24"/>
        </w:rPr>
        <w:t>云计算实现技术</w:t>
      </w:r>
    </w:p>
    <w:p w:rsidR="002237EC" w:rsidRPr="008C2A56" w:rsidRDefault="002237EC" w:rsidP="00C56504">
      <w:pPr>
        <w:spacing w:line="300" w:lineRule="auto"/>
        <w:ind w:firstLineChars="350" w:firstLine="840"/>
        <w:rPr>
          <w:sz w:val="24"/>
        </w:rPr>
      </w:pPr>
      <w:r w:rsidRPr="008C2A56">
        <w:rPr>
          <w:rFonts w:cs="宋体" w:hint="eastAsia"/>
          <w:sz w:val="24"/>
        </w:rPr>
        <w:t>④</w:t>
      </w:r>
      <w:r w:rsidRPr="008C2A56">
        <w:rPr>
          <w:rFonts w:hint="eastAsia"/>
          <w:sz w:val="24"/>
        </w:rPr>
        <w:t>云计算关键技术</w:t>
      </w:r>
    </w:p>
    <w:p w:rsidR="002237EC" w:rsidRPr="008C2A56" w:rsidRDefault="002237EC" w:rsidP="00C56504">
      <w:pPr>
        <w:spacing w:line="300" w:lineRule="auto"/>
        <w:ind w:firstLine="480"/>
        <w:rPr>
          <w:sz w:val="24"/>
        </w:rPr>
      </w:pPr>
      <w:r w:rsidRPr="008C2A56">
        <w:rPr>
          <w:rFonts w:hint="eastAsia"/>
          <w:sz w:val="24"/>
        </w:rPr>
        <w:t xml:space="preserve">8. </w:t>
      </w:r>
      <w:r w:rsidRPr="008C2A56">
        <w:rPr>
          <w:rFonts w:hint="eastAsia"/>
          <w:sz w:val="24"/>
        </w:rPr>
        <w:t>物联网安全技术（</w:t>
      </w:r>
      <w:r w:rsidRPr="008C2A56">
        <w:rPr>
          <w:sz w:val="24"/>
        </w:rPr>
        <w:t>2</w:t>
      </w:r>
      <w:r w:rsidRPr="008C2A56">
        <w:rPr>
          <w:sz w:val="24"/>
        </w:rPr>
        <w:t>学时</w:t>
      </w:r>
      <w:r w:rsidRPr="008C2A56">
        <w:rPr>
          <w:rFonts w:hint="eastAsia"/>
          <w:sz w:val="24"/>
        </w:rPr>
        <w:t>）</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rFonts w:hint="eastAsia"/>
          <w:sz w:val="24"/>
        </w:rPr>
        <w:t>物联网安全概述</w:t>
      </w:r>
    </w:p>
    <w:p w:rsidR="002237EC" w:rsidRPr="008C2A56" w:rsidRDefault="002237EC" w:rsidP="00C56504">
      <w:pPr>
        <w:spacing w:line="300" w:lineRule="auto"/>
        <w:ind w:firstLineChars="350" w:firstLine="840"/>
        <w:rPr>
          <w:sz w:val="24"/>
        </w:rPr>
      </w:pPr>
      <w:r w:rsidRPr="008C2A56">
        <w:rPr>
          <w:rFonts w:cs="宋体" w:hint="eastAsia"/>
          <w:sz w:val="24"/>
        </w:rPr>
        <w:t>②</w:t>
      </w:r>
      <w:r w:rsidRPr="008C2A56">
        <w:rPr>
          <w:rFonts w:hint="eastAsia"/>
          <w:sz w:val="24"/>
        </w:rPr>
        <w:t>物联网身份识别技术</w:t>
      </w:r>
    </w:p>
    <w:p w:rsidR="002237EC" w:rsidRPr="008C2A56" w:rsidRDefault="002237EC" w:rsidP="00C56504">
      <w:pPr>
        <w:spacing w:line="300" w:lineRule="auto"/>
        <w:ind w:firstLineChars="350" w:firstLine="840"/>
        <w:rPr>
          <w:sz w:val="24"/>
        </w:rPr>
      </w:pPr>
      <w:r w:rsidRPr="008C2A56">
        <w:rPr>
          <w:rFonts w:cs="宋体" w:hint="eastAsia"/>
          <w:sz w:val="24"/>
        </w:rPr>
        <w:t>③</w:t>
      </w:r>
      <w:r w:rsidRPr="008C2A56">
        <w:rPr>
          <w:rFonts w:hint="eastAsia"/>
          <w:sz w:val="24"/>
        </w:rPr>
        <w:t>物联网密钥管理技术</w:t>
      </w:r>
    </w:p>
    <w:p w:rsidR="002237EC" w:rsidRPr="008C2A56" w:rsidRDefault="002237EC" w:rsidP="00C56504">
      <w:pPr>
        <w:spacing w:line="300" w:lineRule="auto"/>
        <w:ind w:firstLine="480"/>
        <w:rPr>
          <w:sz w:val="24"/>
        </w:rPr>
      </w:pPr>
      <w:r w:rsidRPr="008C2A56">
        <w:rPr>
          <w:rFonts w:hint="eastAsia"/>
          <w:sz w:val="24"/>
        </w:rPr>
        <w:t xml:space="preserve">9. </w:t>
      </w:r>
      <w:r w:rsidRPr="008C2A56">
        <w:rPr>
          <w:rFonts w:hint="eastAsia"/>
          <w:sz w:val="24"/>
        </w:rPr>
        <w:t>物联网应用案例（</w:t>
      </w:r>
      <w:r w:rsidRPr="008C2A56">
        <w:rPr>
          <w:sz w:val="24"/>
        </w:rPr>
        <w:t>2</w:t>
      </w:r>
      <w:r w:rsidRPr="008C2A56">
        <w:rPr>
          <w:sz w:val="24"/>
        </w:rPr>
        <w:t>学时</w:t>
      </w:r>
      <w:r w:rsidRPr="008C2A56">
        <w:rPr>
          <w:rFonts w:hint="eastAsia"/>
          <w:sz w:val="24"/>
        </w:rPr>
        <w:t>）</w:t>
      </w:r>
    </w:p>
    <w:p w:rsidR="002237EC" w:rsidRPr="008C2A56" w:rsidRDefault="002237EC" w:rsidP="00C56504">
      <w:pPr>
        <w:spacing w:line="300" w:lineRule="auto"/>
        <w:ind w:firstLineChars="350" w:firstLine="840"/>
        <w:rPr>
          <w:sz w:val="24"/>
        </w:rPr>
      </w:pPr>
      <w:r w:rsidRPr="008C2A56">
        <w:rPr>
          <w:rFonts w:cs="宋体" w:hint="eastAsia"/>
          <w:sz w:val="24"/>
        </w:rPr>
        <w:t>①</w:t>
      </w:r>
      <w:r w:rsidRPr="008C2A56">
        <w:rPr>
          <w:rFonts w:hint="eastAsia"/>
          <w:sz w:val="24"/>
        </w:rPr>
        <w:t>智能电网</w:t>
      </w:r>
    </w:p>
    <w:p w:rsidR="002237EC" w:rsidRPr="008C2A56" w:rsidRDefault="002237EC" w:rsidP="00C56504">
      <w:pPr>
        <w:spacing w:line="300" w:lineRule="auto"/>
        <w:ind w:firstLineChars="350" w:firstLine="840"/>
        <w:rPr>
          <w:sz w:val="24"/>
        </w:rPr>
      </w:pPr>
      <w:r w:rsidRPr="008C2A56">
        <w:rPr>
          <w:rFonts w:cs="宋体" w:hint="eastAsia"/>
          <w:sz w:val="24"/>
        </w:rPr>
        <w:t>②</w:t>
      </w:r>
      <w:r w:rsidRPr="008C2A56">
        <w:rPr>
          <w:rFonts w:hint="eastAsia"/>
          <w:sz w:val="24"/>
        </w:rPr>
        <w:t>智能交通</w:t>
      </w:r>
    </w:p>
    <w:p w:rsidR="002237EC" w:rsidRPr="008C2A56" w:rsidRDefault="002237EC" w:rsidP="00C56504">
      <w:pPr>
        <w:spacing w:line="300" w:lineRule="auto"/>
        <w:ind w:firstLineChars="350" w:firstLine="840"/>
        <w:rPr>
          <w:sz w:val="24"/>
        </w:rPr>
      </w:pPr>
      <w:r w:rsidRPr="008C2A56">
        <w:rPr>
          <w:rFonts w:cs="宋体" w:hint="eastAsia"/>
          <w:sz w:val="24"/>
        </w:rPr>
        <w:t>③</w:t>
      </w:r>
      <w:r w:rsidRPr="008C2A56">
        <w:rPr>
          <w:rFonts w:hint="eastAsia"/>
          <w:sz w:val="24"/>
        </w:rPr>
        <w:t>智能物流</w:t>
      </w:r>
    </w:p>
    <w:p w:rsidR="002237EC" w:rsidRPr="008C2A56" w:rsidRDefault="002237EC" w:rsidP="00C56504">
      <w:pPr>
        <w:spacing w:line="300" w:lineRule="auto"/>
        <w:ind w:firstLineChars="350" w:firstLine="840"/>
        <w:rPr>
          <w:sz w:val="24"/>
        </w:rPr>
      </w:pPr>
      <w:r w:rsidRPr="008C2A56">
        <w:rPr>
          <w:rFonts w:cs="宋体" w:hint="eastAsia"/>
          <w:sz w:val="24"/>
        </w:rPr>
        <w:t>④</w:t>
      </w:r>
      <w:r w:rsidRPr="008C2A56">
        <w:rPr>
          <w:rFonts w:hint="eastAsia"/>
          <w:sz w:val="24"/>
        </w:rPr>
        <w:t>智能绿色建筑</w:t>
      </w:r>
    </w:p>
    <w:p w:rsidR="002237EC" w:rsidRPr="008C2A56" w:rsidRDefault="002237EC" w:rsidP="00C56504">
      <w:pPr>
        <w:spacing w:line="300" w:lineRule="auto"/>
        <w:ind w:firstLineChars="350" w:firstLine="840"/>
        <w:rPr>
          <w:sz w:val="24"/>
        </w:rPr>
      </w:pPr>
      <w:r w:rsidRPr="008C2A56">
        <w:rPr>
          <w:rFonts w:hint="eastAsia"/>
          <w:sz w:val="24"/>
        </w:rPr>
        <w:t>⑤环境监控</w:t>
      </w:r>
    </w:p>
    <w:p w:rsidR="002237EC" w:rsidRPr="008C2A56" w:rsidRDefault="002237EC" w:rsidP="00C56504">
      <w:pPr>
        <w:spacing w:line="300" w:lineRule="auto"/>
        <w:ind w:leftChars="300" w:left="630"/>
        <w:rPr>
          <w:sz w:val="24"/>
        </w:rPr>
      </w:pPr>
      <w:r w:rsidRPr="008C2A56">
        <w:rPr>
          <w:sz w:val="24"/>
        </w:rPr>
        <w:t>注：有</w:t>
      </w:r>
      <w:r w:rsidRPr="008C2A56">
        <w:rPr>
          <w:sz w:val="24"/>
        </w:rPr>
        <w:t>“</w:t>
      </w:r>
      <w:r w:rsidRPr="008C2A56">
        <w:rPr>
          <w:sz w:val="24"/>
        </w:rPr>
        <w:t>（</w:t>
      </w:r>
      <w:r w:rsidRPr="008C2A56">
        <w:rPr>
          <w:sz w:val="24"/>
        </w:rPr>
        <w:t>*</w:t>
      </w:r>
      <w:r w:rsidRPr="008C2A56">
        <w:rPr>
          <w:sz w:val="24"/>
        </w:rPr>
        <w:t>）</w:t>
      </w:r>
      <w:r w:rsidRPr="008C2A56">
        <w:rPr>
          <w:sz w:val="24"/>
        </w:rPr>
        <w:t>”</w:t>
      </w:r>
      <w:r w:rsidRPr="008C2A56">
        <w:rPr>
          <w:sz w:val="24"/>
        </w:rPr>
        <w:t>标记的为要求重点掌握的内容。</w:t>
      </w:r>
    </w:p>
    <w:p w:rsidR="002237EC" w:rsidRPr="008C2A56" w:rsidRDefault="002237EC" w:rsidP="00C56504">
      <w:pPr>
        <w:spacing w:line="300" w:lineRule="auto"/>
        <w:rPr>
          <w:rFonts w:cs="宋体"/>
          <w:b/>
          <w:sz w:val="24"/>
        </w:rPr>
      </w:pPr>
      <w:r w:rsidRPr="008C2A56">
        <w:rPr>
          <w:rFonts w:cs="宋体" w:hint="eastAsia"/>
          <w:b/>
          <w:sz w:val="24"/>
        </w:rPr>
        <w:t>三、教材及主要参考书</w:t>
      </w:r>
    </w:p>
    <w:p w:rsidR="002237EC" w:rsidRPr="008C2A56" w:rsidRDefault="002237EC" w:rsidP="00C56504">
      <w:pPr>
        <w:spacing w:line="300" w:lineRule="auto"/>
        <w:ind w:leftChars="100" w:left="210"/>
        <w:rPr>
          <w:sz w:val="24"/>
        </w:rPr>
      </w:pPr>
      <w:r w:rsidRPr="008C2A56">
        <w:rPr>
          <w:rFonts w:hint="eastAsia"/>
          <w:sz w:val="24"/>
        </w:rPr>
        <w:t xml:space="preserve">[1] </w:t>
      </w:r>
      <w:r w:rsidRPr="008C2A56">
        <w:rPr>
          <w:rFonts w:hint="eastAsia"/>
          <w:sz w:val="24"/>
        </w:rPr>
        <w:t>王志良</w:t>
      </w:r>
      <w:r w:rsidRPr="008C2A56">
        <w:rPr>
          <w:rFonts w:hint="eastAsia"/>
          <w:sz w:val="24"/>
        </w:rPr>
        <w:t xml:space="preserve">. </w:t>
      </w:r>
      <w:r w:rsidRPr="008C2A56">
        <w:rPr>
          <w:rFonts w:hint="eastAsia"/>
          <w:sz w:val="24"/>
        </w:rPr>
        <w:t>物联网工程概论，机械工业出版社，</w:t>
      </w:r>
      <w:r w:rsidRPr="008C2A56">
        <w:rPr>
          <w:rFonts w:hint="eastAsia"/>
          <w:sz w:val="24"/>
        </w:rPr>
        <w:t>2011</w:t>
      </w:r>
    </w:p>
    <w:p w:rsidR="002237EC" w:rsidRPr="008C2A56" w:rsidRDefault="002237EC" w:rsidP="00C56504">
      <w:pPr>
        <w:spacing w:line="300" w:lineRule="auto"/>
        <w:ind w:leftChars="100" w:left="210"/>
        <w:rPr>
          <w:sz w:val="24"/>
        </w:rPr>
      </w:pPr>
      <w:r w:rsidRPr="008C2A56">
        <w:rPr>
          <w:rFonts w:hint="eastAsia"/>
          <w:sz w:val="24"/>
        </w:rPr>
        <w:t xml:space="preserve">[2] </w:t>
      </w:r>
      <w:r w:rsidRPr="008C2A56">
        <w:rPr>
          <w:rFonts w:hint="eastAsia"/>
          <w:sz w:val="24"/>
        </w:rPr>
        <w:t>刘云浩</w:t>
      </w:r>
      <w:r w:rsidRPr="008C2A56">
        <w:rPr>
          <w:rFonts w:hint="eastAsia"/>
          <w:sz w:val="24"/>
        </w:rPr>
        <w:t xml:space="preserve">. </w:t>
      </w:r>
      <w:r w:rsidRPr="008C2A56">
        <w:rPr>
          <w:rFonts w:hint="eastAsia"/>
          <w:sz w:val="24"/>
        </w:rPr>
        <w:t>物联网导论，科学出版社，</w:t>
      </w:r>
      <w:r w:rsidRPr="008C2A56">
        <w:rPr>
          <w:rFonts w:hint="eastAsia"/>
          <w:sz w:val="24"/>
        </w:rPr>
        <w:t>2011</w:t>
      </w:r>
    </w:p>
    <w:p w:rsidR="002237EC" w:rsidRDefault="002237EC" w:rsidP="00C56504">
      <w:pPr>
        <w:spacing w:line="300" w:lineRule="auto"/>
        <w:ind w:leftChars="100" w:left="210"/>
        <w:rPr>
          <w:ins w:id="179" w:author="Windows 用户" w:date="2013-06-30T09:13:00Z"/>
          <w:sz w:val="24"/>
        </w:rPr>
      </w:pPr>
      <w:r w:rsidRPr="008C2A56">
        <w:rPr>
          <w:rFonts w:hint="eastAsia"/>
          <w:sz w:val="24"/>
        </w:rPr>
        <w:t xml:space="preserve">[3] </w:t>
      </w:r>
      <w:r w:rsidRPr="008C2A56">
        <w:rPr>
          <w:rFonts w:hint="eastAsia"/>
          <w:sz w:val="24"/>
        </w:rPr>
        <w:t>张新程</w:t>
      </w:r>
      <w:r w:rsidRPr="008C2A56">
        <w:rPr>
          <w:rFonts w:hint="eastAsia"/>
          <w:sz w:val="24"/>
        </w:rPr>
        <w:t xml:space="preserve">. </w:t>
      </w:r>
      <w:r w:rsidRPr="008C2A56">
        <w:rPr>
          <w:rFonts w:hint="eastAsia"/>
          <w:sz w:val="24"/>
        </w:rPr>
        <w:t>物联网关键技术，人民邮电出版社，</w:t>
      </w:r>
      <w:r w:rsidRPr="008C2A56">
        <w:rPr>
          <w:rFonts w:hint="eastAsia"/>
          <w:sz w:val="24"/>
        </w:rPr>
        <w:t>2011</w:t>
      </w:r>
    </w:p>
    <w:p w:rsidR="002237EC" w:rsidRPr="008C2A56" w:rsidRDefault="002237EC" w:rsidP="00C56504">
      <w:pPr>
        <w:spacing w:line="300" w:lineRule="auto"/>
        <w:ind w:leftChars="100" w:left="210"/>
        <w:rPr>
          <w:sz w:val="24"/>
        </w:rPr>
      </w:pPr>
      <w:r>
        <w:rPr>
          <w:rFonts w:hint="eastAsia"/>
          <w:sz w:val="24"/>
        </w:rPr>
        <w:t xml:space="preserve">[4] </w:t>
      </w:r>
      <w:ins w:id="180" w:author="Windows 用户" w:date="2013-06-30T09:14:00Z">
        <w:r>
          <w:rPr>
            <w:rFonts w:hint="eastAsia"/>
            <w:sz w:val="24"/>
          </w:rPr>
          <w:t>熊茂华</w:t>
        </w:r>
        <w:r>
          <w:rPr>
            <w:rFonts w:hint="eastAsia"/>
            <w:sz w:val="24"/>
          </w:rPr>
          <w:t xml:space="preserve">. </w:t>
        </w:r>
        <w:r>
          <w:rPr>
            <w:rFonts w:hint="eastAsia"/>
            <w:sz w:val="24"/>
          </w:rPr>
          <w:t>物联网技术与应用开发，西安电子科技大学出版社，</w:t>
        </w:r>
        <w:r>
          <w:rPr>
            <w:rFonts w:hint="eastAsia"/>
            <w:sz w:val="24"/>
          </w:rPr>
          <w:t>2012</w:t>
        </w:r>
      </w:ins>
    </w:p>
    <w:p w:rsidR="002237EC" w:rsidRPr="008C2A56" w:rsidRDefault="002237EC" w:rsidP="00C56504">
      <w:pPr>
        <w:spacing w:line="300" w:lineRule="auto"/>
        <w:ind w:leftChars="100" w:left="210"/>
        <w:rPr>
          <w:sz w:val="24"/>
        </w:rPr>
      </w:pPr>
    </w:p>
    <w:p w:rsidR="002237EC" w:rsidRPr="008C2A56" w:rsidRDefault="002237EC" w:rsidP="00C56504">
      <w:pPr>
        <w:spacing w:line="300" w:lineRule="auto"/>
        <w:ind w:right="240"/>
        <w:rPr>
          <w:rFonts w:cs="宋体"/>
          <w:b/>
          <w:sz w:val="24"/>
        </w:rPr>
      </w:pPr>
    </w:p>
    <w:p w:rsidR="002237EC" w:rsidRPr="008C2A56" w:rsidRDefault="002237EC" w:rsidP="00C56504">
      <w:pPr>
        <w:spacing w:line="300" w:lineRule="auto"/>
        <w:ind w:right="240"/>
        <w:rPr>
          <w:rFonts w:cs="宋体"/>
          <w:b/>
          <w:sz w:val="24"/>
        </w:rPr>
      </w:pPr>
    </w:p>
    <w:p w:rsidR="002237EC" w:rsidRPr="008C2A56" w:rsidRDefault="002237EC" w:rsidP="00C56504">
      <w:pPr>
        <w:spacing w:line="300" w:lineRule="auto"/>
        <w:ind w:right="360" w:firstLine="5190"/>
        <w:jc w:val="right"/>
        <w:rPr>
          <w:b/>
          <w:sz w:val="24"/>
        </w:rPr>
      </w:pPr>
      <w:r w:rsidRPr="008C2A56">
        <w:rPr>
          <w:rFonts w:hint="eastAsia"/>
          <w:b/>
          <w:sz w:val="24"/>
        </w:rPr>
        <w:lastRenderedPageBreak/>
        <w:t>执笔人：孙恩岩</w:t>
      </w:r>
    </w:p>
    <w:p w:rsidR="002237EC" w:rsidRPr="008C2A56" w:rsidRDefault="002237EC" w:rsidP="00C56504">
      <w:pPr>
        <w:spacing w:line="300" w:lineRule="auto"/>
        <w:ind w:right="360" w:firstLine="5190"/>
        <w:jc w:val="right"/>
        <w:rPr>
          <w:b/>
          <w:sz w:val="24"/>
        </w:rPr>
      </w:pPr>
      <w:r w:rsidRPr="008C2A56">
        <w:rPr>
          <w:rFonts w:hint="eastAsia"/>
          <w:b/>
          <w:sz w:val="24"/>
        </w:rPr>
        <w:t>审定人：</w:t>
      </w:r>
      <w:smartTag w:uri="urn:schemas-microsoft-com:office:smarttags" w:element="PersonName">
        <w:smartTagPr>
          <w:attr w:name="ProductID" w:val="施国"/>
        </w:smartTagPr>
        <w:r w:rsidRPr="008C2A56">
          <w:rPr>
            <w:rFonts w:hint="eastAsia"/>
            <w:b/>
            <w:sz w:val="24"/>
          </w:rPr>
          <w:t>施国</w:t>
        </w:r>
      </w:smartTag>
      <w:r w:rsidRPr="008C2A56">
        <w:rPr>
          <w:rFonts w:hint="eastAsia"/>
          <w:b/>
          <w:sz w:val="24"/>
        </w:rPr>
        <w:t>君</w:t>
      </w:r>
    </w:p>
    <w:p w:rsidR="002237EC" w:rsidRPr="008C2A56" w:rsidRDefault="002237EC" w:rsidP="00C56504">
      <w:pPr>
        <w:spacing w:line="300" w:lineRule="auto"/>
        <w:ind w:right="360" w:firstLine="5190"/>
        <w:jc w:val="right"/>
        <w:rPr>
          <w:b/>
          <w:sz w:val="24"/>
        </w:rPr>
      </w:pPr>
      <w:r>
        <w:rPr>
          <w:rFonts w:hint="eastAsia"/>
          <w:b/>
          <w:sz w:val="24"/>
        </w:rPr>
        <w:t>批准人：张翼飞</w:t>
      </w:r>
    </w:p>
    <w:p w:rsidR="002237EC" w:rsidRDefault="002237EC" w:rsidP="00C56504">
      <w:pPr>
        <w:spacing w:line="300" w:lineRule="auto"/>
        <w:ind w:right="482"/>
        <w:jc w:val="right"/>
        <w:rPr>
          <w:rFonts w:cs="宋体"/>
          <w:b/>
          <w:sz w:val="24"/>
        </w:rPr>
      </w:pPr>
      <w:r w:rsidRPr="008C2A56">
        <w:rPr>
          <w:rFonts w:cs="宋体" w:hint="eastAsia"/>
          <w:b/>
          <w:sz w:val="24"/>
        </w:rPr>
        <w:t>201</w:t>
      </w:r>
      <w:del w:id="181" w:author="Windows 用户" w:date="2013-06-30T09:14:00Z">
        <w:r w:rsidRPr="008C2A56" w:rsidDel="00F219E4">
          <w:rPr>
            <w:rFonts w:cs="宋体" w:hint="eastAsia"/>
            <w:b/>
            <w:sz w:val="24"/>
          </w:rPr>
          <w:delText>1</w:delText>
        </w:r>
      </w:del>
      <w:r>
        <w:rPr>
          <w:rFonts w:cs="宋体" w:hint="eastAsia"/>
          <w:b/>
          <w:sz w:val="24"/>
        </w:rPr>
        <w:t>5</w:t>
      </w:r>
      <w:r w:rsidRPr="008C2A56">
        <w:rPr>
          <w:rFonts w:cs="宋体" w:hint="eastAsia"/>
          <w:b/>
          <w:sz w:val="24"/>
        </w:rPr>
        <w:t>年</w:t>
      </w:r>
      <w:del w:id="182" w:author="Windows 用户" w:date="2013-06-30T09:14:00Z">
        <w:r w:rsidRPr="008C2A56" w:rsidDel="00F219E4">
          <w:rPr>
            <w:rFonts w:cs="宋体" w:hint="eastAsia"/>
            <w:b/>
            <w:sz w:val="24"/>
          </w:rPr>
          <w:delText>11</w:delText>
        </w:r>
      </w:del>
      <w:r>
        <w:rPr>
          <w:rFonts w:cs="宋体" w:hint="eastAsia"/>
          <w:b/>
          <w:sz w:val="24"/>
        </w:rPr>
        <w:t>9</w:t>
      </w:r>
      <w:r w:rsidRPr="008C2A56">
        <w:rPr>
          <w:rFonts w:cs="宋体" w:hint="eastAsia"/>
          <w:b/>
          <w:sz w:val="24"/>
        </w:rPr>
        <w:t>月</w:t>
      </w:r>
    </w:p>
    <w:p w:rsidR="002237EC" w:rsidRDefault="002237EC" w:rsidP="00C56504">
      <w:pPr>
        <w:spacing w:line="300" w:lineRule="auto"/>
        <w:ind w:right="2410"/>
        <w:rPr>
          <w:rFonts w:cs="宋体"/>
          <w:b/>
          <w:sz w:val="24"/>
        </w:rPr>
      </w:pPr>
    </w:p>
    <w:p w:rsidR="002237EC" w:rsidRDefault="002237EC" w:rsidP="00C56504">
      <w:pPr>
        <w:spacing w:line="300" w:lineRule="auto"/>
        <w:ind w:right="2410"/>
        <w:rPr>
          <w:rFonts w:cs="宋体"/>
          <w:b/>
          <w:sz w:val="24"/>
        </w:rPr>
      </w:pPr>
    </w:p>
    <w:p w:rsidR="002237EC" w:rsidRPr="002237EC" w:rsidRDefault="002237EC" w:rsidP="00C56504">
      <w:pPr>
        <w:pStyle w:val="2"/>
        <w:keepLines w:val="0"/>
        <w:spacing w:line="360" w:lineRule="auto"/>
        <w:jc w:val="center"/>
        <w:rPr>
          <w:rFonts w:ascii="Times New Roman" w:hAnsi="Times New Roman" w:cs="Times New Roman"/>
          <w:color w:val="000000"/>
          <w:sz w:val="32"/>
        </w:rPr>
      </w:pPr>
      <w:bookmarkStart w:id="183" w:name="_Toc389162557"/>
      <w:bookmarkStart w:id="184" w:name="_Toc389576353"/>
      <w:bookmarkStart w:id="185" w:name="_Toc20072"/>
      <w:r w:rsidRPr="002237EC">
        <w:rPr>
          <w:rFonts w:ascii="Times New Roman" w:hAnsi="Times New Roman" w:cs="Times New Roman"/>
          <w:color w:val="000000"/>
          <w:sz w:val="32"/>
        </w:rPr>
        <w:t xml:space="preserve">1010005004 </w:t>
      </w:r>
      <w:r w:rsidRPr="002237EC">
        <w:rPr>
          <w:rFonts w:ascii="Times New Roman" w:hAnsi="Times New Roman" w:cs="Times New Roman"/>
          <w:color w:val="000000"/>
          <w:sz w:val="32"/>
        </w:rPr>
        <w:t>网络安全课程教学大纲</w:t>
      </w:r>
      <w:bookmarkEnd w:id="183"/>
      <w:bookmarkEnd w:id="184"/>
      <w:bookmarkEnd w:id="185"/>
    </w:p>
    <w:p w:rsidR="002237EC" w:rsidRDefault="002237EC" w:rsidP="00E9278B">
      <w:pPr>
        <w:spacing w:beforeLines="50" w:line="360" w:lineRule="auto"/>
        <w:rPr>
          <w:rFonts w:ascii="Times New Roman" w:hAnsi="Times New Roman" w:cs="Times New Roman"/>
          <w:color w:val="000000"/>
          <w:sz w:val="24"/>
        </w:rPr>
      </w:pPr>
      <w:r>
        <w:rPr>
          <w:rFonts w:ascii="Times New Roman" w:hAnsi="Times New Roman" w:cs="Times New Roman"/>
          <w:b/>
          <w:color w:val="000000"/>
          <w:sz w:val="24"/>
        </w:rPr>
        <w:t>【课程编号】</w:t>
      </w:r>
      <w:r>
        <w:rPr>
          <w:rFonts w:ascii="Times New Roman" w:hAnsi="Times New Roman" w:cs="Times New Roman"/>
          <w:color w:val="000000"/>
          <w:sz w:val="24"/>
        </w:rPr>
        <w:t>1010005004</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color w:val="000000"/>
          <w:sz w:val="24"/>
        </w:rPr>
        <w:t>【课程名称】</w:t>
      </w:r>
      <w:r>
        <w:rPr>
          <w:rFonts w:ascii="Times New Roman" w:hAnsi="Times New Roman" w:cs="Times New Roman"/>
          <w:color w:val="000000"/>
          <w:sz w:val="24"/>
        </w:rPr>
        <w:t xml:space="preserve"> </w:t>
      </w:r>
      <w:r>
        <w:rPr>
          <w:rFonts w:ascii="Times New Roman" w:hAnsi="Times New Roman" w:cs="Times New Roman"/>
          <w:color w:val="000000"/>
          <w:sz w:val="24"/>
        </w:rPr>
        <w:t>网络安全</w:t>
      </w:r>
    </w:p>
    <w:p w:rsidR="002237EC" w:rsidRDefault="002237EC" w:rsidP="00C56504">
      <w:pPr>
        <w:spacing w:line="360" w:lineRule="auto"/>
        <w:ind w:firstLineChars="600" w:firstLine="1440"/>
        <w:rPr>
          <w:rFonts w:ascii="Times New Roman" w:hAnsi="Times New Roman" w:cs="Times New Roman"/>
          <w:color w:val="000000"/>
          <w:sz w:val="24"/>
        </w:rPr>
      </w:pPr>
      <w:r>
        <w:rPr>
          <w:rFonts w:ascii="Times New Roman" w:hAnsi="Times New Roman" w:cs="Times New Roman"/>
          <w:color w:val="000000"/>
          <w:sz w:val="24"/>
        </w:rPr>
        <w:t xml:space="preserve"> Network Security</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学时学分</w:t>
      </w:r>
      <w:r>
        <w:rPr>
          <w:rFonts w:ascii="Times New Roman" w:hAnsi="Times New Roman" w:cs="Times New Roman"/>
          <w:b/>
          <w:bCs/>
          <w:color w:val="000000"/>
          <w:sz w:val="24"/>
        </w:rPr>
        <w:t>】</w:t>
      </w:r>
      <w:r>
        <w:rPr>
          <w:rFonts w:ascii="Times New Roman" w:hAnsi="Times New Roman" w:cs="Times New Roman"/>
          <w:b/>
          <w:bCs/>
          <w:color w:val="000000"/>
          <w:sz w:val="24"/>
        </w:rPr>
        <w:t xml:space="preserve"> </w:t>
      </w:r>
      <w:r>
        <w:rPr>
          <w:rFonts w:ascii="Times New Roman" w:hAnsi="Times New Roman" w:cs="Times New Roman"/>
          <w:color w:val="000000"/>
          <w:sz w:val="24"/>
        </w:rPr>
        <w:t>48</w:t>
      </w:r>
      <w:r>
        <w:rPr>
          <w:rFonts w:ascii="Times New Roman" w:hAnsi="Times New Roman" w:cs="Times New Roman"/>
          <w:color w:val="000000"/>
          <w:sz w:val="24"/>
        </w:rPr>
        <w:t>学时；</w:t>
      </w:r>
      <w:r>
        <w:rPr>
          <w:rFonts w:ascii="Times New Roman" w:hAnsi="Times New Roman" w:cs="Times New Roman"/>
          <w:color w:val="000000"/>
          <w:sz w:val="24"/>
        </w:rPr>
        <w:t>3</w:t>
      </w:r>
      <w:r>
        <w:rPr>
          <w:rFonts w:ascii="Times New Roman" w:hAnsi="Times New Roman" w:cs="Times New Roman"/>
          <w:color w:val="000000"/>
          <w:sz w:val="24"/>
        </w:rPr>
        <w:t>学分</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实验和上机学时</w:t>
      </w:r>
      <w:r>
        <w:rPr>
          <w:rFonts w:ascii="Times New Roman" w:hAnsi="Times New Roman" w:cs="Times New Roman"/>
          <w:b/>
          <w:bCs/>
          <w:color w:val="000000"/>
          <w:sz w:val="24"/>
        </w:rPr>
        <w:t>】</w:t>
      </w:r>
      <w:r>
        <w:rPr>
          <w:rFonts w:ascii="Times New Roman" w:hAnsi="Times New Roman" w:cs="Times New Roman"/>
          <w:b/>
          <w:bCs/>
          <w:color w:val="000000"/>
          <w:sz w:val="24"/>
        </w:rPr>
        <w:t xml:space="preserve"> </w:t>
      </w:r>
      <w:r>
        <w:rPr>
          <w:rFonts w:ascii="Times New Roman" w:hAnsi="Times New Roman" w:cs="Times New Roman"/>
          <w:color w:val="000000"/>
          <w:sz w:val="24"/>
        </w:rPr>
        <w:t>8</w:t>
      </w:r>
      <w:r>
        <w:rPr>
          <w:rFonts w:ascii="Times New Roman" w:hAnsi="Times New Roman" w:cs="Times New Roman"/>
          <w:bCs/>
          <w:sz w:val="24"/>
        </w:rPr>
        <w:t>学时</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课程性质</w:t>
      </w:r>
      <w:r>
        <w:rPr>
          <w:rFonts w:ascii="Times New Roman" w:hAnsi="Times New Roman" w:cs="Times New Roman"/>
          <w:b/>
          <w:bCs/>
          <w:color w:val="000000"/>
          <w:sz w:val="24"/>
        </w:rPr>
        <w:t>】</w:t>
      </w:r>
      <w:r>
        <w:rPr>
          <w:rFonts w:ascii="Times New Roman" w:hAnsi="Times New Roman" w:cs="Times New Roman"/>
          <w:b/>
          <w:bCs/>
          <w:color w:val="000000"/>
          <w:sz w:val="24"/>
        </w:rPr>
        <w:t xml:space="preserve"> </w:t>
      </w:r>
      <w:r>
        <w:rPr>
          <w:rFonts w:ascii="Times New Roman" w:hAnsi="Times New Roman" w:cs="Times New Roman"/>
          <w:bCs/>
          <w:color w:val="000000"/>
          <w:sz w:val="24"/>
        </w:rPr>
        <w:t>专业课</w:t>
      </w:r>
      <w:r>
        <w:rPr>
          <w:rFonts w:ascii="Times New Roman" w:hAnsi="Times New Roman" w:cs="Times New Roman"/>
          <w:bCs/>
          <w:color w:val="000000"/>
          <w:sz w:val="24"/>
        </w:rPr>
        <w:t xml:space="preserve"> </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开课模式</w:t>
      </w:r>
      <w:r>
        <w:rPr>
          <w:rFonts w:ascii="Times New Roman" w:hAnsi="Times New Roman" w:cs="Times New Roman"/>
          <w:b/>
          <w:bCs/>
          <w:color w:val="000000"/>
          <w:sz w:val="24"/>
        </w:rPr>
        <w:t>】</w:t>
      </w:r>
      <w:r>
        <w:rPr>
          <w:rFonts w:ascii="Times New Roman" w:hAnsi="Times New Roman" w:cs="Times New Roman"/>
          <w:color w:val="000000"/>
          <w:sz w:val="24"/>
        </w:rPr>
        <w:t>必修</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先修课程</w:t>
      </w:r>
      <w:r>
        <w:rPr>
          <w:rFonts w:ascii="Times New Roman" w:hAnsi="Times New Roman" w:cs="Times New Roman"/>
          <w:b/>
          <w:bCs/>
          <w:color w:val="000000"/>
          <w:sz w:val="24"/>
        </w:rPr>
        <w:t>】</w:t>
      </w:r>
      <w:r>
        <w:rPr>
          <w:rFonts w:ascii="Times New Roman" w:hAnsi="Times New Roman" w:cs="Times New Roman"/>
          <w:b/>
          <w:bCs/>
          <w:color w:val="000000"/>
          <w:sz w:val="24"/>
        </w:rPr>
        <w:t xml:space="preserve"> </w:t>
      </w:r>
      <w:r>
        <w:rPr>
          <w:rFonts w:ascii="Times New Roman" w:hAnsi="Times New Roman" w:cs="Times New Roman"/>
          <w:bCs/>
          <w:color w:val="000000"/>
          <w:sz w:val="24"/>
        </w:rPr>
        <w:t>计算机网络原理、操作系统</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开课单位</w:t>
      </w:r>
      <w:r>
        <w:rPr>
          <w:rFonts w:ascii="Times New Roman" w:hAnsi="Times New Roman" w:cs="Times New Roman"/>
          <w:b/>
          <w:bCs/>
          <w:color w:val="000000"/>
          <w:sz w:val="24"/>
        </w:rPr>
        <w:t>】</w:t>
      </w:r>
      <w:r>
        <w:rPr>
          <w:rFonts w:ascii="Times New Roman" w:hAnsi="Times New Roman" w:cs="Times New Roman"/>
          <w:b/>
          <w:bCs/>
          <w:color w:val="000000"/>
          <w:sz w:val="24"/>
        </w:rPr>
        <w:t xml:space="preserve"> </w:t>
      </w:r>
      <w:r>
        <w:rPr>
          <w:rFonts w:ascii="Times New Roman" w:hAnsi="Times New Roman" w:cs="Times New Roman"/>
          <w:color w:val="000000"/>
          <w:sz w:val="24"/>
        </w:rPr>
        <w:t>网络工程系</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开课学期</w:t>
      </w:r>
      <w:r>
        <w:rPr>
          <w:rFonts w:ascii="Times New Roman" w:hAnsi="Times New Roman" w:cs="Times New Roman"/>
          <w:b/>
          <w:bCs/>
          <w:color w:val="000000"/>
          <w:sz w:val="24"/>
        </w:rPr>
        <w:t>】</w:t>
      </w:r>
      <w:r>
        <w:rPr>
          <w:rFonts w:ascii="Times New Roman" w:hAnsi="Times New Roman" w:cs="Times New Roman"/>
          <w:color w:val="000000"/>
          <w:sz w:val="24"/>
        </w:rPr>
        <w:t xml:space="preserve"> 6  </w:t>
      </w:r>
    </w:p>
    <w:p w:rsidR="002237EC" w:rsidRDefault="002237EC" w:rsidP="00C56504">
      <w:pPr>
        <w:adjustRightInd w:val="0"/>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授课对象</w:t>
      </w:r>
      <w:r>
        <w:rPr>
          <w:rFonts w:ascii="Times New Roman" w:hAnsi="Times New Roman" w:cs="Times New Roman"/>
          <w:b/>
          <w:bCs/>
          <w:color w:val="000000"/>
          <w:sz w:val="24"/>
        </w:rPr>
        <w:t>】</w:t>
      </w:r>
      <w:r>
        <w:rPr>
          <w:rFonts w:ascii="Times New Roman" w:hAnsi="Times New Roman" w:cs="Times New Roman"/>
          <w:b/>
          <w:bCs/>
          <w:color w:val="000000"/>
          <w:sz w:val="24"/>
        </w:rPr>
        <w:t xml:space="preserve"> </w:t>
      </w:r>
      <w:r>
        <w:rPr>
          <w:rFonts w:ascii="Times New Roman" w:hAnsi="Times New Roman" w:cs="Times New Roman"/>
          <w:color w:val="000000"/>
          <w:sz w:val="24"/>
        </w:rPr>
        <w:t>网络工程专业</w:t>
      </w:r>
      <w:r>
        <w:rPr>
          <w:rFonts w:ascii="Times New Roman" w:hAnsi="Times New Roman" w:cs="Times New Roman"/>
          <w:color w:val="000000"/>
          <w:sz w:val="24"/>
        </w:rPr>
        <w:t xml:space="preserve">        </w:t>
      </w:r>
      <w:r>
        <w:rPr>
          <w:rFonts w:ascii="Times New Roman" w:hAnsi="Times New Roman" w:cs="Times New Roman"/>
          <w:b/>
          <w:bCs/>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考核方式</w:t>
      </w:r>
      <w:r>
        <w:rPr>
          <w:rFonts w:ascii="Times New Roman" w:hAnsi="Times New Roman" w:cs="Times New Roman"/>
          <w:b/>
          <w:bCs/>
          <w:color w:val="000000"/>
          <w:sz w:val="24"/>
        </w:rPr>
        <w:t>】</w:t>
      </w:r>
      <w:r>
        <w:rPr>
          <w:rFonts w:ascii="Times New Roman" w:hAnsi="Times New Roman" w:cs="Times New Roman"/>
          <w:b/>
          <w:bCs/>
          <w:color w:val="000000"/>
          <w:sz w:val="24"/>
        </w:rPr>
        <w:t xml:space="preserve"> </w:t>
      </w:r>
      <w:r>
        <w:rPr>
          <w:rFonts w:ascii="Times New Roman" w:hAnsi="Times New Roman" w:cs="Times New Roman"/>
          <w:bCs/>
          <w:color w:val="000000"/>
          <w:sz w:val="24"/>
        </w:rPr>
        <w:t>考试</w:t>
      </w:r>
    </w:p>
    <w:p w:rsidR="002237EC" w:rsidRDefault="002237EC" w:rsidP="00E9278B">
      <w:pPr>
        <w:adjustRightInd w:val="0"/>
        <w:snapToGrid w:val="0"/>
        <w:spacing w:beforeLines="100" w:line="360" w:lineRule="auto"/>
        <w:rPr>
          <w:rFonts w:ascii="Times New Roman" w:hAnsi="Times New Roman" w:cs="Times New Roman"/>
          <w:b/>
          <w:color w:val="000000"/>
          <w:sz w:val="24"/>
        </w:rPr>
      </w:pPr>
      <w:bookmarkStart w:id="186" w:name="_Toc167628223"/>
      <w:r>
        <w:rPr>
          <w:rFonts w:ascii="Times New Roman" w:hAnsi="Times New Roman" w:cs="Times New Roman"/>
          <w:b/>
          <w:color w:val="000000"/>
          <w:sz w:val="24"/>
        </w:rPr>
        <w:t>一、本课程的性质、目的与任务</w:t>
      </w:r>
      <w:bookmarkEnd w:id="186"/>
    </w:p>
    <w:p w:rsidR="002237EC" w:rsidRDefault="002237EC" w:rsidP="00C56504">
      <w:pPr>
        <w:pStyle w:val="a9"/>
        <w:adjustRightInd w:val="0"/>
        <w:snapToGrid w:val="0"/>
        <w:spacing w:after="0"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网络安全是一门新兴学科，随着</w:t>
      </w:r>
      <w:r>
        <w:rPr>
          <w:rFonts w:ascii="Times New Roman" w:hAnsi="Times New Roman" w:cs="Times New Roman"/>
          <w:color w:val="000000"/>
          <w:sz w:val="24"/>
        </w:rPr>
        <w:t>Internet</w:t>
      </w:r>
      <w:r>
        <w:rPr>
          <w:rFonts w:ascii="Times New Roman" w:hAnsi="Times New Roman" w:cs="Times New Roman"/>
          <w:color w:val="000000"/>
          <w:sz w:val="24"/>
        </w:rPr>
        <w:t>的应用普及，网络安全及相关知识已经成为网络工程及相关专业学生必须了解与掌握的知识之一。</w:t>
      </w:r>
    </w:p>
    <w:p w:rsidR="002237EC" w:rsidRDefault="002237EC" w:rsidP="00C56504">
      <w:pPr>
        <w:adjustRightInd w:val="0"/>
        <w:snapToGrid w:val="0"/>
        <w:spacing w:line="360" w:lineRule="auto"/>
        <w:ind w:firstLine="420"/>
        <w:rPr>
          <w:rFonts w:ascii="Times New Roman" w:hAnsi="Times New Roman" w:cs="Times New Roman"/>
          <w:color w:val="000000"/>
          <w:sz w:val="24"/>
        </w:rPr>
      </w:pPr>
      <w:r>
        <w:rPr>
          <w:rFonts w:ascii="Times New Roman" w:hAnsi="Times New Roman" w:cs="Times New Roman"/>
          <w:color w:val="000000"/>
          <w:sz w:val="24"/>
        </w:rPr>
        <w:t>本课程应使网络工程专业本科生了解掌握信息加密技术、数字签名与身份认证技术、信息隐藏技术、安全协议等网络安全领域重要的基本理论和方法；同时了解与掌握网络攻击及其防范的技术与方法。为学生从事网络系统的维护与管理打下良好的基础。</w:t>
      </w:r>
    </w:p>
    <w:p w:rsidR="002237EC" w:rsidRDefault="002237EC" w:rsidP="00C56504">
      <w:pPr>
        <w:autoSpaceDE w:val="0"/>
        <w:autoSpaceDN w:val="0"/>
        <w:adjustRightInd w:val="0"/>
        <w:snapToGrid w:val="0"/>
        <w:spacing w:line="360" w:lineRule="auto"/>
        <w:ind w:firstLine="480"/>
        <w:rPr>
          <w:rFonts w:ascii="Times New Roman" w:hAnsi="Times New Roman" w:cs="Times New Roman"/>
          <w:color w:val="000000"/>
          <w:sz w:val="24"/>
        </w:rPr>
      </w:pPr>
      <w:r>
        <w:rPr>
          <w:rFonts w:ascii="Times New Roman" w:hAnsi="Times New Roman" w:cs="Times New Roman"/>
          <w:sz w:val="24"/>
        </w:rPr>
        <w:t>课程与毕业生培养业务规格要求对应关系如表</w:t>
      </w:r>
      <w:r>
        <w:rPr>
          <w:rFonts w:ascii="Times New Roman" w:hAnsi="Times New Roman" w:cs="Times New Roman"/>
          <w:sz w:val="24"/>
        </w:rPr>
        <w:t>1</w:t>
      </w:r>
      <w:r>
        <w:rPr>
          <w:rFonts w:ascii="Times New Roman" w:hAnsi="Times New Roman" w:cs="Times New Roman"/>
          <w:sz w:val="24"/>
        </w:rPr>
        <w:t>所示。</w:t>
      </w:r>
    </w:p>
    <w:p w:rsidR="002237EC" w:rsidRDefault="002237EC" w:rsidP="00C56504">
      <w:pPr>
        <w:spacing w:line="360" w:lineRule="auto"/>
        <w:ind w:firstLine="480"/>
        <w:jc w:val="center"/>
        <w:rPr>
          <w:rFonts w:ascii="Times New Roman" w:eastAsia="黑体" w:hAnsi="Times New Roman" w:cs="Times New Roman"/>
          <w:bCs/>
          <w:color w:val="000000"/>
        </w:rPr>
      </w:pPr>
      <w:r>
        <w:rPr>
          <w:rFonts w:ascii="Times New Roman" w:eastAsia="黑体" w:hAnsi="Times New Roman" w:cs="Times New Roman"/>
          <w:bCs/>
          <w:color w:val="000000"/>
        </w:rPr>
        <w:t>表</w:t>
      </w:r>
      <w:r>
        <w:rPr>
          <w:rFonts w:ascii="Times New Roman" w:eastAsia="黑体" w:hAnsi="Times New Roman" w:cs="Times New Roman"/>
          <w:bCs/>
          <w:color w:val="000000"/>
        </w:rPr>
        <w:t xml:space="preserve">1 </w:t>
      </w:r>
      <w:r>
        <w:rPr>
          <w:rFonts w:ascii="Times New Roman" w:eastAsia="黑体" w:hAnsi="Times New Roman" w:cs="Times New Roman"/>
          <w:bCs/>
          <w:color w:val="000000"/>
        </w:rPr>
        <w:t>本课程与毕业生培养业务规格要求对应关系表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28"/>
        <w:gridCol w:w="4729"/>
      </w:tblGrid>
      <w:tr w:rsidR="002237EC" w:rsidTr="00081287">
        <w:tc>
          <w:tcPr>
            <w:tcW w:w="4728" w:type="dxa"/>
          </w:tcPr>
          <w:p w:rsidR="002237EC" w:rsidRDefault="002237EC" w:rsidP="00C56504">
            <w:pPr>
              <w:pStyle w:val="31"/>
              <w:adjustRightInd w:val="0"/>
              <w:snapToGrid w:val="0"/>
              <w:jc w:val="center"/>
              <w:rPr>
                <w:rFonts w:ascii="Times New Roman" w:hAnsi="Times New Roman" w:cs="Times New Roman"/>
                <w:b/>
                <w:bCs/>
                <w:color w:val="000000"/>
                <w:sz w:val="21"/>
              </w:rPr>
            </w:pPr>
            <w:r>
              <w:rPr>
                <w:rFonts w:ascii="Times New Roman" w:hAnsi="Times New Roman" w:cs="Times New Roman"/>
                <w:b/>
                <w:bCs/>
                <w:color w:val="000000"/>
                <w:sz w:val="21"/>
              </w:rPr>
              <w:t>业务规格要求</w:t>
            </w:r>
          </w:p>
        </w:tc>
        <w:tc>
          <w:tcPr>
            <w:tcW w:w="4729" w:type="dxa"/>
          </w:tcPr>
          <w:p w:rsidR="002237EC" w:rsidRDefault="002237EC" w:rsidP="00C56504">
            <w:pPr>
              <w:pStyle w:val="31"/>
              <w:adjustRightInd w:val="0"/>
              <w:snapToGrid w:val="0"/>
              <w:jc w:val="center"/>
              <w:rPr>
                <w:rFonts w:ascii="Times New Roman" w:hAnsi="Times New Roman" w:cs="Times New Roman"/>
                <w:b/>
                <w:bCs/>
                <w:color w:val="000000"/>
                <w:sz w:val="21"/>
              </w:rPr>
            </w:pPr>
            <w:r>
              <w:rPr>
                <w:rFonts w:ascii="Times New Roman" w:hAnsi="Times New Roman" w:cs="Times New Roman"/>
                <w:b/>
                <w:bCs/>
                <w:color w:val="000000"/>
                <w:sz w:val="21"/>
              </w:rPr>
              <w:t>课程支撑依据</w:t>
            </w:r>
          </w:p>
        </w:tc>
      </w:tr>
      <w:tr w:rsidR="002237EC" w:rsidTr="00081287">
        <w:tc>
          <w:tcPr>
            <w:tcW w:w="4728" w:type="dxa"/>
            <w:vAlign w:val="center"/>
          </w:tcPr>
          <w:p w:rsidR="002237EC" w:rsidRDefault="002237EC" w:rsidP="00C56504">
            <w:pPr>
              <w:adjustRightInd w:val="0"/>
              <w:snapToGrid w:val="0"/>
              <w:spacing w:line="360" w:lineRule="auto"/>
              <w:ind w:firstLineChars="100" w:firstLine="210"/>
              <w:rPr>
                <w:rFonts w:ascii="Times New Roman" w:hAnsi="Times New Roman" w:cs="Times New Roman"/>
                <w:color w:val="000000"/>
              </w:rPr>
            </w:pPr>
            <w:r>
              <w:rPr>
                <w:rFonts w:ascii="Times New Roman" w:hAnsi="Times New Roman" w:cs="Times New Roman"/>
                <w:color w:val="000000"/>
              </w:rPr>
              <w:lastRenderedPageBreak/>
              <w:t>培养学生系统地掌握网络安全技术领域的基本理论、基本知识；</w:t>
            </w:r>
          </w:p>
          <w:p w:rsidR="002237EC" w:rsidRDefault="002237EC" w:rsidP="00C56504">
            <w:pPr>
              <w:adjustRightInd w:val="0"/>
              <w:snapToGrid w:val="0"/>
              <w:spacing w:line="360" w:lineRule="auto"/>
              <w:ind w:firstLineChars="100" w:firstLine="210"/>
              <w:rPr>
                <w:rFonts w:ascii="Times New Roman" w:hAnsi="Times New Roman" w:cs="Times New Roman"/>
                <w:color w:val="000000"/>
              </w:rPr>
            </w:pPr>
            <w:r>
              <w:rPr>
                <w:rFonts w:ascii="Times New Roman" w:hAnsi="Times New Roman" w:cs="Times New Roman"/>
                <w:color w:val="000000"/>
              </w:rPr>
              <w:t>培养学生具备将计算机网网络语网络安全相结合的能力。</w:t>
            </w:r>
          </w:p>
        </w:tc>
        <w:tc>
          <w:tcPr>
            <w:tcW w:w="4729" w:type="dxa"/>
          </w:tcPr>
          <w:p w:rsidR="002237EC" w:rsidRDefault="002237EC" w:rsidP="00C56504">
            <w:pPr>
              <w:pStyle w:val="31"/>
              <w:numPr>
                <w:ilvl w:val="0"/>
                <w:numId w:val="58"/>
              </w:numPr>
              <w:adjustRightInd w:val="0"/>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学习信息加密技术</w:t>
            </w:r>
          </w:p>
          <w:p w:rsidR="002237EC" w:rsidRDefault="002237EC" w:rsidP="00C56504">
            <w:pPr>
              <w:pStyle w:val="31"/>
              <w:numPr>
                <w:ilvl w:val="0"/>
                <w:numId w:val="58"/>
              </w:numPr>
              <w:adjustRightInd w:val="0"/>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学习数字签名与身份认证技术</w:t>
            </w:r>
          </w:p>
          <w:p w:rsidR="002237EC" w:rsidRDefault="002237EC" w:rsidP="00C56504">
            <w:pPr>
              <w:pStyle w:val="31"/>
              <w:numPr>
                <w:ilvl w:val="0"/>
                <w:numId w:val="58"/>
              </w:numPr>
              <w:adjustRightInd w:val="0"/>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学习信息隐藏及数字水印技术</w:t>
            </w:r>
          </w:p>
          <w:p w:rsidR="002237EC" w:rsidRDefault="002237EC" w:rsidP="00C56504">
            <w:pPr>
              <w:pStyle w:val="31"/>
              <w:numPr>
                <w:ilvl w:val="0"/>
                <w:numId w:val="58"/>
              </w:numPr>
              <w:adjustRightInd w:val="0"/>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学习入侵检测及漏洞扫描技术</w:t>
            </w:r>
          </w:p>
          <w:p w:rsidR="002237EC" w:rsidRDefault="002237EC" w:rsidP="00C56504">
            <w:pPr>
              <w:pStyle w:val="31"/>
              <w:numPr>
                <w:ilvl w:val="0"/>
                <w:numId w:val="58"/>
              </w:numPr>
              <w:adjustRightInd w:val="0"/>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w:t>
            </w:r>
            <w:r>
              <w:rPr>
                <w:rFonts w:ascii="Times New Roman" w:hAnsi="Times New Roman" w:cs="Times New Roman"/>
                <w:color w:val="000000"/>
                <w:sz w:val="21"/>
              </w:rPr>
              <w:t>IP</w:t>
            </w:r>
            <w:r>
              <w:rPr>
                <w:rFonts w:ascii="Times New Roman" w:hAnsi="Times New Roman" w:cs="Times New Roman"/>
                <w:color w:val="000000"/>
                <w:sz w:val="21"/>
              </w:rPr>
              <w:t>安全协议</w:t>
            </w:r>
          </w:p>
          <w:p w:rsidR="002237EC" w:rsidRDefault="002237EC" w:rsidP="00C56504">
            <w:pPr>
              <w:pStyle w:val="31"/>
              <w:numPr>
                <w:ilvl w:val="0"/>
                <w:numId w:val="58"/>
              </w:numPr>
              <w:adjustRightInd w:val="0"/>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学习防火墙及</w:t>
            </w:r>
            <w:r>
              <w:rPr>
                <w:rFonts w:ascii="Times New Roman" w:hAnsi="Times New Roman" w:cs="Times New Roman"/>
                <w:color w:val="000000"/>
                <w:sz w:val="21"/>
              </w:rPr>
              <w:t>VPN</w:t>
            </w:r>
            <w:r>
              <w:rPr>
                <w:rFonts w:ascii="Times New Roman" w:hAnsi="Times New Roman" w:cs="Times New Roman"/>
                <w:color w:val="000000"/>
                <w:sz w:val="21"/>
              </w:rPr>
              <w:t>技术</w:t>
            </w:r>
          </w:p>
          <w:p w:rsidR="002237EC" w:rsidRDefault="002237EC" w:rsidP="00C56504">
            <w:pPr>
              <w:pStyle w:val="31"/>
              <w:numPr>
                <w:ilvl w:val="0"/>
                <w:numId w:val="58"/>
              </w:numPr>
              <w:adjustRightInd w:val="0"/>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学习应用安全技术及安全管理评价标准</w:t>
            </w:r>
          </w:p>
        </w:tc>
      </w:tr>
    </w:tbl>
    <w:p w:rsidR="002237EC" w:rsidRDefault="002237EC" w:rsidP="00E9278B">
      <w:pPr>
        <w:adjustRightInd w:val="0"/>
        <w:snapToGrid w:val="0"/>
        <w:spacing w:beforeLines="100" w:line="360" w:lineRule="auto"/>
        <w:rPr>
          <w:rFonts w:ascii="Times New Roman" w:hAnsi="Times New Roman" w:cs="Times New Roman"/>
          <w:b/>
          <w:color w:val="000000"/>
          <w:sz w:val="24"/>
        </w:rPr>
      </w:pPr>
      <w:bookmarkStart w:id="187" w:name="_Toc167628224"/>
      <w:r>
        <w:rPr>
          <w:rFonts w:ascii="Times New Roman" w:hAnsi="Times New Roman" w:cs="Times New Roman"/>
          <w:b/>
          <w:color w:val="000000"/>
          <w:sz w:val="24"/>
        </w:rPr>
        <w:t>二、课程的教学内容、基本要求和学时分配</w:t>
      </w:r>
      <w:bookmarkEnd w:id="187"/>
    </w:p>
    <w:p w:rsidR="002237EC" w:rsidRDefault="002237EC" w:rsidP="00C56504">
      <w:pPr>
        <w:tabs>
          <w:tab w:val="left" w:pos="900"/>
        </w:tabs>
        <w:adjustRightInd w:val="0"/>
        <w:spacing w:line="360" w:lineRule="auto"/>
        <w:ind w:left="420"/>
        <w:rPr>
          <w:rFonts w:ascii="Times New Roman" w:hAnsi="Times New Roman" w:cs="Times New Roman"/>
          <w:color w:val="000000"/>
          <w:sz w:val="24"/>
        </w:rPr>
      </w:pPr>
      <w:r>
        <w:rPr>
          <w:rFonts w:ascii="Times New Roman" w:hAnsi="Times New Roman" w:cs="Times New Roman"/>
          <w:color w:val="000000"/>
          <w:sz w:val="24"/>
        </w:rPr>
        <w:t xml:space="preserve">1. </w:t>
      </w:r>
      <w:r>
        <w:rPr>
          <w:rFonts w:ascii="Times New Roman" w:hAnsi="Times New Roman" w:cs="Times New Roman"/>
          <w:color w:val="000000"/>
          <w:sz w:val="24"/>
        </w:rPr>
        <w:t>网络安全的基本概念（</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tabs>
          <w:tab w:val="left" w:pos="900"/>
        </w:tabs>
        <w:spacing w:line="360" w:lineRule="auto"/>
        <w:ind w:leftChars="428" w:left="899"/>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 xml:space="preserve"> </w:t>
      </w:r>
      <w:r>
        <w:rPr>
          <w:rFonts w:ascii="Times New Roman" w:hAnsi="Times New Roman" w:cs="Times New Roman"/>
          <w:color w:val="000000"/>
          <w:sz w:val="24"/>
        </w:rPr>
        <w:t>网络安全的基本概念；（</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ind w:leftChars="428" w:left="899"/>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 xml:space="preserve"> </w:t>
      </w:r>
      <w:r>
        <w:rPr>
          <w:rFonts w:ascii="Times New Roman" w:hAnsi="Times New Roman" w:cs="Times New Roman"/>
          <w:color w:val="000000"/>
          <w:sz w:val="24"/>
        </w:rPr>
        <w:t>网络安全的各种技术；</w:t>
      </w:r>
    </w:p>
    <w:p w:rsidR="002237EC" w:rsidRDefault="002237EC" w:rsidP="00C56504">
      <w:pPr>
        <w:tabs>
          <w:tab w:val="left" w:pos="0"/>
        </w:tabs>
        <w:spacing w:line="360" w:lineRule="auto"/>
        <w:ind w:firstLineChars="300" w:firstLine="720"/>
        <w:rPr>
          <w:rFonts w:ascii="Times New Roman" w:hAnsi="Times New Roman" w:cs="Times New Roman"/>
          <w:color w:val="000000"/>
          <w:sz w:val="24"/>
        </w:rPr>
      </w:pPr>
      <w:r>
        <w:rPr>
          <w:rFonts w:ascii="Times New Roman" w:hAnsi="Times New Roman" w:cs="Times New Roman"/>
          <w:color w:val="000000"/>
          <w:sz w:val="24"/>
        </w:rPr>
        <w:t>基本要求：掌握网络安全的基本概念，了解网络安全中所涵盖的各种技术及学习网络安全的必要性。</w:t>
      </w:r>
    </w:p>
    <w:p w:rsidR="002237EC" w:rsidRDefault="002237EC" w:rsidP="00C56504">
      <w:pPr>
        <w:tabs>
          <w:tab w:val="left" w:pos="900"/>
        </w:tabs>
        <w:adjustRightInd w:val="0"/>
        <w:spacing w:line="360" w:lineRule="auto"/>
        <w:ind w:left="42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hAnsi="Times New Roman" w:cs="Times New Roman"/>
          <w:color w:val="000000"/>
          <w:sz w:val="24"/>
        </w:rPr>
        <w:t>信息加密技术基础（</w:t>
      </w:r>
      <w:r>
        <w:rPr>
          <w:rFonts w:ascii="Times New Roman" w:hAnsi="Times New Roman" w:cs="Times New Roman"/>
          <w:color w:val="000000"/>
          <w:sz w:val="24"/>
        </w:rPr>
        <w:t>8</w:t>
      </w:r>
      <w:r>
        <w:rPr>
          <w:rFonts w:ascii="Times New Roman" w:hAnsi="Times New Roman" w:cs="Times New Roman"/>
          <w:color w:val="000000"/>
          <w:sz w:val="24"/>
        </w:rPr>
        <w:t>学时）</w:t>
      </w:r>
      <w:r>
        <w:rPr>
          <w:rFonts w:ascii="Times New Roman" w:hAnsi="Times New Roman" w:cs="Times New Roman"/>
          <w:color w:val="000000"/>
          <w:sz w:val="24"/>
        </w:rPr>
        <w:t xml:space="preserve"> </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①</w:t>
      </w:r>
      <w:r>
        <w:rPr>
          <w:rFonts w:ascii="Times New Roman" w:hAnsi="Times New Roman" w:cs="Times New Roman"/>
          <w:color w:val="000000"/>
          <w:sz w:val="24"/>
        </w:rPr>
        <w:t xml:space="preserve"> </w:t>
      </w:r>
      <w:r>
        <w:rPr>
          <w:rFonts w:ascii="Times New Roman" w:hAnsi="Times New Roman" w:cs="Times New Roman"/>
          <w:color w:val="000000"/>
          <w:sz w:val="24"/>
        </w:rPr>
        <w:t>对称加密体制；（</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w:t>
      </w:r>
      <w:r>
        <w:rPr>
          <w:rFonts w:ascii="Times New Roman" w:hAnsi="Times New Roman" w:cs="Times New Roman"/>
          <w:color w:val="000000"/>
          <w:sz w:val="24"/>
        </w:rPr>
        <w:t>公钥密码体制；（</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③</w:t>
      </w:r>
      <w:r>
        <w:rPr>
          <w:rFonts w:ascii="Times New Roman" w:hAnsi="Times New Roman" w:cs="Times New Roman"/>
          <w:color w:val="000000"/>
          <w:sz w:val="24"/>
        </w:rPr>
        <w:t xml:space="preserve"> </w:t>
      </w:r>
      <w:r>
        <w:rPr>
          <w:rFonts w:ascii="Times New Roman" w:hAnsi="Times New Roman" w:cs="Times New Roman"/>
          <w:color w:val="000000"/>
          <w:sz w:val="24"/>
        </w:rPr>
        <w:t>密钥管理；</w:t>
      </w:r>
    </w:p>
    <w:p w:rsidR="002237EC" w:rsidRDefault="002237EC" w:rsidP="00C56504">
      <w:pPr>
        <w:tabs>
          <w:tab w:val="left" w:pos="900"/>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基本要求：掌握信息加密技术中最重要的两种加密体制对称加密体制和公钥密码体制，了解加密体制中密钥的管理方法。</w:t>
      </w:r>
    </w:p>
    <w:p w:rsidR="002237EC" w:rsidRDefault="002237EC" w:rsidP="00C56504">
      <w:pPr>
        <w:tabs>
          <w:tab w:val="left" w:pos="900"/>
        </w:tabs>
        <w:spacing w:line="360" w:lineRule="auto"/>
        <w:ind w:left="420"/>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hAnsi="Times New Roman" w:cs="Times New Roman"/>
          <w:color w:val="000000"/>
          <w:sz w:val="24"/>
        </w:rPr>
        <w:t>数字签名与身份认证（</w:t>
      </w:r>
      <w:r>
        <w:rPr>
          <w:rFonts w:ascii="Times New Roman" w:hAnsi="Times New Roman" w:cs="Times New Roman"/>
          <w:color w:val="000000"/>
          <w:sz w:val="24"/>
        </w:rPr>
        <w:t>8</w:t>
      </w:r>
      <w:r>
        <w:rPr>
          <w:rFonts w:ascii="Times New Roman" w:hAnsi="Times New Roman" w:cs="Times New Roman"/>
          <w:color w:val="000000"/>
          <w:sz w:val="24"/>
        </w:rPr>
        <w:t>学时）</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①</w:t>
      </w:r>
      <w:r>
        <w:rPr>
          <w:rFonts w:ascii="Times New Roman" w:hAnsi="Times New Roman" w:cs="Times New Roman"/>
          <w:color w:val="000000"/>
          <w:sz w:val="24"/>
        </w:rPr>
        <w:t xml:space="preserve"> </w:t>
      </w:r>
      <w:r>
        <w:rPr>
          <w:rFonts w:ascii="Times New Roman" w:hAnsi="Times New Roman" w:cs="Times New Roman"/>
          <w:color w:val="000000"/>
          <w:sz w:val="24"/>
        </w:rPr>
        <w:t>数字签名；（</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w:t>
      </w:r>
      <w:r>
        <w:rPr>
          <w:rFonts w:ascii="Times New Roman" w:hAnsi="Times New Roman" w:cs="Times New Roman"/>
          <w:color w:val="000000"/>
          <w:sz w:val="24"/>
        </w:rPr>
        <w:t>报文鉴别与散列函数；（</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Kerberos</w:t>
      </w:r>
      <w:r>
        <w:rPr>
          <w:rFonts w:ascii="Times New Roman" w:hAnsi="Times New Roman" w:cs="Times New Roman"/>
          <w:color w:val="000000"/>
          <w:sz w:val="24"/>
        </w:rPr>
        <w:t>认证服务及</w:t>
      </w:r>
      <w:r>
        <w:rPr>
          <w:rFonts w:ascii="Times New Roman" w:hAnsi="Times New Roman" w:cs="Times New Roman"/>
          <w:color w:val="000000"/>
          <w:sz w:val="24"/>
        </w:rPr>
        <w:t>X.509</w:t>
      </w:r>
      <w:r>
        <w:rPr>
          <w:rFonts w:ascii="Times New Roman" w:hAnsi="Times New Roman" w:cs="Times New Roman"/>
          <w:color w:val="000000"/>
          <w:sz w:val="24"/>
        </w:rPr>
        <w:t>认证服务；</w:t>
      </w:r>
    </w:p>
    <w:p w:rsidR="002237EC" w:rsidRDefault="002237EC" w:rsidP="00C56504">
      <w:pPr>
        <w:tabs>
          <w:tab w:val="left" w:pos="900"/>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基本要求：掌握数字签名以及身份认证的概念，掌握报文鉴别及散列函数的使用方法；了解</w:t>
      </w:r>
      <w:r>
        <w:rPr>
          <w:rFonts w:ascii="Times New Roman" w:hAnsi="Times New Roman" w:cs="Times New Roman"/>
          <w:color w:val="000000"/>
          <w:sz w:val="24"/>
        </w:rPr>
        <w:t>Kerberos</w:t>
      </w:r>
      <w:r>
        <w:rPr>
          <w:rFonts w:ascii="Times New Roman" w:hAnsi="Times New Roman" w:cs="Times New Roman"/>
          <w:color w:val="000000"/>
          <w:sz w:val="24"/>
        </w:rPr>
        <w:t>认证服务及</w:t>
      </w:r>
      <w:r>
        <w:rPr>
          <w:rFonts w:ascii="Times New Roman" w:hAnsi="Times New Roman" w:cs="Times New Roman"/>
          <w:color w:val="000000"/>
          <w:sz w:val="24"/>
        </w:rPr>
        <w:t>X.509</w:t>
      </w:r>
      <w:r>
        <w:rPr>
          <w:rFonts w:ascii="Times New Roman" w:hAnsi="Times New Roman" w:cs="Times New Roman"/>
          <w:color w:val="000000"/>
          <w:sz w:val="24"/>
        </w:rPr>
        <w:t>认证服务的使用方法。</w:t>
      </w:r>
    </w:p>
    <w:p w:rsidR="002237EC" w:rsidRDefault="002237EC" w:rsidP="00C56504">
      <w:pPr>
        <w:tabs>
          <w:tab w:val="left" w:pos="900"/>
        </w:tabs>
        <w:spacing w:line="360" w:lineRule="auto"/>
        <w:ind w:left="420"/>
        <w:rPr>
          <w:rFonts w:ascii="Times New Roman" w:hAnsi="Times New Roman" w:cs="Times New Roman"/>
          <w:color w:val="000000"/>
          <w:sz w:val="24"/>
        </w:rPr>
      </w:pPr>
      <w:r>
        <w:rPr>
          <w:rFonts w:ascii="Times New Roman" w:hAnsi="Times New Roman" w:cs="Times New Roman"/>
          <w:color w:val="000000"/>
          <w:sz w:val="24"/>
        </w:rPr>
        <w:lastRenderedPageBreak/>
        <w:t xml:space="preserve">4. </w:t>
      </w:r>
      <w:r>
        <w:rPr>
          <w:rFonts w:ascii="Times New Roman" w:hAnsi="Times New Roman" w:cs="Times New Roman"/>
          <w:color w:val="000000"/>
          <w:sz w:val="24"/>
        </w:rPr>
        <w:t>信息隐藏及数字水印技术（</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①</w:t>
      </w:r>
      <w:r>
        <w:rPr>
          <w:rFonts w:ascii="Times New Roman" w:hAnsi="Times New Roman" w:cs="Times New Roman"/>
          <w:color w:val="000000"/>
          <w:sz w:val="24"/>
        </w:rPr>
        <w:t xml:space="preserve"> </w:t>
      </w:r>
      <w:r>
        <w:rPr>
          <w:rFonts w:ascii="Times New Roman" w:hAnsi="Times New Roman" w:cs="Times New Roman"/>
          <w:color w:val="000000"/>
          <w:sz w:val="24"/>
        </w:rPr>
        <w:t>信息隐藏技术；（</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w:t>
      </w:r>
      <w:r>
        <w:rPr>
          <w:rFonts w:ascii="Times New Roman" w:hAnsi="Times New Roman" w:cs="Times New Roman"/>
          <w:color w:val="000000"/>
          <w:sz w:val="24"/>
        </w:rPr>
        <w:t>数字水印技术；（</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基本要求：掌握信息隐藏及数字水印技术的基本原理及实现方法。</w:t>
      </w:r>
    </w:p>
    <w:p w:rsidR="002237EC" w:rsidRDefault="002237EC" w:rsidP="00C56504">
      <w:pPr>
        <w:tabs>
          <w:tab w:val="left" w:pos="900"/>
        </w:tabs>
        <w:spacing w:line="360" w:lineRule="auto"/>
        <w:ind w:left="420"/>
        <w:rPr>
          <w:rFonts w:ascii="Times New Roman" w:hAnsi="Times New Roman" w:cs="Times New Roman"/>
          <w:color w:val="000000"/>
          <w:sz w:val="24"/>
        </w:rPr>
      </w:pPr>
      <w:r>
        <w:rPr>
          <w:rFonts w:ascii="Times New Roman" w:hAnsi="Times New Roman" w:cs="Times New Roman"/>
          <w:color w:val="000000"/>
          <w:sz w:val="24"/>
        </w:rPr>
        <w:t xml:space="preserve">5. </w:t>
      </w:r>
      <w:r>
        <w:rPr>
          <w:rFonts w:ascii="Times New Roman" w:hAnsi="Times New Roman" w:cs="Times New Roman"/>
          <w:color w:val="000000"/>
          <w:sz w:val="24"/>
        </w:rPr>
        <w:t>入侵检测及漏洞扫描技术（</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①</w:t>
      </w:r>
      <w:r>
        <w:rPr>
          <w:rFonts w:ascii="Times New Roman" w:hAnsi="Times New Roman" w:cs="Times New Roman"/>
          <w:color w:val="000000"/>
          <w:sz w:val="24"/>
        </w:rPr>
        <w:t xml:space="preserve"> </w:t>
      </w:r>
      <w:r>
        <w:rPr>
          <w:rFonts w:ascii="Times New Roman" w:hAnsi="Times New Roman" w:cs="Times New Roman"/>
          <w:color w:val="000000"/>
          <w:sz w:val="24"/>
        </w:rPr>
        <w:t>入侵检测技术原理；（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w:t>
      </w:r>
      <w:r>
        <w:rPr>
          <w:rFonts w:ascii="Times New Roman" w:hAnsi="Times New Roman" w:cs="Times New Roman"/>
          <w:color w:val="000000"/>
          <w:sz w:val="24"/>
        </w:rPr>
        <w:t>漏洞扫描技术原理；（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基本要求：掌握入侵检测技术以及漏洞扫描技术的原理及实现，了解几种典型的入侵检测和漏洞扫描工具软件。</w:t>
      </w:r>
    </w:p>
    <w:p w:rsidR="002237EC" w:rsidRDefault="002237EC" w:rsidP="00C56504">
      <w:pPr>
        <w:tabs>
          <w:tab w:val="left" w:pos="900"/>
        </w:tabs>
        <w:spacing w:line="360" w:lineRule="auto"/>
        <w:ind w:left="420"/>
        <w:rPr>
          <w:rFonts w:ascii="Times New Roman" w:hAnsi="Times New Roman" w:cs="Times New Roman"/>
          <w:color w:val="000000"/>
          <w:sz w:val="24"/>
        </w:rPr>
      </w:pPr>
      <w:r>
        <w:rPr>
          <w:rFonts w:ascii="Times New Roman" w:hAnsi="Times New Roman" w:cs="Times New Roman"/>
          <w:color w:val="000000"/>
          <w:sz w:val="24"/>
        </w:rPr>
        <w:t>6. IP</w:t>
      </w:r>
      <w:r>
        <w:rPr>
          <w:rFonts w:ascii="Times New Roman" w:hAnsi="Times New Roman" w:cs="Times New Roman"/>
          <w:color w:val="000000"/>
          <w:sz w:val="24"/>
        </w:rPr>
        <w:t>安全协议（</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①</w:t>
      </w:r>
      <w:r>
        <w:rPr>
          <w:rFonts w:ascii="Times New Roman" w:hAnsi="Times New Roman" w:cs="Times New Roman"/>
          <w:color w:val="000000"/>
          <w:sz w:val="24"/>
        </w:rPr>
        <w:t xml:space="preserve"> IPSec</w:t>
      </w:r>
      <w:r>
        <w:rPr>
          <w:rFonts w:ascii="Times New Roman" w:hAnsi="Times New Roman" w:cs="Times New Roman"/>
          <w:color w:val="000000"/>
          <w:sz w:val="24"/>
        </w:rPr>
        <w:t>协议工作模式及典型应用；（</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SSL</w:t>
      </w:r>
      <w:r>
        <w:rPr>
          <w:rFonts w:ascii="Times New Roman" w:hAnsi="Times New Roman" w:cs="Times New Roman"/>
          <w:color w:val="000000"/>
          <w:sz w:val="24"/>
        </w:rPr>
        <w:t>协议及</w:t>
      </w:r>
      <w:r>
        <w:rPr>
          <w:rFonts w:ascii="Times New Roman" w:hAnsi="Times New Roman" w:cs="Times New Roman"/>
          <w:color w:val="000000"/>
          <w:sz w:val="24"/>
        </w:rPr>
        <w:t>TLS</w:t>
      </w:r>
      <w:r>
        <w:rPr>
          <w:rFonts w:ascii="Times New Roman" w:hAnsi="Times New Roman" w:cs="Times New Roman"/>
          <w:color w:val="000000"/>
          <w:sz w:val="24"/>
        </w:rPr>
        <w:t>协议；</w:t>
      </w:r>
    </w:p>
    <w:p w:rsidR="002237EC" w:rsidRDefault="002237EC" w:rsidP="00C56504">
      <w:pPr>
        <w:tabs>
          <w:tab w:val="left" w:pos="900"/>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w:t>
      </w:r>
      <w:r>
        <w:rPr>
          <w:rFonts w:ascii="Times New Roman" w:hAnsi="Times New Roman" w:cs="Times New Roman"/>
          <w:color w:val="000000"/>
          <w:sz w:val="24"/>
        </w:rPr>
        <w:t>IP</w:t>
      </w:r>
      <w:r>
        <w:rPr>
          <w:rFonts w:ascii="Times New Roman" w:hAnsi="Times New Roman" w:cs="Times New Roman"/>
          <w:color w:val="000000"/>
          <w:sz w:val="24"/>
        </w:rPr>
        <w:t>安全协议的工作模式及典型应用，了解两种典型的协议</w:t>
      </w:r>
      <w:r>
        <w:rPr>
          <w:rFonts w:ascii="Times New Roman" w:hAnsi="Times New Roman" w:cs="Times New Roman"/>
          <w:color w:val="000000"/>
          <w:sz w:val="24"/>
        </w:rPr>
        <w:t>SSL</w:t>
      </w:r>
      <w:r>
        <w:rPr>
          <w:rFonts w:ascii="Times New Roman" w:hAnsi="Times New Roman" w:cs="Times New Roman"/>
          <w:color w:val="000000"/>
          <w:sz w:val="24"/>
        </w:rPr>
        <w:t>和</w:t>
      </w:r>
      <w:r>
        <w:rPr>
          <w:rFonts w:ascii="Times New Roman" w:hAnsi="Times New Roman" w:cs="Times New Roman"/>
          <w:color w:val="000000"/>
          <w:sz w:val="24"/>
        </w:rPr>
        <w:t>TLS</w:t>
      </w:r>
      <w:r>
        <w:rPr>
          <w:rFonts w:ascii="Times New Roman" w:hAnsi="Times New Roman" w:cs="Times New Roman"/>
          <w:color w:val="000000"/>
          <w:sz w:val="24"/>
        </w:rPr>
        <w:t>；掌握</w:t>
      </w:r>
      <w:r>
        <w:rPr>
          <w:rFonts w:ascii="Times New Roman" w:hAnsi="Times New Roman" w:cs="Times New Roman"/>
          <w:color w:val="000000"/>
          <w:sz w:val="24"/>
        </w:rPr>
        <w:t>SSL</w:t>
      </w:r>
      <w:r>
        <w:rPr>
          <w:rFonts w:ascii="Times New Roman" w:hAnsi="Times New Roman" w:cs="Times New Roman"/>
          <w:color w:val="000000"/>
          <w:sz w:val="24"/>
        </w:rPr>
        <w:t>协议协议格式及使用方法。</w:t>
      </w:r>
    </w:p>
    <w:p w:rsidR="002237EC" w:rsidRDefault="002237EC" w:rsidP="00C56504">
      <w:pPr>
        <w:tabs>
          <w:tab w:val="left" w:pos="900"/>
        </w:tabs>
        <w:spacing w:line="360" w:lineRule="auto"/>
        <w:ind w:left="420"/>
        <w:rPr>
          <w:rFonts w:ascii="Times New Roman" w:hAnsi="Times New Roman" w:cs="Times New Roman"/>
          <w:color w:val="000000"/>
          <w:sz w:val="24"/>
        </w:rPr>
      </w:pPr>
      <w:r>
        <w:rPr>
          <w:rFonts w:ascii="Times New Roman" w:hAnsi="Times New Roman" w:cs="Times New Roman"/>
          <w:color w:val="000000"/>
          <w:sz w:val="24"/>
        </w:rPr>
        <w:t xml:space="preserve">7. </w:t>
      </w:r>
      <w:r>
        <w:rPr>
          <w:rFonts w:ascii="Times New Roman" w:hAnsi="Times New Roman" w:cs="Times New Roman"/>
          <w:color w:val="000000"/>
          <w:sz w:val="24"/>
        </w:rPr>
        <w:t>防火墙及</w:t>
      </w:r>
      <w:r>
        <w:rPr>
          <w:rFonts w:ascii="Times New Roman" w:hAnsi="Times New Roman" w:cs="Times New Roman"/>
          <w:color w:val="000000"/>
          <w:sz w:val="24"/>
        </w:rPr>
        <w:t>VPN</w:t>
      </w:r>
      <w:r>
        <w:rPr>
          <w:rFonts w:ascii="Times New Roman" w:hAnsi="Times New Roman" w:cs="Times New Roman"/>
          <w:color w:val="000000"/>
          <w:sz w:val="24"/>
        </w:rPr>
        <w:t>技术（</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①</w:t>
      </w:r>
      <w:r>
        <w:rPr>
          <w:rFonts w:ascii="Times New Roman" w:hAnsi="Times New Roman" w:cs="Times New Roman"/>
          <w:color w:val="000000"/>
          <w:sz w:val="24"/>
        </w:rPr>
        <w:t xml:space="preserve"> </w:t>
      </w:r>
      <w:r>
        <w:rPr>
          <w:rFonts w:ascii="Times New Roman" w:hAnsi="Times New Roman" w:cs="Times New Roman"/>
          <w:color w:val="000000"/>
          <w:sz w:val="24"/>
        </w:rPr>
        <w:t>防护墙实现原理及体系结构；（</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VPN</w:t>
      </w:r>
      <w:r>
        <w:rPr>
          <w:rFonts w:ascii="Times New Roman" w:hAnsi="Times New Roman" w:cs="Times New Roman"/>
          <w:color w:val="000000"/>
          <w:sz w:val="24"/>
        </w:rPr>
        <w:t>技术；</w:t>
      </w:r>
    </w:p>
    <w:p w:rsidR="002237EC" w:rsidRDefault="002237EC" w:rsidP="00C56504">
      <w:pPr>
        <w:tabs>
          <w:tab w:val="left" w:pos="900"/>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基本要求：掌握防火墙原理及体系结构，了解</w:t>
      </w:r>
      <w:r>
        <w:rPr>
          <w:rFonts w:ascii="Times New Roman" w:hAnsi="Times New Roman" w:cs="Times New Roman"/>
          <w:color w:val="000000"/>
          <w:sz w:val="24"/>
        </w:rPr>
        <w:t>VPN</w:t>
      </w:r>
      <w:r>
        <w:rPr>
          <w:rFonts w:ascii="Times New Roman" w:hAnsi="Times New Roman" w:cs="Times New Roman"/>
          <w:color w:val="000000"/>
          <w:sz w:val="24"/>
        </w:rPr>
        <w:t>技术概念及原理。通过实验设计并掌握防火墙和</w:t>
      </w:r>
      <w:r>
        <w:rPr>
          <w:rFonts w:ascii="Times New Roman" w:hAnsi="Times New Roman" w:cs="Times New Roman"/>
          <w:color w:val="000000"/>
          <w:sz w:val="24"/>
        </w:rPr>
        <w:t>VPN</w:t>
      </w:r>
      <w:r>
        <w:rPr>
          <w:rFonts w:ascii="Times New Roman" w:hAnsi="Times New Roman" w:cs="Times New Roman"/>
          <w:color w:val="000000"/>
          <w:sz w:val="24"/>
        </w:rPr>
        <w:t>的参数配置方法。</w:t>
      </w:r>
    </w:p>
    <w:p w:rsidR="002237EC" w:rsidRDefault="002237EC" w:rsidP="00C56504">
      <w:pPr>
        <w:tabs>
          <w:tab w:val="left" w:pos="900"/>
        </w:tabs>
        <w:spacing w:line="360" w:lineRule="auto"/>
        <w:ind w:left="420"/>
        <w:rPr>
          <w:rFonts w:ascii="Times New Roman" w:hAnsi="Times New Roman" w:cs="Times New Roman"/>
          <w:color w:val="000000"/>
          <w:sz w:val="24"/>
        </w:rPr>
      </w:pPr>
      <w:r>
        <w:rPr>
          <w:rFonts w:ascii="Times New Roman" w:hAnsi="Times New Roman" w:cs="Times New Roman"/>
          <w:color w:val="000000"/>
          <w:sz w:val="24"/>
        </w:rPr>
        <w:t xml:space="preserve">8. </w:t>
      </w:r>
      <w:r>
        <w:rPr>
          <w:rFonts w:ascii="Times New Roman" w:hAnsi="Times New Roman" w:cs="Times New Roman"/>
          <w:color w:val="000000"/>
          <w:sz w:val="24"/>
        </w:rPr>
        <w:t>应用安全（</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①</w:t>
      </w:r>
      <w:r>
        <w:rPr>
          <w:rFonts w:ascii="Times New Roman" w:hAnsi="Times New Roman" w:cs="Times New Roman"/>
          <w:color w:val="000000"/>
          <w:sz w:val="24"/>
        </w:rPr>
        <w:t xml:space="preserve"> </w:t>
      </w:r>
      <w:r>
        <w:rPr>
          <w:rFonts w:ascii="Times New Roman" w:hAnsi="Times New Roman" w:cs="Times New Roman"/>
          <w:color w:val="000000"/>
          <w:sz w:val="24"/>
        </w:rPr>
        <w:t>电子邮件安全；</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w:t>
      </w:r>
      <w:r>
        <w:rPr>
          <w:rFonts w:ascii="Times New Roman" w:hAnsi="Times New Roman" w:cs="Times New Roman"/>
          <w:color w:val="000000"/>
          <w:sz w:val="24"/>
        </w:rPr>
        <w:t>电子商务安全；</w:t>
      </w:r>
    </w:p>
    <w:p w:rsidR="002237EC" w:rsidRDefault="002237EC" w:rsidP="00C56504">
      <w:pPr>
        <w:tabs>
          <w:tab w:val="left" w:pos="900"/>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基本要求：了解电子邮件和电子商务的安全配置方法。</w:t>
      </w:r>
    </w:p>
    <w:p w:rsidR="002237EC" w:rsidRDefault="002237EC" w:rsidP="00C56504">
      <w:pPr>
        <w:tabs>
          <w:tab w:val="left" w:pos="900"/>
        </w:tabs>
        <w:spacing w:line="360" w:lineRule="auto"/>
        <w:ind w:left="420"/>
        <w:rPr>
          <w:rFonts w:ascii="Times New Roman" w:hAnsi="Times New Roman" w:cs="Times New Roman"/>
          <w:color w:val="000000"/>
          <w:sz w:val="24"/>
        </w:rPr>
      </w:pPr>
      <w:r>
        <w:rPr>
          <w:rFonts w:ascii="Times New Roman" w:hAnsi="Times New Roman" w:cs="Times New Roman"/>
          <w:color w:val="000000"/>
          <w:sz w:val="24"/>
        </w:rPr>
        <w:t xml:space="preserve">9. </w:t>
      </w:r>
      <w:r>
        <w:rPr>
          <w:rFonts w:ascii="Times New Roman" w:hAnsi="Times New Roman" w:cs="Times New Roman"/>
          <w:color w:val="000000"/>
          <w:sz w:val="24"/>
        </w:rPr>
        <w:t>安全管理及评价标准（</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lastRenderedPageBreak/>
        <w:tab/>
      </w:r>
      <w:r>
        <w:rPr>
          <w:rFonts w:ascii="宋体" w:eastAsia="宋体" w:hAnsi="宋体" w:cs="宋体" w:hint="eastAsia"/>
          <w:color w:val="000000"/>
          <w:sz w:val="24"/>
        </w:rPr>
        <w:t>①</w:t>
      </w:r>
      <w:r>
        <w:rPr>
          <w:rFonts w:ascii="Times New Roman" w:hAnsi="Times New Roman" w:cs="Times New Roman"/>
          <w:color w:val="000000"/>
          <w:sz w:val="24"/>
        </w:rPr>
        <w:t xml:space="preserve"> </w:t>
      </w:r>
      <w:r>
        <w:rPr>
          <w:rFonts w:ascii="Times New Roman" w:hAnsi="Times New Roman" w:cs="Times New Roman"/>
          <w:color w:val="000000"/>
          <w:sz w:val="24"/>
        </w:rPr>
        <w:t>网络风险分析及评估；</w:t>
      </w:r>
      <w:r>
        <w:rPr>
          <w:rFonts w:ascii="Times New Roman" w:hAnsi="Times New Roman" w:cs="Times New Roman"/>
          <w:color w:val="000000"/>
          <w:sz w:val="24"/>
        </w:rPr>
        <w:t xml:space="preserve"> </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w:t>
      </w:r>
      <w:r>
        <w:rPr>
          <w:rFonts w:ascii="Times New Roman" w:hAnsi="Times New Roman" w:cs="Times New Roman"/>
          <w:color w:val="000000"/>
          <w:sz w:val="24"/>
        </w:rPr>
        <w:t>安全评价标准；</w:t>
      </w:r>
    </w:p>
    <w:p w:rsidR="002237EC" w:rsidRDefault="002237EC" w:rsidP="00C56504">
      <w:pPr>
        <w:tabs>
          <w:tab w:val="left" w:pos="900"/>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基本要求：了解网络风险的分析及评估方法，了解网络安全的评价标准。</w:t>
      </w:r>
    </w:p>
    <w:p w:rsidR="002237EC" w:rsidRDefault="002237EC" w:rsidP="00C56504">
      <w:pPr>
        <w:tabs>
          <w:tab w:val="left" w:pos="900"/>
        </w:tabs>
        <w:spacing w:line="360" w:lineRule="auto"/>
        <w:ind w:left="420"/>
        <w:rPr>
          <w:rFonts w:ascii="Times New Roman" w:hAnsi="Times New Roman" w:cs="Times New Roman"/>
          <w:color w:val="000000"/>
          <w:sz w:val="24"/>
        </w:rPr>
      </w:pPr>
      <w:r>
        <w:rPr>
          <w:rFonts w:ascii="Times New Roman" w:hAnsi="Times New Roman" w:cs="Times New Roman"/>
          <w:color w:val="000000"/>
          <w:sz w:val="24"/>
        </w:rPr>
        <w:t xml:space="preserve">10. </w:t>
      </w:r>
      <w:r>
        <w:rPr>
          <w:rFonts w:ascii="Times New Roman" w:hAnsi="Times New Roman" w:cs="Times New Roman"/>
          <w:color w:val="000000"/>
          <w:sz w:val="24"/>
        </w:rPr>
        <w:t>新一代网络安全趋势（</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①</w:t>
      </w:r>
      <w:r>
        <w:rPr>
          <w:rFonts w:ascii="Times New Roman" w:hAnsi="Times New Roman" w:cs="Times New Roman"/>
          <w:color w:val="000000"/>
          <w:sz w:val="24"/>
        </w:rPr>
        <w:t xml:space="preserve"> </w:t>
      </w:r>
      <w:r>
        <w:rPr>
          <w:rFonts w:ascii="Times New Roman" w:hAnsi="Times New Roman" w:cs="Times New Roman"/>
          <w:color w:val="000000"/>
          <w:sz w:val="24"/>
        </w:rPr>
        <w:t>网络安全新的发展；</w:t>
      </w:r>
      <w:r>
        <w:rPr>
          <w:rFonts w:ascii="Times New Roman" w:hAnsi="Times New Roman" w:cs="Times New Roman"/>
          <w:color w:val="000000"/>
          <w:sz w:val="24"/>
        </w:rPr>
        <w:t xml:space="preserve"> </w:t>
      </w:r>
    </w:p>
    <w:p w:rsidR="002237EC" w:rsidRDefault="002237EC" w:rsidP="00C56504">
      <w:pPr>
        <w:tabs>
          <w:tab w:val="left" w:pos="900"/>
        </w:tabs>
        <w:spacing w:line="360" w:lineRule="auto"/>
        <w:rPr>
          <w:rFonts w:ascii="Times New Roman" w:hAnsi="Times New Roman" w:cs="Times New Roman"/>
          <w:color w:val="000000"/>
          <w:sz w:val="24"/>
        </w:rPr>
      </w:pPr>
      <w:r>
        <w:rPr>
          <w:rFonts w:ascii="Times New Roman" w:hAnsi="Times New Roman" w:cs="Times New Roman"/>
          <w:color w:val="000000"/>
          <w:sz w:val="24"/>
        </w:rPr>
        <w:tab/>
      </w:r>
      <w:r>
        <w:rPr>
          <w:rFonts w:ascii="宋体" w:eastAsia="宋体" w:hAnsi="宋体" w:cs="宋体" w:hint="eastAsia"/>
          <w:color w:val="000000"/>
          <w:sz w:val="24"/>
        </w:rPr>
        <w:t>②</w:t>
      </w:r>
      <w:r>
        <w:rPr>
          <w:rFonts w:ascii="Times New Roman" w:hAnsi="Times New Roman" w:cs="Times New Roman"/>
          <w:color w:val="000000"/>
          <w:sz w:val="24"/>
        </w:rPr>
        <w:t xml:space="preserve"> </w:t>
      </w:r>
      <w:r>
        <w:rPr>
          <w:rFonts w:ascii="Times New Roman" w:hAnsi="Times New Roman" w:cs="Times New Roman"/>
          <w:color w:val="000000"/>
          <w:sz w:val="24"/>
        </w:rPr>
        <w:t>网络安全技术展望；</w:t>
      </w:r>
    </w:p>
    <w:p w:rsidR="002237EC" w:rsidRDefault="002237EC" w:rsidP="00C56504">
      <w:pPr>
        <w:tabs>
          <w:tab w:val="left" w:pos="900"/>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基本要求：了解网络安全未来的发展趋势及网络安全新技术的发展走向。</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注：有</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标记的为要求重点掌握的内容。</w:t>
      </w:r>
    </w:p>
    <w:p w:rsidR="002237EC" w:rsidRDefault="002237EC" w:rsidP="00E9278B">
      <w:pPr>
        <w:adjustRightInd w:val="0"/>
        <w:snapToGrid w:val="0"/>
        <w:spacing w:beforeLines="100" w:line="360" w:lineRule="auto"/>
        <w:rPr>
          <w:rFonts w:ascii="Times New Roman" w:hAnsi="Times New Roman" w:cs="Times New Roman"/>
          <w:b/>
          <w:color w:val="000000"/>
          <w:sz w:val="24"/>
        </w:rPr>
      </w:pPr>
      <w:bookmarkStart w:id="188" w:name="_Toc167628225"/>
      <w:r>
        <w:rPr>
          <w:rFonts w:ascii="Times New Roman" w:hAnsi="Times New Roman" w:cs="Times New Roman"/>
          <w:b/>
          <w:color w:val="000000"/>
          <w:sz w:val="24"/>
        </w:rPr>
        <w:t>三、实验内容、基本要求及学时分配</w:t>
      </w:r>
      <w:bookmarkEnd w:id="188"/>
    </w:p>
    <w:p w:rsidR="002237EC" w:rsidRDefault="002237EC" w:rsidP="00C56504">
      <w:pPr>
        <w:autoSpaceDE w:val="0"/>
        <w:autoSpaceDN w:val="0"/>
        <w:spacing w:line="360" w:lineRule="auto"/>
        <w:ind w:firstLine="480"/>
        <w:rPr>
          <w:rFonts w:ascii="Times New Roman" w:hAnsi="Times New Roman" w:cs="Times New Roman"/>
          <w:color w:val="000000"/>
          <w:sz w:val="24"/>
        </w:rPr>
      </w:pPr>
      <w:r>
        <w:rPr>
          <w:rFonts w:ascii="Times New Roman" w:hAnsi="Times New Roman" w:cs="Times New Roman"/>
          <w:color w:val="000000"/>
          <w:sz w:val="24"/>
          <w:lang w:val="zh-CN"/>
        </w:rPr>
        <w:t>本课程除讲授</w:t>
      </w:r>
      <w:r>
        <w:rPr>
          <w:rFonts w:ascii="Times New Roman" w:hAnsi="Times New Roman" w:cs="Times New Roman"/>
          <w:color w:val="000000"/>
          <w:sz w:val="24"/>
          <w:lang w:val="zh-CN"/>
        </w:rPr>
        <w:t>40</w:t>
      </w:r>
      <w:r>
        <w:rPr>
          <w:rFonts w:ascii="Times New Roman" w:hAnsi="Times New Roman" w:cs="Times New Roman"/>
          <w:color w:val="000000"/>
          <w:sz w:val="24"/>
          <w:lang w:val="zh-CN"/>
        </w:rPr>
        <w:t>学时外，另有</w:t>
      </w:r>
      <w:r>
        <w:rPr>
          <w:rFonts w:ascii="Times New Roman" w:hAnsi="Times New Roman" w:cs="Times New Roman"/>
          <w:color w:val="000000"/>
          <w:sz w:val="24"/>
        </w:rPr>
        <w:t>8</w:t>
      </w:r>
      <w:r>
        <w:rPr>
          <w:rFonts w:ascii="Times New Roman" w:hAnsi="Times New Roman" w:cs="Times New Roman"/>
          <w:color w:val="000000"/>
          <w:sz w:val="24"/>
          <w:lang w:val="zh-CN"/>
        </w:rPr>
        <w:t>学时实验，让学生熟悉网络环境的安全配置，操作系统的安全配置等。实验项目包括：</w:t>
      </w:r>
    </w:p>
    <w:p w:rsidR="002237EC" w:rsidRDefault="002237EC" w:rsidP="00C56504">
      <w:pPr>
        <w:numPr>
          <w:ilvl w:val="0"/>
          <w:numId w:val="64"/>
        </w:numPr>
        <w:autoSpaceDE w:val="0"/>
        <w:autoSpaceDN w:val="0"/>
        <w:adjustRightInd w:val="0"/>
        <w:spacing w:line="360" w:lineRule="auto"/>
        <w:textAlignment w:val="baseline"/>
        <w:rPr>
          <w:rFonts w:ascii="Times New Roman" w:hAnsi="Times New Roman" w:cs="Times New Roman"/>
          <w:bCs/>
          <w:color w:val="000000"/>
          <w:sz w:val="24"/>
        </w:rPr>
      </w:pPr>
      <w:r>
        <w:rPr>
          <w:rFonts w:ascii="Times New Roman" w:hAnsi="Times New Roman" w:cs="Times New Roman"/>
          <w:bCs/>
          <w:color w:val="000000"/>
          <w:sz w:val="24"/>
        </w:rPr>
        <w:t>防火墙的安全配置。</w:t>
      </w:r>
      <w:r>
        <w:rPr>
          <w:rFonts w:ascii="Times New Roman" w:hAnsi="Times New Roman" w:cs="Times New Roman"/>
          <w:bCs/>
          <w:color w:val="000000"/>
          <w:sz w:val="24"/>
        </w:rPr>
        <w:t>(4</w:t>
      </w:r>
      <w:r>
        <w:rPr>
          <w:rFonts w:ascii="Times New Roman" w:hAnsi="Times New Roman" w:cs="Times New Roman"/>
          <w:bCs/>
          <w:color w:val="000000"/>
          <w:sz w:val="24"/>
        </w:rPr>
        <w:t>学时</w:t>
      </w:r>
      <w:r>
        <w:rPr>
          <w:rFonts w:ascii="Times New Roman" w:hAnsi="Times New Roman" w:cs="Times New Roman"/>
          <w:bCs/>
          <w:color w:val="000000"/>
          <w:sz w:val="24"/>
        </w:rPr>
        <w:t>)</w:t>
      </w:r>
    </w:p>
    <w:p w:rsidR="002237EC" w:rsidRDefault="002237EC" w:rsidP="00C56504">
      <w:pPr>
        <w:autoSpaceDE w:val="0"/>
        <w:autoSpaceDN w:val="0"/>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掌握防火墙的基本工作方法，设计防火墙安全参数的配置规则及方法。</w:t>
      </w:r>
    </w:p>
    <w:p w:rsidR="002237EC" w:rsidRDefault="002237EC" w:rsidP="00C56504">
      <w:pPr>
        <w:numPr>
          <w:ilvl w:val="0"/>
          <w:numId w:val="64"/>
        </w:numPr>
        <w:autoSpaceDE w:val="0"/>
        <w:autoSpaceDN w:val="0"/>
        <w:adjustRightInd w:val="0"/>
        <w:spacing w:line="360" w:lineRule="auto"/>
        <w:textAlignment w:val="baseline"/>
        <w:rPr>
          <w:rFonts w:ascii="Times New Roman" w:hAnsi="Times New Roman" w:cs="Times New Roman"/>
          <w:bCs/>
          <w:color w:val="000000"/>
          <w:sz w:val="24"/>
        </w:rPr>
      </w:pPr>
      <w:r>
        <w:rPr>
          <w:rFonts w:ascii="Times New Roman" w:hAnsi="Times New Roman" w:cs="Times New Roman"/>
          <w:bCs/>
          <w:color w:val="000000"/>
          <w:sz w:val="24"/>
        </w:rPr>
        <w:t>VPN</w:t>
      </w:r>
      <w:r>
        <w:rPr>
          <w:rFonts w:ascii="Times New Roman" w:hAnsi="Times New Roman" w:cs="Times New Roman"/>
          <w:bCs/>
          <w:color w:val="000000"/>
          <w:sz w:val="24"/>
        </w:rPr>
        <w:t>的安全配置。</w:t>
      </w:r>
      <w:r>
        <w:rPr>
          <w:rFonts w:ascii="Times New Roman" w:hAnsi="Times New Roman" w:cs="Times New Roman"/>
          <w:bCs/>
          <w:color w:val="000000"/>
          <w:sz w:val="24"/>
        </w:rPr>
        <w:t>(4</w:t>
      </w:r>
      <w:r>
        <w:rPr>
          <w:rFonts w:ascii="Times New Roman" w:hAnsi="Times New Roman" w:cs="Times New Roman"/>
          <w:bCs/>
          <w:color w:val="000000"/>
          <w:sz w:val="24"/>
        </w:rPr>
        <w:t>学时</w:t>
      </w:r>
      <w:r>
        <w:rPr>
          <w:rFonts w:ascii="Times New Roman" w:hAnsi="Times New Roman" w:cs="Times New Roman"/>
          <w:bCs/>
          <w:color w:val="000000"/>
          <w:sz w:val="24"/>
        </w:rPr>
        <w:t>)</w:t>
      </w:r>
    </w:p>
    <w:p w:rsidR="002237EC" w:rsidRDefault="002237EC" w:rsidP="00C56504">
      <w:pPr>
        <w:autoSpaceDE w:val="0"/>
        <w:autoSpaceDN w:val="0"/>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熟悉并掌握</w:t>
      </w:r>
      <w:r>
        <w:rPr>
          <w:rFonts w:ascii="Times New Roman" w:hAnsi="Times New Roman" w:cs="Times New Roman"/>
          <w:color w:val="000000"/>
          <w:sz w:val="24"/>
        </w:rPr>
        <w:t>VPN</w:t>
      </w:r>
      <w:r>
        <w:rPr>
          <w:rFonts w:ascii="Times New Roman" w:hAnsi="Times New Roman" w:cs="Times New Roman"/>
          <w:color w:val="000000"/>
          <w:sz w:val="24"/>
        </w:rPr>
        <w:t>的工作原理，设计</w:t>
      </w:r>
      <w:r>
        <w:rPr>
          <w:rFonts w:ascii="Times New Roman" w:hAnsi="Times New Roman" w:cs="Times New Roman"/>
          <w:color w:val="000000"/>
          <w:sz w:val="24"/>
        </w:rPr>
        <w:t>VPN</w:t>
      </w:r>
      <w:r>
        <w:rPr>
          <w:rFonts w:ascii="Times New Roman" w:hAnsi="Times New Roman" w:cs="Times New Roman"/>
          <w:color w:val="000000"/>
          <w:sz w:val="24"/>
        </w:rPr>
        <w:t>参数的配置规则及方法。</w:t>
      </w:r>
    </w:p>
    <w:p w:rsidR="002237EC" w:rsidRDefault="002237EC" w:rsidP="00E9278B">
      <w:pPr>
        <w:adjustRightInd w:val="0"/>
        <w:snapToGrid w:val="0"/>
        <w:spacing w:beforeLines="100" w:line="360" w:lineRule="auto"/>
        <w:rPr>
          <w:rFonts w:ascii="Times New Roman" w:hAnsi="Times New Roman" w:cs="Times New Roman"/>
          <w:b/>
          <w:color w:val="000000"/>
          <w:sz w:val="24"/>
        </w:rPr>
      </w:pPr>
      <w:bookmarkStart w:id="189" w:name="_Toc167628226"/>
      <w:r>
        <w:rPr>
          <w:rFonts w:ascii="Times New Roman" w:hAnsi="Times New Roman" w:cs="Times New Roman"/>
          <w:b/>
          <w:color w:val="000000"/>
          <w:sz w:val="24"/>
        </w:rPr>
        <w:t>四、教材及主要参考书</w:t>
      </w:r>
      <w:bookmarkEnd w:id="189"/>
    </w:p>
    <w:p w:rsidR="002237EC" w:rsidRDefault="002237EC" w:rsidP="00C56504">
      <w:pPr>
        <w:spacing w:line="360" w:lineRule="auto"/>
        <w:ind w:firstLineChars="150" w:firstLine="360"/>
        <w:rPr>
          <w:rFonts w:ascii="Times New Roman" w:hAnsi="Times New Roman" w:cs="Times New Roman"/>
          <w:color w:val="000000"/>
          <w:sz w:val="24"/>
        </w:rPr>
      </w:pPr>
      <w:bookmarkStart w:id="190" w:name="_Toc167628227"/>
      <w:r>
        <w:rPr>
          <w:rFonts w:ascii="Times New Roman" w:hAnsi="Times New Roman" w:cs="Times New Roman"/>
          <w:color w:val="000000"/>
          <w:sz w:val="24"/>
        </w:rPr>
        <w:t xml:space="preserve">[1] </w:t>
      </w:r>
      <w:r>
        <w:rPr>
          <w:rFonts w:ascii="Times New Roman" w:hAnsi="Times New Roman" w:cs="Times New Roman"/>
          <w:color w:val="000000"/>
          <w:sz w:val="24"/>
        </w:rPr>
        <w:t>安葳鹏等</w:t>
      </w:r>
      <w:r>
        <w:rPr>
          <w:rFonts w:ascii="Times New Roman" w:hAnsi="Times New Roman" w:cs="Times New Roman"/>
          <w:color w:val="000000"/>
          <w:sz w:val="24"/>
        </w:rPr>
        <w:t xml:space="preserve">. </w:t>
      </w:r>
      <w:r>
        <w:rPr>
          <w:rFonts w:ascii="Times New Roman" w:hAnsi="Times New Roman" w:cs="Times New Roman"/>
          <w:color w:val="000000"/>
          <w:sz w:val="24"/>
        </w:rPr>
        <w:t>网络信息安全</w:t>
      </w:r>
      <w:r>
        <w:rPr>
          <w:rFonts w:ascii="Times New Roman" w:hAnsi="Times New Roman" w:cs="Times New Roman"/>
          <w:color w:val="000000"/>
          <w:sz w:val="24"/>
        </w:rPr>
        <w:t xml:space="preserve">. </w:t>
      </w:r>
      <w:r>
        <w:rPr>
          <w:rFonts w:ascii="Times New Roman" w:hAnsi="Times New Roman" w:cs="Times New Roman"/>
          <w:color w:val="000000"/>
          <w:sz w:val="24"/>
        </w:rPr>
        <w:t>清华大学出版社</w:t>
      </w:r>
      <w:r>
        <w:rPr>
          <w:rFonts w:ascii="Times New Roman" w:hAnsi="Times New Roman" w:cs="Times New Roman"/>
          <w:color w:val="000000"/>
          <w:sz w:val="24"/>
        </w:rPr>
        <w:t>, 2010.6</w:t>
      </w:r>
    </w:p>
    <w:p w:rsidR="002237EC" w:rsidRDefault="002237EC" w:rsidP="00C56504">
      <w:pPr>
        <w:spacing w:line="360" w:lineRule="auto"/>
        <w:ind w:firstLineChars="150" w:firstLine="36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hAnsi="Times New Roman" w:cs="Times New Roman"/>
          <w:color w:val="000000"/>
          <w:sz w:val="24"/>
        </w:rPr>
        <w:t>蒋天发等</w:t>
      </w:r>
      <w:r>
        <w:rPr>
          <w:rFonts w:ascii="Times New Roman" w:hAnsi="Times New Roman" w:cs="Times New Roman"/>
          <w:color w:val="000000"/>
          <w:sz w:val="24"/>
        </w:rPr>
        <w:t xml:space="preserve">. </w:t>
      </w:r>
      <w:r>
        <w:rPr>
          <w:rFonts w:ascii="Times New Roman" w:hAnsi="Times New Roman" w:cs="Times New Roman"/>
          <w:color w:val="000000"/>
          <w:sz w:val="24"/>
        </w:rPr>
        <w:t>网络信息安全</w:t>
      </w:r>
      <w:r>
        <w:rPr>
          <w:rFonts w:ascii="Times New Roman" w:hAnsi="Times New Roman" w:cs="Times New Roman"/>
          <w:color w:val="000000"/>
          <w:sz w:val="24"/>
        </w:rPr>
        <w:t xml:space="preserve">. </w:t>
      </w:r>
      <w:r>
        <w:rPr>
          <w:rFonts w:ascii="Times New Roman" w:hAnsi="Times New Roman" w:cs="Times New Roman"/>
          <w:color w:val="000000"/>
          <w:sz w:val="24"/>
        </w:rPr>
        <w:t>电子工业出版社</w:t>
      </w:r>
      <w:r>
        <w:rPr>
          <w:rFonts w:ascii="Times New Roman" w:hAnsi="Times New Roman" w:cs="Times New Roman"/>
          <w:color w:val="000000"/>
          <w:sz w:val="24"/>
        </w:rPr>
        <w:t>, 2009.1</w:t>
      </w:r>
    </w:p>
    <w:p w:rsidR="002237EC" w:rsidRDefault="002237EC" w:rsidP="00C56504">
      <w:pPr>
        <w:spacing w:line="360" w:lineRule="auto"/>
        <w:ind w:firstLineChars="150" w:firstLine="360"/>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hAnsi="Times New Roman" w:cs="Times New Roman"/>
          <w:color w:val="000000"/>
          <w:sz w:val="24"/>
        </w:rPr>
        <w:t>马利等</w:t>
      </w:r>
      <w:r>
        <w:rPr>
          <w:rFonts w:ascii="Times New Roman" w:hAnsi="Times New Roman" w:cs="Times New Roman"/>
          <w:color w:val="000000"/>
          <w:sz w:val="24"/>
        </w:rPr>
        <w:t xml:space="preserve">. </w:t>
      </w:r>
      <w:r>
        <w:rPr>
          <w:rFonts w:ascii="Times New Roman" w:hAnsi="Times New Roman" w:cs="Times New Roman"/>
          <w:color w:val="000000"/>
          <w:sz w:val="24"/>
        </w:rPr>
        <w:t>计算机网络安全</w:t>
      </w:r>
      <w:r>
        <w:rPr>
          <w:rFonts w:ascii="Times New Roman" w:hAnsi="Times New Roman" w:cs="Times New Roman"/>
          <w:color w:val="000000"/>
          <w:sz w:val="24"/>
        </w:rPr>
        <w:t xml:space="preserve">. </w:t>
      </w:r>
      <w:r>
        <w:rPr>
          <w:rFonts w:ascii="Times New Roman" w:hAnsi="Times New Roman" w:cs="Times New Roman"/>
          <w:color w:val="000000"/>
          <w:sz w:val="24"/>
        </w:rPr>
        <w:t>清华大学出版社</w:t>
      </w:r>
      <w:r>
        <w:rPr>
          <w:rFonts w:ascii="Times New Roman" w:hAnsi="Times New Roman" w:cs="Times New Roman"/>
          <w:color w:val="000000"/>
          <w:sz w:val="24"/>
        </w:rPr>
        <w:t>, 2010.8</w:t>
      </w:r>
    </w:p>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五、其它必要说明</w:t>
      </w:r>
      <w:bookmarkEnd w:id="190"/>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网络安全是一门正在发展的活跃学科，新内容不断涌现。本课程应使学生在掌握网络安全的基本理论和方法的基础上不断接受新的知识和内容。</w:t>
      </w:r>
    </w:p>
    <w:p w:rsidR="002237EC" w:rsidRDefault="002237EC" w:rsidP="00C56504">
      <w:pPr>
        <w:spacing w:line="360" w:lineRule="auto"/>
        <w:rPr>
          <w:rFonts w:ascii="Times New Roman" w:hAnsi="Times New Roman" w:cs="Times New Roman"/>
          <w:color w:val="000000"/>
          <w:sz w:val="24"/>
        </w:rPr>
      </w:pPr>
    </w:p>
    <w:p w:rsidR="002237EC" w:rsidRDefault="002237EC" w:rsidP="00C56504">
      <w:pPr>
        <w:spacing w:line="360" w:lineRule="auto"/>
        <w:ind w:right="360" w:firstLine="5190"/>
        <w:jc w:val="right"/>
        <w:rPr>
          <w:rFonts w:ascii="Times New Roman" w:hAnsi="Times New Roman" w:cs="Times New Roman"/>
          <w:b/>
          <w:color w:val="000000"/>
          <w:sz w:val="24"/>
        </w:rPr>
      </w:pPr>
      <w:r>
        <w:rPr>
          <w:rFonts w:ascii="Times New Roman" w:hAnsi="Times New Roman" w:cs="Times New Roman"/>
          <w:b/>
          <w:color w:val="000000"/>
          <w:sz w:val="24"/>
        </w:rPr>
        <w:lastRenderedPageBreak/>
        <w:t>执笔人：李席广</w:t>
      </w:r>
    </w:p>
    <w:p w:rsidR="002237EC" w:rsidRDefault="002237EC" w:rsidP="00C56504">
      <w:pPr>
        <w:spacing w:line="360" w:lineRule="auto"/>
        <w:ind w:right="360" w:firstLine="5190"/>
        <w:jc w:val="right"/>
        <w:rPr>
          <w:rFonts w:ascii="Times New Roman" w:hAnsi="Times New Roman" w:cs="Times New Roman"/>
          <w:b/>
          <w:color w:val="000000"/>
          <w:sz w:val="24"/>
        </w:rPr>
      </w:pPr>
      <w:r>
        <w:rPr>
          <w:rFonts w:ascii="Times New Roman" w:hAnsi="Times New Roman" w:cs="Times New Roman"/>
          <w:b/>
          <w:color w:val="000000"/>
          <w:sz w:val="24"/>
        </w:rPr>
        <w:t>审定人：徐</w:t>
      </w:r>
      <w:r>
        <w:rPr>
          <w:rFonts w:ascii="Times New Roman" w:hAnsi="Times New Roman" w:cs="Times New Roman"/>
          <w:b/>
          <w:color w:val="000000"/>
          <w:sz w:val="24"/>
        </w:rPr>
        <w:t xml:space="preserve">  </w:t>
      </w:r>
      <w:r>
        <w:rPr>
          <w:rFonts w:ascii="Times New Roman" w:hAnsi="Times New Roman" w:cs="Times New Roman"/>
          <w:b/>
          <w:color w:val="000000"/>
          <w:sz w:val="24"/>
        </w:rPr>
        <w:t>蕾</w:t>
      </w:r>
    </w:p>
    <w:p w:rsidR="002237EC" w:rsidRDefault="002237EC" w:rsidP="00C56504">
      <w:pPr>
        <w:spacing w:line="360" w:lineRule="auto"/>
        <w:ind w:right="360" w:firstLine="5190"/>
        <w:jc w:val="right"/>
        <w:rPr>
          <w:rFonts w:ascii="Times New Roman" w:hAnsi="Times New Roman" w:cs="Times New Roman"/>
          <w:b/>
          <w:color w:val="000000"/>
          <w:sz w:val="24"/>
        </w:rPr>
      </w:pPr>
      <w:r>
        <w:rPr>
          <w:rFonts w:ascii="Times New Roman" w:hAnsi="Times New Roman" w:cs="Times New Roman"/>
          <w:b/>
          <w:color w:val="000000"/>
          <w:sz w:val="24"/>
        </w:rPr>
        <w:t>批准人：张国栋</w:t>
      </w:r>
    </w:p>
    <w:p w:rsidR="002237EC" w:rsidRDefault="002237EC" w:rsidP="00C56504">
      <w:pPr>
        <w:spacing w:line="360" w:lineRule="auto"/>
        <w:ind w:right="481" w:firstLineChars="2597" w:firstLine="6257"/>
        <w:jc w:val="right"/>
        <w:rPr>
          <w:rFonts w:ascii="Times New Roman" w:hAnsi="Times New Roman" w:cs="Times New Roman"/>
          <w:b/>
          <w:color w:val="000000"/>
          <w:sz w:val="24"/>
        </w:rPr>
        <w:sectPr w:rsidR="002237EC">
          <w:headerReference w:type="even" r:id="rId22"/>
          <w:headerReference w:type="default" r:id="rId23"/>
          <w:footerReference w:type="even" r:id="rId24"/>
          <w:footerReference w:type="default" r:id="rId25"/>
          <w:headerReference w:type="first" r:id="rId26"/>
          <w:footerReference w:type="first" r:id="rId27"/>
          <w:pgSz w:w="11906" w:h="16838"/>
          <w:pgMar w:top="1417" w:right="1134" w:bottom="1417" w:left="1417" w:header="851" w:footer="992" w:gutter="0"/>
          <w:pgNumType w:start="1"/>
          <w:cols w:space="720"/>
          <w:docGrid w:type="lines" w:linePitch="312"/>
        </w:sectPr>
      </w:pPr>
      <w:r>
        <w:rPr>
          <w:rFonts w:ascii="Times New Roman" w:hAnsi="Times New Roman" w:cs="Times New Roman"/>
          <w:b/>
          <w:color w:val="000000"/>
          <w:sz w:val="24"/>
        </w:rPr>
        <w:t>2015</w:t>
      </w:r>
      <w:r>
        <w:rPr>
          <w:rFonts w:ascii="Times New Roman" w:hAnsi="Times New Roman" w:cs="Times New Roman"/>
          <w:b/>
          <w:color w:val="000000"/>
          <w:sz w:val="24"/>
        </w:rPr>
        <w:t>年</w:t>
      </w:r>
      <w:r>
        <w:rPr>
          <w:rFonts w:ascii="Times New Roman" w:hAnsi="Times New Roman" w:cs="Times New Roman"/>
          <w:b/>
          <w:color w:val="000000"/>
          <w:sz w:val="24"/>
        </w:rPr>
        <w:t>3</w:t>
      </w:r>
      <w:r>
        <w:rPr>
          <w:rFonts w:ascii="Times New Roman" w:hAnsi="Times New Roman" w:cs="Times New Roman"/>
          <w:b/>
          <w:color w:val="000000"/>
          <w:sz w:val="24"/>
        </w:rPr>
        <w:t>月</w:t>
      </w:r>
    </w:p>
    <w:p w:rsidR="002237EC" w:rsidRPr="002237EC" w:rsidRDefault="002237EC" w:rsidP="00C56504">
      <w:pPr>
        <w:pStyle w:val="2"/>
        <w:keepLines w:val="0"/>
        <w:spacing w:line="360" w:lineRule="auto"/>
        <w:jc w:val="center"/>
        <w:rPr>
          <w:rFonts w:ascii="Times New Roman" w:hAnsi="Times New Roman" w:cs="Times New Roman"/>
          <w:color w:val="000000"/>
          <w:sz w:val="32"/>
        </w:rPr>
      </w:pPr>
      <w:bookmarkStart w:id="191" w:name="_Toc389034702"/>
      <w:bookmarkStart w:id="192" w:name="_Toc389576354"/>
      <w:bookmarkStart w:id="193" w:name="_Toc1619"/>
      <w:bookmarkStart w:id="194" w:name="_Toc369450296"/>
      <w:r w:rsidRPr="002237EC">
        <w:rPr>
          <w:rFonts w:ascii="Times New Roman" w:hAnsi="Times New Roman" w:cs="Times New Roman"/>
          <w:color w:val="000000"/>
          <w:sz w:val="32"/>
        </w:rPr>
        <w:lastRenderedPageBreak/>
        <w:t xml:space="preserve">1010005007 </w:t>
      </w:r>
      <w:r w:rsidRPr="002237EC">
        <w:rPr>
          <w:rFonts w:ascii="Times New Roman" w:hAnsi="Times New Roman" w:cs="Times New Roman"/>
          <w:color w:val="000000"/>
          <w:sz w:val="32"/>
        </w:rPr>
        <w:t>网络管理课程教学大纲</w:t>
      </w:r>
      <w:bookmarkEnd w:id="191"/>
      <w:bookmarkEnd w:id="192"/>
      <w:bookmarkEnd w:id="193"/>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【课程编号】</w:t>
      </w:r>
      <w:r>
        <w:rPr>
          <w:rFonts w:ascii="Times New Roman" w:hAnsi="Times New Roman" w:cs="Times New Roman"/>
          <w:color w:val="000000"/>
          <w:sz w:val="24"/>
        </w:rPr>
        <w:t>1010005007</w:t>
      </w:r>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【课程名称】</w:t>
      </w:r>
      <w:r>
        <w:rPr>
          <w:rFonts w:ascii="Times New Roman" w:hAnsi="Times New Roman" w:cs="Times New Roman"/>
          <w:bCs/>
          <w:color w:val="000000"/>
          <w:sz w:val="24"/>
        </w:rPr>
        <w:t>网络管理</w:t>
      </w:r>
    </w:p>
    <w:p w:rsidR="002237EC" w:rsidRDefault="002237EC" w:rsidP="00C56504">
      <w:pPr>
        <w:spacing w:line="360" w:lineRule="auto"/>
        <w:ind w:firstLineChars="600" w:firstLine="1440"/>
        <w:rPr>
          <w:rFonts w:ascii="Times New Roman" w:hAnsi="Times New Roman" w:cs="Times New Roman"/>
          <w:color w:val="000000"/>
          <w:sz w:val="24"/>
        </w:rPr>
      </w:pPr>
      <w:r>
        <w:rPr>
          <w:rFonts w:ascii="Times New Roman" w:hAnsi="Times New Roman" w:cs="Times New Roman"/>
          <w:color w:val="000000"/>
          <w:sz w:val="24"/>
        </w:rPr>
        <w:t>Network Management</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学时学分</w:t>
      </w:r>
      <w:r>
        <w:rPr>
          <w:rFonts w:ascii="Times New Roman" w:hAnsi="Times New Roman" w:cs="Times New Roman"/>
          <w:b/>
          <w:bCs/>
          <w:color w:val="000000"/>
          <w:sz w:val="24"/>
        </w:rPr>
        <w:t>】</w:t>
      </w:r>
      <w:r>
        <w:rPr>
          <w:rFonts w:ascii="Times New Roman" w:hAnsi="Times New Roman" w:cs="Times New Roman"/>
          <w:bCs/>
          <w:color w:val="000000"/>
          <w:sz w:val="24"/>
        </w:rPr>
        <w:t>48</w:t>
      </w:r>
      <w:r>
        <w:rPr>
          <w:rFonts w:ascii="Times New Roman" w:hAnsi="Times New Roman" w:cs="Times New Roman"/>
          <w:color w:val="000000"/>
          <w:sz w:val="24"/>
        </w:rPr>
        <w:t>学时；</w:t>
      </w:r>
      <w:r>
        <w:rPr>
          <w:rFonts w:ascii="Times New Roman" w:hAnsi="Times New Roman" w:cs="Times New Roman"/>
          <w:color w:val="000000"/>
          <w:sz w:val="24"/>
        </w:rPr>
        <w:t xml:space="preserve"> 3</w:t>
      </w:r>
      <w:r>
        <w:rPr>
          <w:rFonts w:ascii="Times New Roman" w:hAnsi="Times New Roman" w:cs="Times New Roman"/>
          <w:color w:val="000000"/>
          <w:sz w:val="24"/>
        </w:rPr>
        <w:t>学分</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实验和上机学时</w:t>
      </w:r>
      <w:r>
        <w:rPr>
          <w:rFonts w:ascii="Times New Roman" w:hAnsi="Times New Roman" w:cs="Times New Roman"/>
          <w:b/>
          <w:bCs/>
          <w:color w:val="000000"/>
          <w:sz w:val="24"/>
        </w:rPr>
        <w:t>】</w:t>
      </w:r>
      <w:r>
        <w:rPr>
          <w:rFonts w:ascii="Times New Roman" w:hAnsi="Times New Roman" w:cs="Times New Roman"/>
          <w:color w:val="000000"/>
          <w:sz w:val="24"/>
        </w:rPr>
        <w:t>8</w:t>
      </w:r>
      <w:r>
        <w:rPr>
          <w:rFonts w:ascii="Times New Roman" w:hAnsi="Times New Roman" w:cs="Times New Roman"/>
          <w:bCs/>
          <w:sz w:val="24"/>
        </w:rPr>
        <w:t>学时</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课程性质</w:t>
      </w:r>
      <w:r>
        <w:rPr>
          <w:rFonts w:ascii="Times New Roman" w:hAnsi="Times New Roman" w:cs="Times New Roman"/>
          <w:b/>
          <w:bCs/>
          <w:color w:val="000000"/>
          <w:sz w:val="24"/>
        </w:rPr>
        <w:t>】</w:t>
      </w:r>
      <w:r>
        <w:rPr>
          <w:rFonts w:ascii="Times New Roman" w:hAnsi="Times New Roman" w:cs="Times New Roman"/>
          <w:bCs/>
          <w:color w:val="000000"/>
          <w:sz w:val="24"/>
        </w:rPr>
        <w:t>专业课</w:t>
      </w:r>
      <w:r>
        <w:rPr>
          <w:rFonts w:ascii="Times New Roman" w:hAnsi="Times New Roman" w:cs="Times New Roman"/>
          <w:bCs/>
          <w:color w:val="000000"/>
          <w:sz w:val="24"/>
        </w:rPr>
        <w:t xml:space="preserve">      </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开课模式</w:t>
      </w:r>
      <w:r>
        <w:rPr>
          <w:rFonts w:ascii="Times New Roman" w:hAnsi="Times New Roman" w:cs="Times New Roman"/>
          <w:b/>
          <w:bCs/>
          <w:color w:val="000000"/>
          <w:sz w:val="24"/>
        </w:rPr>
        <w:t>】</w:t>
      </w:r>
      <w:r>
        <w:rPr>
          <w:rFonts w:ascii="Times New Roman" w:hAnsi="Times New Roman" w:cs="Times New Roman"/>
          <w:color w:val="000000"/>
          <w:sz w:val="24"/>
        </w:rPr>
        <w:t>必修</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先修课程</w:t>
      </w:r>
      <w:r>
        <w:rPr>
          <w:rFonts w:ascii="Times New Roman" w:hAnsi="Times New Roman" w:cs="Times New Roman"/>
          <w:b/>
          <w:bCs/>
          <w:color w:val="000000"/>
          <w:sz w:val="24"/>
        </w:rPr>
        <w:t>】</w:t>
      </w:r>
      <w:r>
        <w:rPr>
          <w:rFonts w:ascii="Times New Roman" w:hAnsi="Times New Roman" w:cs="Times New Roman"/>
          <w:color w:val="000000"/>
          <w:sz w:val="24"/>
        </w:rPr>
        <w:t>计算机网络原理、网络互连技术</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开课单位</w:t>
      </w:r>
      <w:r>
        <w:rPr>
          <w:rFonts w:ascii="Times New Roman" w:hAnsi="Times New Roman" w:cs="Times New Roman"/>
          <w:b/>
          <w:bCs/>
          <w:color w:val="000000"/>
          <w:sz w:val="24"/>
        </w:rPr>
        <w:t>】</w:t>
      </w:r>
      <w:r>
        <w:rPr>
          <w:rFonts w:ascii="Times New Roman" w:hAnsi="Times New Roman" w:cs="Times New Roman"/>
          <w:color w:val="000000"/>
          <w:sz w:val="24"/>
        </w:rPr>
        <w:t>网络工程系</w:t>
      </w:r>
      <w:r>
        <w:rPr>
          <w:rFonts w:ascii="Times New Roman" w:hAnsi="Times New Roman" w:cs="Times New Roman"/>
          <w:b/>
          <w:bCs/>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开课学期</w:t>
      </w:r>
      <w:r>
        <w:rPr>
          <w:rFonts w:ascii="Times New Roman" w:hAnsi="Times New Roman" w:cs="Times New Roman"/>
          <w:b/>
          <w:bCs/>
          <w:color w:val="000000"/>
          <w:sz w:val="24"/>
        </w:rPr>
        <w:t>】</w:t>
      </w:r>
      <w:r>
        <w:rPr>
          <w:rFonts w:ascii="Times New Roman" w:hAnsi="Times New Roman" w:cs="Times New Roman"/>
          <w:b/>
          <w:bCs/>
          <w:color w:val="000000"/>
          <w:sz w:val="24"/>
        </w:rPr>
        <w:t xml:space="preserve"> </w:t>
      </w:r>
      <w:r>
        <w:rPr>
          <w:rFonts w:ascii="Times New Roman" w:hAnsi="Times New Roman" w:cs="Times New Roman"/>
          <w:color w:val="000000"/>
          <w:sz w:val="24"/>
        </w:rPr>
        <w:t>6</w:t>
      </w:r>
    </w:p>
    <w:p w:rsidR="002237EC" w:rsidRDefault="002237EC" w:rsidP="00C56504">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授课对象</w:t>
      </w:r>
      <w:r>
        <w:rPr>
          <w:rFonts w:ascii="Times New Roman" w:hAnsi="Times New Roman" w:cs="Times New Roman"/>
          <w:b/>
          <w:bCs/>
          <w:color w:val="000000"/>
          <w:sz w:val="24"/>
        </w:rPr>
        <w:t>】</w:t>
      </w:r>
      <w:r>
        <w:rPr>
          <w:rFonts w:ascii="Times New Roman" w:hAnsi="Times New Roman" w:cs="Times New Roman"/>
          <w:color w:val="000000"/>
          <w:sz w:val="24"/>
        </w:rPr>
        <w:t>网络工程专业</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考核方式</w:t>
      </w:r>
      <w:r>
        <w:rPr>
          <w:rFonts w:ascii="Times New Roman" w:hAnsi="Times New Roman" w:cs="Times New Roman"/>
          <w:b/>
          <w:bCs/>
          <w:color w:val="000000"/>
          <w:sz w:val="24"/>
        </w:rPr>
        <w:t>】</w:t>
      </w:r>
      <w:r>
        <w:rPr>
          <w:rFonts w:ascii="Times New Roman" w:hAnsi="Times New Roman" w:cs="Times New Roman"/>
          <w:color w:val="000000"/>
          <w:sz w:val="24"/>
        </w:rPr>
        <w:t>考试</w:t>
      </w:r>
    </w:p>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一、本课程的性质、目的与任务</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本课程为</w:t>
      </w:r>
      <w:r>
        <w:rPr>
          <w:rFonts w:ascii="Times New Roman" w:hAnsi="Times New Roman" w:cs="Times New Roman"/>
          <w:bCs/>
          <w:color w:val="000000"/>
          <w:sz w:val="24"/>
        </w:rPr>
        <w:t>专业课</w:t>
      </w:r>
      <w:r>
        <w:rPr>
          <w:rFonts w:ascii="Times New Roman" w:hAnsi="Times New Roman" w:cs="Times New Roman"/>
          <w:color w:val="000000"/>
          <w:sz w:val="24"/>
        </w:rPr>
        <w:t>。</w:t>
      </w:r>
    </w:p>
    <w:p w:rsidR="002237EC" w:rsidRDefault="002237EC" w:rsidP="00C56504">
      <w:pPr>
        <w:pStyle w:val="31"/>
        <w:rPr>
          <w:rFonts w:ascii="Times New Roman" w:hAnsi="Times New Roman" w:cs="Times New Roman"/>
          <w:color w:val="000000"/>
        </w:rPr>
      </w:pPr>
      <w:r>
        <w:rPr>
          <w:rFonts w:ascii="Times New Roman" w:hAnsi="Times New Roman" w:cs="Times New Roman"/>
          <w:color w:val="000000"/>
        </w:rPr>
        <w:t>本课程的学习目标是使学生掌握网络管理的基本概念与功能，网络管理基础理论与技术，网络管理体系结构，简单网络管理协议</w:t>
      </w:r>
      <w:r>
        <w:rPr>
          <w:rFonts w:ascii="Times New Roman" w:hAnsi="Times New Roman" w:cs="Times New Roman"/>
          <w:color w:val="000000"/>
        </w:rPr>
        <w:t>SNMP</w:t>
      </w:r>
      <w:r>
        <w:rPr>
          <w:rFonts w:ascii="Times New Roman" w:hAnsi="Times New Roman" w:cs="Times New Roman"/>
          <w:color w:val="000000"/>
        </w:rPr>
        <w:t>，网络安全管理技术，网络通信管理技术，信息服务管理技术，局域网故障诊断分析与排除技术以及网络管理实用工具的应用技术。学生通过此课程的学习可以掌握网络管理的理论与实践知识。</w:t>
      </w:r>
    </w:p>
    <w:p w:rsidR="002237EC" w:rsidRDefault="002237EC" w:rsidP="00C56504">
      <w:pPr>
        <w:autoSpaceDE w:val="0"/>
        <w:autoSpaceDN w:val="0"/>
        <w:adjustRightInd w:val="0"/>
        <w:spacing w:line="360" w:lineRule="auto"/>
        <w:ind w:firstLine="480"/>
        <w:rPr>
          <w:rFonts w:ascii="Times New Roman" w:hAnsi="Times New Roman" w:cs="Times New Roman"/>
          <w:sz w:val="24"/>
        </w:rPr>
      </w:pPr>
      <w:r>
        <w:rPr>
          <w:rFonts w:ascii="Times New Roman" w:hAnsi="Times New Roman" w:cs="Times New Roman"/>
          <w:sz w:val="24"/>
        </w:rPr>
        <w:t>课程与毕业生培养业务规格要求对应关系如表</w:t>
      </w:r>
      <w:r>
        <w:rPr>
          <w:rFonts w:ascii="Times New Roman" w:hAnsi="Times New Roman" w:cs="Times New Roman"/>
          <w:sz w:val="24"/>
        </w:rPr>
        <w:t>1</w:t>
      </w:r>
      <w:r>
        <w:rPr>
          <w:rFonts w:ascii="Times New Roman" w:hAnsi="Times New Roman" w:cs="Times New Roman"/>
          <w:sz w:val="24"/>
        </w:rPr>
        <w:t>所示。</w:t>
      </w:r>
    </w:p>
    <w:p w:rsidR="002237EC" w:rsidRDefault="002237EC" w:rsidP="00C56504">
      <w:pPr>
        <w:spacing w:line="360" w:lineRule="auto"/>
        <w:ind w:firstLine="480"/>
        <w:jc w:val="center"/>
        <w:rPr>
          <w:rFonts w:ascii="Times New Roman" w:eastAsia="黑体" w:hAnsi="Times New Roman" w:cs="Times New Roman"/>
          <w:bCs/>
          <w:color w:val="000000"/>
        </w:rPr>
      </w:pPr>
      <w:r>
        <w:rPr>
          <w:rFonts w:ascii="Times New Roman" w:eastAsia="黑体" w:hAnsi="Times New Roman" w:cs="Times New Roman"/>
          <w:bCs/>
          <w:color w:val="000000"/>
        </w:rPr>
        <w:t>表</w:t>
      </w:r>
      <w:r>
        <w:rPr>
          <w:rFonts w:ascii="Times New Roman" w:eastAsia="黑体" w:hAnsi="Times New Roman" w:cs="Times New Roman"/>
          <w:bCs/>
          <w:color w:val="000000"/>
        </w:rPr>
        <w:t>1</w:t>
      </w:r>
      <w:r>
        <w:rPr>
          <w:rFonts w:ascii="Times New Roman" w:eastAsia="黑体" w:hAnsi="Times New Roman" w:cs="Times New Roman"/>
          <w:bCs/>
          <w:color w:val="000000"/>
        </w:rPr>
        <w:t>本课程与毕业生培养业务规格要求对应关系表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09"/>
        <w:gridCol w:w="4665"/>
      </w:tblGrid>
      <w:tr w:rsidR="002237EC" w:rsidTr="00081287">
        <w:trPr>
          <w:jc w:val="center"/>
        </w:trPr>
        <w:tc>
          <w:tcPr>
            <w:tcW w:w="4409" w:type="dxa"/>
          </w:tcPr>
          <w:p w:rsidR="002237EC" w:rsidRDefault="002237EC" w:rsidP="00C56504">
            <w:pPr>
              <w:spacing w:line="360" w:lineRule="auto"/>
              <w:jc w:val="center"/>
              <w:rPr>
                <w:rFonts w:ascii="Times New Roman" w:hAnsi="Times New Roman" w:cs="Times New Roman"/>
                <w:b/>
                <w:bCs/>
                <w:color w:val="000000"/>
              </w:rPr>
            </w:pPr>
            <w:r>
              <w:rPr>
                <w:rFonts w:ascii="Times New Roman" w:hAnsi="Times New Roman" w:cs="Times New Roman"/>
                <w:b/>
                <w:bCs/>
                <w:color w:val="000000"/>
              </w:rPr>
              <w:t>业务规格要求</w:t>
            </w:r>
          </w:p>
        </w:tc>
        <w:tc>
          <w:tcPr>
            <w:tcW w:w="4665" w:type="dxa"/>
          </w:tcPr>
          <w:p w:rsidR="002237EC" w:rsidRDefault="002237EC" w:rsidP="00C56504">
            <w:pPr>
              <w:pStyle w:val="31"/>
              <w:jc w:val="center"/>
              <w:rPr>
                <w:rFonts w:ascii="Times New Roman" w:hAnsi="Times New Roman" w:cs="Times New Roman"/>
                <w:b/>
                <w:bCs/>
                <w:color w:val="000000"/>
                <w:sz w:val="21"/>
              </w:rPr>
            </w:pPr>
            <w:r>
              <w:rPr>
                <w:rFonts w:ascii="Times New Roman" w:hAnsi="Times New Roman" w:cs="Times New Roman"/>
                <w:b/>
                <w:bCs/>
                <w:color w:val="000000"/>
                <w:sz w:val="21"/>
              </w:rPr>
              <w:t>课程支撑依据</w:t>
            </w:r>
          </w:p>
        </w:tc>
      </w:tr>
      <w:tr w:rsidR="002237EC" w:rsidTr="00081287">
        <w:trPr>
          <w:jc w:val="center"/>
        </w:trPr>
        <w:tc>
          <w:tcPr>
            <w:tcW w:w="4409" w:type="dxa"/>
            <w:vAlign w:val="center"/>
          </w:tcPr>
          <w:p w:rsidR="002237EC" w:rsidRDefault="002237EC" w:rsidP="00C56504">
            <w:pPr>
              <w:snapToGrid w:val="0"/>
              <w:spacing w:line="360" w:lineRule="auto"/>
              <w:ind w:firstLineChars="200" w:firstLine="420"/>
              <w:rPr>
                <w:rFonts w:ascii="Times New Roman" w:hAnsi="Times New Roman" w:cs="Times New Roman"/>
                <w:color w:val="000000"/>
              </w:rPr>
            </w:pPr>
            <w:r>
              <w:rPr>
                <w:rFonts w:ascii="Times New Roman" w:hAnsi="Times New Roman" w:cs="Times New Roman"/>
                <w:color w:val="000000"/>
              </w:rPr>
              <w:t>学生通过此课程的学习可以掌握网络管理技术的基本理论、基本知识、基本技能；可以掌握网络管理的理论与实践知识，一般网络的运行管理维护。</w:t>
            </w:r>
          </w:p>
        </w:tc>
        <w:tc>
          <w:tcPr>
            <w:tcW w:w="4665" w:type="dxa"/>
          </w:tcPr>
          <w:p w:rsidR="002237EC" w:rsidRDefault="002237EC" w:rsidP="00C56504">
            <w:pPr>
              <w:pStyle w:val="31"/>
              <w:numPr>
                <w:ilvl w:val="0"/>
                <w:numId w:val="65"/>
              </w:numPr>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掌握网络管理的基本概念与功能</w:t>
            </w:r>
          </w:p>
          <w:p w:rsidR="002237EC" w:rsidRDefault="002237EC" w:rsidP="00C56504">
            <w:pPr>
              <w:pStyle w:val="31"/>
              <w:numPr>
                <w:ilvl w:val="0"/>
                <w:numId w:val="65"/>
              </w:numPr>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学习网络管理基础理论与技术</w:t>
            </w:r>
          </w:p>
          <w:p w:rsidR="002237EC" w:rsidRDefault="002237EC" w:rsidP="00C56504">
            <w:pPr>
              <w:pStyle w:val="31"/>
              <w:numPr>
                <w:ilvl w:val="0"/>
                <w:numId w:val="65"/>
              </w:numPr>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学习网络管理体系结构</w:t>
            </w:r>
          </w:p>
          <w:p w:rsidR="002237EC" w:rsidRDefault="002237EC" w:rsidP="00C56504">
            <w:pPr>
              <w:pStyle w:val="31"/>
              <w:numPr>
                <w:ilvl w:val="0"/>
                <w:numId w:val="65"/>
              </w:numPr>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学习简单网络管理协议</w:t>
            </w:r>
            <w:r>
              <w:rPr>
                <w:rFonts w:ascii="Times New Roman" w:hAnsi="Times New Roman" w:cs="Times New Roman"/>
                <w:color w:val="000000"/>
                <w:sz w:val="21"/>
              </w:rPr>
              <w:t>SNMP</w:t>
            </w:r>
            <w:r>
              <w:rPr>
                <w:rFonts w:ascii="Times New Roman" w:hAnsi="Times New Roman" w:cs="Times New Roman"/>
                <w:color w:val="000000"/>
                <w:sz w:val="21"/>
              </w:rPr>
              <w:t>；</w:t>
            </w:r>
          </w:p>
          <w:p w:rsidR="002237EC" w:rsidRDefault="002237EC" w:rsidP="00C56504">
            <w:pPr>
              <w:pStyle w:val="31"/>
              <w:numPr>
                <w:ilvl w:val="0"/>
                <w:numId w:val="65"/>
              </w:numPr>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学习网络通信管理技术</w:t>
            </w:r>
          </w:p>
          <w:p w:rsidR="002237EC" w:rsidRDefault="002237EC" w:rsidP="00C56504">
            <w:pPr>
              <w:pStyle w:val="31"/>
              <w:numPr>
                <w:ilvl w:val="0"/>
                <w:numId w:val="65"/>
              </w:numPr>
              <w:snapToGrid w:val="0"/>
              <w:spacing w:after="0" w:line="360" w:lineRule="auto"/>
              <w:ind w:leftChars="0"/>
              <w:rPr>
                <w:rFonts w:ascii="Times New Roman" w:hAnsi="Times New Roman" w:cs="Times New Roman"/>
                <w:color w:val="000000"/>
                <w:sz w:val="21"/>
              </w:rPr>
            </w:pPr>
            <w:r>
              <w:rPr>
                <w:rFonts w:ascii="Times New Roman" w:hAnsi="Times New Roman" w:cs="Times New Roman"/>
                <w:color w:val="000000"/>
                <w:sz w:val="21"/>
              </w:rPr>
              <w:t>学习信息服务管理技术等</w:t>
            </w:r>
          </w:p>
        </w:tc>
      </w:tr>
    </w:tbl>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二、课程的教学内容、基本要求和学时分配</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1. </w:t>
      </w:r>
      <w:r>
        <w:rPr>
          <w:rFonts w:ascii="Times New Roman" w:hAnsi="Times New Roman" w:cs="Times New Roman"/>
          <w:color w:val="000000"/>
          <w:sz w:val="24"/>
        </w:rPr>
        <w:t>网络管理概述（</w:t>
      </w:r>
      <w:r>
        <w:rPr>
          <w:rFonts w:ascii="Times New Roman" w:hAnsi="Times New Roman" w:cs="Times New Roman"/>
          <w:color w:val="000000"/>
          <w:sz w:val="24"/>
        </w:rPr>
        <w:t>6</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lastRenderedPageBreak/>
        <w:t>①</w:t>
      </w:r>
      <w:r>
        <w:rPr>
          <w:rFonts w:ascii="Times New Roman" w:hAnsi="Times New Roman" w:cs="Times New Roman"/>
          <w:color w:val="000000"/>
          <w:sz w:val="24"/>
        </w:rPr>
        <w:t>网络管理的基本概念；（</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网络管理的基本功能；（</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网络管理的发展；</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网络管理基础理论与技术。</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基本要求：了解网络管理的基本概念、基本功能，网络管理的发展，网络管理基础理论与技术。</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hAnsi="Times New Roman" w:cs="Times New Roman"/>
          <w:color w:val="000000"/>
          <w:sz w:val="24"/>
        </w:rPr>
        <w:t>网络管理体系结构（</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网络管理的基本模型；（</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网络管理模式；（</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基本要求：掌握网络管理的基本模型和网络管理模式。</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hAnsi="Times New Roman" w:cs="Times New Roman"/>
          <w:color w:val="000000"/>
          <w:sz w:val="24"/>
        </w:rPr>
        <w:t>简单网络管理协议（</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SNMP</w:t>
      </w:r>
      <w:r>
        <w:rPr>
          <w:rFonts w:ascii="Times New Roman" w:hAnsi="Times New Roman" w:cs="Times New Roman"/>
          <w:color w:val="000000"/>
          <w:sz w:val="24"/>
        </w:rPr>
        <w:t>的基本概念、基本操作等。（</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基本要求：重点掌握</w:t>
      </w:r>
      <w:r>
        <w:rPr>
          <w:rFonts w:ascii="Times New Roman" w:hAnsi="Times New Roman" w:cs="Times New Roman"/>
          <w:color w:val="000000"/>
          <w:sz w:val="24"/>
        </w:rPr>
        <w:t>SNMP</w:t>
      </w:r>
      <w:r>
        <w:rPr>
          <w:rFonts w:ascii="Times New Roman" w:hAnsi="Times New Roman" w:cs="Times New Roman"/>
          <w:color w:val="000000"/>
          <w:sz w:val="24"/>
        </w:rPr>
        <w:t>的基本概念、基本操作。</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hAnsi="Times New Roman" w:cs="Times New Roman"/>
          <w:color w:val="000000"/>
          <w:sz w:val="24"/>
        </w:rPr>
        <w:t>网络安全管理（</w:t>
      </w:r>
      <w:r>
        <w:rPr>
          <w:rFonts w:ascii="Times New Roman" w:hAnsi="Times New Roman" w:cs="Times New Roman"/>
          <w:color w:val="000000"/>
          <w:sz w:val="24"/>
        </w:rPr>
        <w:t>8</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计算机网络安全概述；</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系统攻击手段及防范措施；（</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网络操作系统安全管理；</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 xml:space="preserve">Internet </w:t>
      </w:r>
      <w:r>
        <w:rPr>
          <w:rFonts w:ascii="Times New Roman" w:hAnsi="Times New Roman" w:cs="Times New Roman"/>
          <w:color w:val="000000"/>
          <w:sz w:val="24"/>
        </w:rPr>
        <w:t>安全管理与防火墙技术简介。</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基本要求：了解计算机网络安全知识；掌握系统攻击手段及防范措施；学习掌握网络操作系统安全管理，了解</w:t>
      </w:r>
      <w:r>
        <w:rPr>
          <w:rFonts w:ascii="Times New Roman" w:hAnsi="Times New Roman" w:cs="Times New Roman"/>
          <w:color w:val="000000"/>
          <w:sz w:val="24"/>
        </w:rPr>
        <w:t xml:space="preserve">Internet </w:t>
      </w:r>
      <w:r>
        <w:rPr>
          <w:rFonts w:ascii="Times New Roman" w:hAnsi="Times New Roman" w:cs="Times New Roman"/>
          <w:color w:val="000000"/>
          <w:sz w:val="24"/>
        </w:rPr>
        <w:t>安全管理与防火墙技术。</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5. </w:t>
      </w:r>
      <w:r>
        <w:rPr>
          <w:rFonts w:ascii="Times New Roman" w:hAnsi="Times New Roman" w:cs="Times New Roman"/>
          <w:color w:val="000000"/>
          <w:sz w:val="24"/>
        </w:rPr>
        <w:t>网络通信管理（</w:t>
      </w:r>
      <w:r>
        <w:rPr>
          <w:rFonts w:ascii="Times New Roman" w:hAnsi="Times New Roman" w:cs="Times New Roman"/>
          <w:color w:val="000000"/>
          <w:sz w:val="24"/>
        </w:rPr>
        <w:t>6</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路由管理；（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拥塞控制与流量控制。</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基本要求：掌握路由管理相关知识，理解拥塞控制与流量控制。</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lastRenderedPageBreak/>
        <w:t xml:space="preserve">6. </w:t>
      </w:r>
      <w:r>
        <w:rPr>
          <w:rFonts w:ascii="Times New Roman" w:hAnsi="Times New Roman" w:cs="Times New Roman"/>
          <w:color w:val="000000"/>
          <w:sz w:val="24"/>
        </w:rPr>
        <w:t>信息服务管理（</w:t>
      </w:r>
      <w:r>
        <w:rPr>
          <w:rFonts w:ascii="Times New Roman" w:hAnsi="Times New Roman" w:cs="Times New Roman"/>
          <w:color w:val="000000"/>
          <w:sz w:val="24"/>
        </w:rPr>
        <w:t>6</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信息服务概述；</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WWW</w:t>
      </w:r>
      <w:r>
        <w:rPr>
          <w:rFonts w:ascii="Times New Roman" w:hAnsi="Times New Roman" w:cs="Times New Roman"/>
          <w:color w:val="000000"/>
          <w:sz w:val="24"/>
        </w:rPr>
        <w:t>服务器管理；（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FTP</w:t>
      </w:r>
      <w:r>
        <w:rPr>
          <w:rFonts w:ascii="Times New Roman" w:hAnsi="Times New Roman" w:cs="Times New Roman"/>
          <w:color w:val="000000"/>
          <w:sz w:val="24"/>
        </w:rPr>
        <w:t>服务器管理；（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邮件服务器管理；（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⑤</w:t>
      </w:r>
      <w:r>
        <w:rPr>
          <w:rFonts w:ascii="Times New Roman" w:hAnsi="Times New Roman" w:cs="Times New Roman"/>
          <w:color w:val="000000"/>
          <w:sz w:val="24"/>
        </w:rPr>
        <w:t>DNS</w:t>
      </w:r>
      <w:r>
        <w:rPr>
          <w:rFonts w:ascii="Times New Roman" w:hAnsi="Times New Roman" w:cs="Times New Roman"/>
          <w:color w:val="000000"/>
          <w:sz w:val="24"/>
        </w:rPr>
        <w:t>服务器管理。</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基本要求：了解信息服务基本知识，重点掌握</w:t>
      </w:r>
      <w:r>
        <w:rPr>
          <w:rFonts w:ascii="Times New Roman" w:hAnsi="Times New Roman" w:cs="Times New Roman"/>
          <w:color w:val="000000"/>
          <w:sz w:val="24"/>
        </w:rPr>
        <w:t>WWW</w:t>
      </w:r>
      <w:r>
        <w:rPr>
          <w:rFonts w:ascii="Times New Roman" w:hAnsi="Times New Roman" w:cs="Times New Roman"/>
          <w:color w:val="000000"/>
          <w:sz w:val="24"/>
        </w:rPr>
        <w:t>服务器管理、</w:t>
      </w:r>
      <w:r>
        <w:rPr>
          <w:rFonts w:ascii="Times New Roman" w:hAnsi="Times New Roman" w:cs="Times New Roman"/>
          <w:color w:val="000000"/>
          <w:sz w:val="24"/>
        </w:rPr>
        <w:t>FTP</w:t>
      </w:r>
      <w:r>
        <w:rPr>
          <w:rFonts w:ascii="Times New Roman" w:hAnsi="Times New Roman" w:cs="Times New Roman"/>
          <w:color w:val="000000"/>
          <w:sz w:val="24"/>
        </w:rPr>
        <w:t>服务器管理、邮件服务器管理及其他信息服务管理。</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7. </w:t>
      </w:r>
      <w:r>
        <w:rPr>
          <w:rFonts w:ascii="Times New Roman" w:hAnsi="Times New Roman" w:cs="Times New Roman"/>
          <w:color w:val="000000"/>
          <w:sz w:val="24"/>
        </w:rPr>
        <w:t>局域网故障诊断、分析与排除技术（</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局域网故障概述；</w:t>
      </w:r>
    </w:p>
    <w:p w:rsidR="002237EC" w:rsidRDefault="002237EC" w:rsidP="00C56504">
      <w:pPr>
        <w:spacing w:line="360" w:lineRule="auto"/>
        <w:ind w:firstLineChars="200" w:firstLine="48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局域网故障诊断技术。</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基本要求：了解基本的局域网故障诊断技术，为后续课程做准备。</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8. </w:t>
      </w:r>
      <w:r>
        <w:rPr>
          <w:rFonts w:ascii="Times New Roman" w:hAnsi="Times New Roman" w:cs="Times New Roman"/>
          <w:color w:val="000000"/>
          <w:sz w:val="24"/>
        </w:rPr>
        <w:t>网络管理实用工具简单介绍（</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基本要求：介绍目前常用的网络管理实用工具。</w:t>
      </w:r>
    </w:p>
    <w:p w:rsidR="002237EC" w:rsidRDefault="002237EC" w:rsidP="00C56504">
      <w:pPr>
        <w:spacing w:line="360" w:lineRule="auto"/>
        <w:ind w:leftChars="200" w:left="420"/>
        <w:rPr>
          <w:rFonts w:ascii="Times New Roman" w:hAnsi="Times New Roman" w:cs="Times New Roman"/>
          <w:bCs/>
          <w:color w:val="000000"/>
          <w:sz w:val="24"/>
        </w:rPr>
      </w:pPr>
      <w:r>
        <w:rPr>
          <w:rFonts w:ascii="Times New Roman" w:hAnsi="Times New Roman" w:cs="Times New Roman"/>
          <w:bCs/>
          <w:color w:val="000000"/>
          <w:sz w:val="24"/>
        </w:rPr>
        <w:t>注：有</w:t>
      </w:r>
      <w:r>
        <w:rPr>
          <w:rFonts w:ascii="Times New Roman" w:hAnsi="Times New Roman" w:cs="Times New Roman"/>
          <w:bCs/>
          <w:color w:val="000000"/>
          <w:sz w:val="24"/>
        </w:rPr>
        <w:t>“</w:t>
      </w:r>
      <w:r>
        <w:rPr>
          <w:rFonts w:ascii="Times New Roman" w:hAnsi="Times New Roman" w:cs="Times New Roman"/>
          <w:bCs/>
          <w:color w:val="000000"/>
          <w:sz w:val="24"/>
        </w:rPr>
        <w:t>（</w:t>
      </w:r>
      <w:r>
        <w:rPr>
          <w:rFonts w:ascii="Times New Roman" w:hAnsi="Times New Roman" w:cs="Times New Roman"/>
          <w:bCs/>
          <w:color w:val="000000"/>
          <w:sz w:val="24"/>
        </w:rPr>
        <w:t>*</w:t>
      </w:r>
      <w:r>
        <w:rPr>
          <w:rFonts w:ascii="Times New Roman" w:hAnsi="Times New Roman" w:cs="Times New Roman"/>
          <w:bCs/>
          <w:color w:val="000000"/>
          <w:sz w:val="24"/>
        </w:rPr>
        <w:t>）</w:t>
      </w:r>
      <w:r>
        <w:rPr>
          <w:rFonts w:ascii="Times New Roman" w:hAnsi="Times New Roman" w:cs="Times New Roman"/>
          <w:bCs/>
          <w:color w:val="000000"/>
          <w:sz w:val="24"/>
        </w:rPr>
        <w:t>”</w:t>
      </w:r>
      <w:r>
        <w:rPr>
          <w:rFonts w:ascii="Times New Roman" w:hAnsi="Times New Roman" w:cs="Times New Roman"/>
          <w:bCs/>
          <w:color w:val="000000"/>
          <w:sz w:val="24"/>
        </w:rPr>
        <w:t>标记的为要求重点掌握的内容。</w:t>
      </w:r>
    </w:p>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三、实验内容、基本要求和学时分配</w:t>
      </w:r>
    </w:p>
    <w:p w:rsidR="002237EC" w:rsidRDefault="002237EC" w:rsidP="00C56504">
      <w:pPr>
        <w:autoSpaceDE w:val="0"/>
        <w:autoSpaceDN w:val="0"/>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lang w:val="zh-CN"/>
        </w:rPr>
        <w:t>本课程安排</w:t>
      </w:r>
      <w:r>
        <w:rPr>
          <w:rFonts w:ascii="Times New Roman" w:hAnsi="Times New Roman" w:cs="Times New Roman"/>
          <w:color w:val="000000"/>
          <w:sz w:val="24"/>
          <w:lang w:val="zh-CN"/>
        </w:rPr>
        <w:t>8</w:t>
      </w:r>
      <w:r>
        <w:rPr>
          <w:rFonts w:ascii="Times New Roman" w:hAnsi="Times New Roman" w:cs="Times New Roman"/>
          <w:color w:val="000000"/>
          <w:sz w:val="24"/>
          <w:lang w:val="zh-CN"/>
        </w:rPr>
        <w:t>学时课内实验，包括学习使用</w:t>
      </w:r>
      <w:r>
        <w:rPr>
          <w:rFonts w:ascii="Times New Roman" w:hAnsi="Times New Roman" w:cs="Times New Roman"/>
          <w:color w:val="000000"/>
          <w:sz w:val="24"/>
          <w:lang w:val="en-GB"/>
        </w:rPr>
        <w:t>Any</w:t>
      </w:r>
      <w:r>
        <w:rPr>
          <w:rFonts w:ascii="Times New Roman" w:hAnsi="Times New Roman" w:cs="Times New Roman"/>
          <w:color w:val="000000"/>
          <w:sz w:val="24"/>
          <w:lang w:val="zh-CN"/>
        </w:rPr>
        <w:t>View</w:t>
      </w:r>
      <w:r>
        <w:rPr>
          <w:rFonts w:ascii="Times New Roman" w:hAnsi="Times New Roman" w:cs="Times New Roman"/>
          <w:color w:val="000000"/>
          <w:sz w:val="24"/>
          <w:lang w:val="zh-CN"/>
        </w:rPr>
        <w:t>等网络管理实用工具软件，学习配置网络信息服务管理，使学生熟悉并掌握网络管理的基本技术。要求</w:t>
      </w:r>
      <w:r>
        <w:rPr>
          <w:rFonts w:ascii="Times New Roman" w:hAnsi="Times New Roman" w:cs="Times New Roman"/>
          <w:color w:val="000000"/>
          <w:sz w:val="24"/>
        </w:rPr>
        <w:t>学生分组完成各个实验项目，撰写实验报告。</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1</w:t>
      </w:r>
      <w:r>
        <w:rPr>
          <w:rFonts w:ascii="Times New Roman" w:hAnsi="Times New Roman" w:cs="Times New Roman"/>
          <w:color w:val="000000"/>
          <w:sz w:val="24"/>
        </w:rPr>
        <w:t>．</w:t>
      </w:r>
      <w:r>
        <w:rPr>
          <w:rFonts w:ascii="Times New Roman" w:hAnsi="Times New Roman" w:cs="Times New Roman"/>
          <w:color w:val="000000"/>
          <w:sz w:val="24"/>
          <w:lang w:val="zh-CN"/>
        </w:rPr>
        <w:t>网络管理软件的安装与基本配置</w:t>
      </w:r>
      <w:r>
        <w:rPr>
          <w:rFonts w:ascii="Times New Roman" w:hAnsi="Times New Roman" w:cs="Times New Roman"/>
          <w:color w:val="000000"/>
          <w:sz w:val="24"/>
        </w:rPr>
        <w:t>（</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2</w:t>
      </w:r>
      <w:r>
        <w:rPr>
          <w:rFonts w:ascii="Times New Roman" w:hAnsi="Times New Roman" w:cs="Times New Roman"/>
          <w:color w:val="000000"/>
          <w:sz w:val="24"/>
        </w:rPr>
        <w:t>．信息服务管理实验（</w:t>
      </w:r>
      <w:r>
        <w:rPr>
          <w:rFonts w:ascii="Times New Roman" w:hAnsi="Times New Roman" w:cs="Times New Roman"/>
          <w:color w:val="000000"/>
          <w:sz w:val="24"/>
        </w:rPr>
        <w:t>6</w:t>
      </w:r>
      <w:r>
        <w:rPr>
          <w:rFonts w:ascii="Times New Roman" w:hAnsi="Times New Roman" w:cs="Times New Roman"/>
          <w:color w:val="000000"/>
          <w:sz w:val="24"/>
        </w:rPr>
        <w:t>学时）</w:t>
      </w:r>
    </w:p>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四、教材及主要参考书</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lastRenderedPageBreak/>
        <w:t xml:space="preserve">[1] </w:t>
      </w:r>
      <w:r>
        <w:rPr>
          <w:rFonts w:ascii="Times New Roman" w:hAnsi="Times New Roman" w:cs="Times New Roman"/>
          <w:color w:val="000000"/>
          <w:sz w:val="24"/>
        </w:rPr>
        <w:t>杨云江</w:t>
      </w:r>
      <w:r>
        <w:rPr>
          <w:rFonts w:ascii="Times New Roman" w:hAnsi="Times New Roman" w:cs="Times New Roman"/>
          <w:color w:val="000000"/>
          <w:sz w:val="24"/>
        </w:rPr>
        <w:t>.</w:t>
      </w:r>
      <w:r>
        <w:rPr>
          <w:rFonts w:ascii="Times New Roman" w:hAnsi="Times New Roman" w:cs="Times New Roman"/>
          <w:color w:val="000000"/>
          <w:sz w:val="24"/>
        </w:rPr>
        <w:t>计算机网络管理技术（第二版）（普通高校本科计算机专业特色教材精选）</w:t>
      </w:r>
      <w:r>
        <w:rPr>
          <w:rFonts w:ascii="Times New Roman" w:hAnsi="Times New Roman" w:cs="Times New Roman"/>
          <w:color w:val="000000"/>
          <w:sz w:val="24"/>
        </w:rPr>
        <w:t>.</w:t>
      </w:r>
      <w:r>
        <w:rPr>
          <w:rFonts w:ascii="Times New Roman" w:hAnsi="Times New Roman" w:cs="Times New Roman"/>
          <w:color w:val="000000"/>
          <w:sz w:val="24"/>
        </w:rPr>
        <w:t>清华大学出版社，</w:t>
      </w:r>
      <w:r>
        <w:rPr>
          <w:rFonts w:ascii="Times New Roman" w:hAnsi="Times New Roman" w:cs="Times New Roman"/>
          <w:color w:val="000000"/>
          <w:sz w:val="24"/>
        </w:rPr>
        <w:t>2010.3</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hAnsi="Times New Roman" w:cs="Times New Roman"/>
          <w:color w:val="000000"/>
          <w:sz w:val="24"/>
        </w:rPr>
        <w:t>陈广山</w:t>
      </w:r>
      <w:r>
        <w:rPr>
          <w:rFonts w:ascii="Times New Roman" w:hAnsi="Times New Roman" w:cs="Times New Roman"/>
          <w:color w:val="000000"/>
          <w:sz w:val="24"/>
        </w:rPr>
        <w:t xml:space="preserve">. </w:t>
      </w:r>
      <w:r>
        <w:rPr>
          <w:rFonts w:ascii="Times New Roman" w:hAnsi="Times New Roman" w:cs="Times New Roman"/>
          <w:color w:val="000000"/>
          <w:sz w:val="24"/>
        </w:rPr>
        <w:t>网络管理技术教程（</w:t>
      </w:r>
      <w:r>
        <w:rPr>
          <w:rFonts w:ascii="Times New Roman" w:hAnsi="Times New Roman" w:cs="Times New Roman"/>
          <w:color w:val="000000"/>
          <w:sz w:val="24"/>
        </w:rPr>
        <w:t>21</w:t>
      </w:r>
      <w:r>
        <w:rPr>
          <w:rFonts w:ascii="Times New Roman" w:hAnsi="Times New Roman" w:cs="Times New Roman"/>
          <w:color w:val="000000"/>
          <w:sz w:val="24"/>
        </w:rPr>
        <w:t>世纪高等院校计算机网络工程专业规划教材）</w:t>
      </w:r>
      <w:r>
        <w:rPr>
          <w:rFonts w:ascii="Times New Roman" w:hAnsi="Times New Roman" w:cs="Times New Roman"/>
          <w:color w:val="000000"/>
          <w:sz w:val="24"/>
        </w:rPr>
        <w:t xml:space="preserve">. </w:t>
      </w:r>
      <w:r>
        <w:rPr>
          <w:rFonts w:ascii="Times New Roman" w:hAnsi="Times New Roman" w:cs="Times New Roman"/>
          <w:color w:val="000000"/>
          <w:sz w:val="24"/>
        </w:rPr>
        <w:t>清华大学出版社，</w:t>
      </w:r>
      <w:r>
        <w:rPr>
          <w:rFonts w:ascii="Times New Roman" w:hAnsi="Times New Roman" w:cs="Times New Roman"/>
          <w:color w:val="000000"/>
          <w:sz w:val="24"/>
        </w:rPr>
        <w:t>2011.8</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hAnsi="Times New Roman" w:cs="Times New Roman"/>
          <w:color w:val="000000"/>
          <w:sz w:val="24"/>
        </w:rPr>
        <w:t>蔡灿辉，陈婧，辛明海</w:t>
      </w:r>
      <w:r>
        <w:rPr>
          <w:rFonts w:ascii="Times New Roman" w:hAnsi="Times New Roman" w:cs="Times New Roman"/>
          <w:color w:val="000000"/>
          <w:sz w:val="24"/>
        </w:rPr>
        <w:t xml:space="preserve">. </w:t>
      </w:r>
      <w:r>
        <w:rPr>
          <w:rFonts w:ascii="Times New Roman" w:hAnsi="Times New Roman" w:cs="Times New Roman"/>
          <w:color w:val="000000"/>
          <w:sz w:val="24"/>
        </w:rPr>
        <w:t>网络管理（第</w:t>
      </w:r>
      <w:r>
        <w:rPr>
          <w:rFonts w:ascii="Times New Roman" w:hAnsi="Times New Roman" w:cs="Times New Roman"/>
          <w:color w:val="000000"/>
          <w:sz w:val="24"/>
        </w:rPr>
        <w:t>2</w:t>
      </w:r>
      <w:r>
        <w:rPr>
          <w:rFonts w:ascii="Times New Roman" w:hAnsi="Times New Roman" w:cs="Times New Roman"/>
          <w:color w:val="000000"/>
          <w:sz w:val="24"/>
        </w:rPr>
        <w:t>版）（普通高等教育十一五国家级规划教材）</w:t>
      </w:r>
      <w:r>
        <w:rPr>
          <w:rFonts w:ascii="Times New Roman" w:hAnsi="Times New Roman" w:cs="Times New Roman"/>
          <w:color w:val="000000"/>
          <w:sz w:val="24"/>
        </w:rPr>
        <w:t xml:space="preserve">. </w:t>
      </w:r>
      <w:r>
        <w:rPr>
          <w:rFonts w:ascii="Times New Roman" w:hAnsi="Times New Roman" w:cs="Times New Roman"/>
          <w:color w:val="000000"/>
          <w:sz w:val="24"/>
        </w:rPr>
        <w:t>高等教育出版社，</w:t>
      </w:r>
      <w:r>
        <w:rPr>
          <w:rFonts w:ascii="Times New Roman" w:hAnsi="Times New Roman" w:cs="Times New Roman"/>
          <w:color w:val="000000"/>
          <w:sz w:val="24"/>
        </w:rPr>
        <w:t>2011.6</w:t>
      </w:r>
    </w:p>
    <w:p w:rsidR="002237EC" w:rsidRDefault="002237EC" w:rsidP="00C56504">
      <w:pPr>
        <w:spacing w:line="360" w:lineRule="auto"/>
        <w:ind w:leftChars="200" w:left="420"/>
        <w:rPr>
          <w:rFonts w:ascii="Times New Roman" w:hAnsi="Times New Roman" w:cs="Times New Roman"/>
          <w:color w:val="000000"/>
          <w:sz w:val="24"/>
        </w:rPr>
      </w:pPr>
    </w:p>
    <w:p w:rsidR="002237EC" w:rsidRDefault="002237EC" w:rsidP="00C56504">
      <w:pPr>
        <w:spacing w:line="360" w:lineRule="auto"/>
        <w:ind w:right="360" w:firstLine="5190"/>
        <w:jc w:val="right"/>
        <w:rPr>
          <w:rFonts w:ascii="Times New Roman" w:hAnsi="Times New Roman" w:cs="Times New Roman"/>
          <w:b/>
          <w:color w:val="000000"/>
          <w:sz w:val="24"/>
        </w:rPr>
      </w:pPr>
      <w:r>
        <w:rPr>
          <w:rFonts w:ascii="Times New Roman" w:hAnsi="Times New Roman" w:cs="Times New Roman"/>
          <w:b/>
          <w:color w:val="000000"/>
          <w:sz w:val="24"/>
        </w:rPr>
        <w:t>执笔人：林</w:t>
      </w:r>
      <w:r>
        <w:rPr>
          <w:rFonts w:ascii="Times New Roman" w:hAnsi="Times New Roman" w:cs="Times New Roman"/>
          <w:b/>
          <w:color w:val="000000"/>
          <w:sz w:val="24"/>
        </w:rPr>
        <w:t xml:space="preserve">  </w:t>
      </w:r>
      <w:r>
        <w:rPr>
          <w:rFonts w:ascii="Times New Roman" w:hAnsi="Times New Roman" w:cs="Times New Roman"/>
          <w:b/>
          <w:color w:val="000000"/>
          <w:sz w:val="24"/>
        </w:rPr>
        <w:t>娜</w:t>
      </w:r>
    </w:p>
    <w:p w:rsidR="002237EC" w:rsidRDefault="002237EC" w:rsidP="00C56504">
      <w:pPr>
        <w:spacing w:line="360" w:lineRule="auto"/>
        <w:ind w:right="360" w:firstLine="5190"/>
        <w:jc w:val="right"/>
        <w:rPr>
          <w:rFonts w:ascii="Times New Roman" w:hAnsi="Times New Roman" w:cs="Times New Roman"/>
          <w:b/>
          <w:color w:val="000000"/>
          <w:sz w:val="24"/>
        </w:rPr>
      </w:pPr>
      <w:r>
        <w:rPr>
          <w:rFonts w:ascii="Times New Roman" w:hAnsi="Times New Roman" w:cs="Times New Roman"/>
          <w:b/>
          <w:color w:val="000000"/>
          <w:sz w:val="24"/>
        </w:rPr>
        <w:t>审定人：拱长青</w:t>
      </w:r>
    </w:p>
    <w:p w:rsidR="002237EC" w:rsidRDefault="002237EC" w:rsidP="00C56504">
      <w:pPr>
        <w:spacing w:line="360" w:lineRule="auto"/>
        <w:ind w:right="120" w:firstLine="5190"/>
        <w:jc w:val="right"/>
        <w:rPr>
          <w:rFonts w:ascii="Times New Roman" w:hAnsi="Times New Roman" w:cs="Times New Roman"/>
          <w:b/>
          <w:color w:val="000000"/>
          <w:sz w:val="24"/>
        </w:rPr>
      </w:pPr>
      <w:r>
        <w:rPr>
          <w:rFonts w:ascii="Times New Roman" w:hAnsi="Times New Roman" w:cs="Times New Roman"/>
          <w:b/>
          <w:color w:val="000000"/>
          <w:sz w:val="24"/>
        </w:rPr>
        <w:t>批准人：张国栋</w:t>
      </w:r>
      <w:r>
        <w:rPr>
          <w:rFonts w:ascii="Times New Roman" w:hAnsi="Times New Roman" w:cs="Times New Roman"/>
          <w:b/>
          <w:color w:val="000000"/>
          <w:sz w:val="24"/>
        </w:rPr>
        <w:t xml:space="preserve">  </w:t>
      </w:r>
    </w:p>
    <w:p w:rsidR="002237EC" w:rsidRDefault="002237EC" w:rsidP="00C56504">
      <w:pPr>
        <w:spacing w:line="360" w:lineRule="auto"/>
        <w:ind w:right="601" w:firstLine="5190"/>
        <w:jc w:val="right"/>
        <w:rPr>
          <w:rFonts w:ascii="Times New Roman" w:hAnsi="Times New Roman" w:cs="Times New Roman"/>
          <w:b/>
          <w:color w:val="000000"/>
          <w:sz w:val="24"/>
        </w:rPr>
        <w:sectPr w:rsidR="002237EC">
          <w:pgSz w:w="11906" w:h="16838"/>
          <w:pgMar w:top="1417" w:right="1134" w:bottom="1417" w:left="1417" w:header="851" w:footer="992" w:gutter="0"/>
          <w:cols w:space="720"/>
          <w:docGrid w:type="lines" w:linePitch="312"/>
        </w:sectPr>
      </w:pPr>
      <w:r>
        <w:rPr>
          <w:rFonts w:ascii="Times New Roman" w:hAnsi="Times New Roman" w:cs="Times New Roman"/>
          <w:b/>
          <w:color w:val="000000"/>
          <w:sz w:val="24"/>
        </w:rPr>
        <w:t>2015</w:t>
      </w:r>
      <w:r>
        <w:rPr>
          <w:rFonts w:ascii="Times New Roman" w:hAnsi="Times New Roman" w:cs="Times New Roman"/>
          <w:b/>
          <w:color w:val="000000"/>
          <w:sz w:val="24"/>
        </w:rPr>
        <w:t>年</w:t>
      </w:r>
      <w:r>
        <w:rPr>
          <w:rFonts w:ascii="Times New Roman" w:hAnsi="Times New Roman" w:cs="Times New Roman"/>
          <w:b/>
          <w:color w:val="000000"/>
          <w:sz w:val="24"/>
        </w:rPr>
        <w:t>3</w:t>
      </w:r>
      <w:r>
        <w:rPr>
          <w:rFonts w:ascii="Times New Roman" w:hAnsi="Times New Roman" w:cs="Times New Roman"/>
          <w:b/>
          <w:color w:val="000000"/>
          <w:sz w:val="24"/>
        </w:rPr>
        <w:t>月</w:t>
      </w:r>
      <w:r>
        <w:rPr>
          <w:rFonts w:ascii="Times New Roman" w:hAnsi="Times New Roman" w:cs="Times New Roman"/>
          <w:b/>
          <w:color w:val="000000"/>
          <w:sz w:val="24"/>
        </w:rPr>
        <w:t xml:space="preserve"> </w:t>
      </w:r>
    </w:p>
    <w:p w:rsidR="002237EC" w:rsidRPr="002237EC" w:rsidRDefault="002237EC" w:rsidP="00C56504">
      <w:pPr>
        <w:pStyle w:val="2"/>
        <w:keepLines w:val="0"/>
        <w:spacing w:line="360" w:lineRule="auto"/>
        <w:jc w:val="center"/>
        <w:rPr>
          <w:rFonts w:ascii="Times New Roman" w:hAnsi="Times New Roman" w:cs="Times New Roman"/>
          <w:sz w:val="32"/>
        </w:rPr>
      </w:pPr>
      <w:bookmarkStart w:id="195" w:name="_Toc167030345"/>
      <w:bookmarkStart w:id="196" w:name="_Toc167628217"/>
      <w:bookmarkStart w:id="197" w:name="_Toc251077237"/>
      <w:bookmarkStart w:id="198" w:name="_Toc251332818"/>
      <w:bookmarkStart w:id="199" w:name="_Toc10629"/>
      <w:bookmarkStart w:id="200" w:name="_Toc4983"/>
      <w:bookmarkStart w:id="201" w:name="_Toc389576352"/>
      <w:bookmarkStart w:id="202" w:name="_Toc20322"/>
      <w:bookmarkEnd w:id="194"/>
      <w:r w:rsidRPr="002237EC">
        <w:rPr>
          <w:rFonts w:ascii="Times New Roman" w:hAnsi="Times New Roman" w:cs="Times New Roman"/>
          <w:sz w:val="32"/>
        </w:rPr>
        <w:lastRenderedPageBreak/>
        <w:t xml:space="preserve">1010005006 </w:t>
      </w:r>
      <w:r w:rsidRPr="002237EC">
        <w:rPr>
          <w:rFonts w:ascii="Times New Roman" w:hAnsi="Times New Roman" w:cs="Times New Roman"/>
          <w:sz w:val="32"/>
        </w:rPr>
        <w:t>网络互连技术课程教学大纲</w:t>
      </w:r>
      <w:bookmarkEnd w:id="195"/>
      <w:bookmarkEnd w:id="196"/>
      <w:bookmarkEnd w:id="197"/>
      <w:bookmarkEnd w:id="198"/>
      <w:bookmarkEnd w:id="199"/>
      <w:bookmarkEnd w:id="200"/>
      <w:bookmarkEnd w:id="201"/>
      <w:bookmarkEnd w:id="202"/>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【课程编号】</w:t>
      </w:r>
      <w:r>
        <w:rPr>
          <w:rFonts w:ascii="Times New Roman" w:hAnsi="Times New Roman" w:cs="Times New Roman"/>
          <w:bCs/>
          <w:color w:val="000000"/>
          <w:sz w:val="24"/>
        </w:rPr>
        <w:t>1010005006</w:t>
      </w:r>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【课程名称】</w:t>
      </w:r>
      <w:r>
        <w:rPr>
          <w:rFonts w:ascii="Times New Roman" w:hAnsi="Times New Roman" w:cs="Times New Roman"/>
          <w:bCs/>
          <w:color w:val="000000"/>
          <w:sz w:val="24"/>
        </w:rPr>
        <w:t>网络互连技术</w:t>
      </w:r>
    </w:p>
    <w:p w:rsidR="002237EC" w:rsidRDefault="002237EC" w:rsidP="00C56504">
      <w:pPr>
        <w:spacing w:line="360" w:lineRule="auto"/>
        <w:ind w:firstLineChars="600" w:firstLine="1440"/>
        <w:rPr>
          <w:rFonts w:ascii="Times New Roman" w:eastAsia="宋体" w:hAnsi="Times New Roman" w:cs="Times New Roman"/>
          <w:bCs/>
          <w:color w:val="000000"/>
          <w:sz w:val="24"/>
        </w:rPr>
      </w:pPr>
      <w:r>
        <w:rPr>
          <w:rFonts w:ascii="Times New Roman" w:hAnsi="Times New Roman" w:cs="Times New Roman"/>
          <w:bCs/>
          <w:color w:val="000000"/>
          <w:sz w:val="24"/>
        </w:rPr>
        <w:t>Network Interconnection Technology</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学时学分</w:t>
      </w:r>
      <w:r>
        <w:rPr>
          <w:rFonts w:ascii="Times New Roman" w:hAnsi="Times New Roman" w:cs="Times New Roman"/>
          <w:b/>
          <w:bCs/>
          <w:color w:val="000000"/>
          <w:sz w:val="24"/>
        </w:rPr>
        <w:t>】</w:t>
      </w:r>
      <w:r>
        <w:rPr>
          <w:rFonts w:ascii="Times New Roman" w:hAnsi="Times New Roman" w:cs="Times New Roman"/>
          <w:color w:val="000000"/>
          <w:sz w:val="24"/>
        </w:rPr>
        <w:t xml:space="preserve">48 </w:t>
      </w:r>
      <w:r>
        <w:rPr>
          <w:rFonts w:ascii="Times New Roman" w:hAnsi="Times New Roman" w:cs="Times New Roman"/>
          <w:color w:val="000000"/>
          <w:sz w:val="24"/>
        </w:rPr>
        <w:t>学时；</w:t>
      </w:r>
      <w:r>
        <w:rPr>
          <w:rFonts w:ascii="Times New Roman" w:hAnsi="Times New Roman" w:cs="Times New Roman"/>
          <w:color w:val="000000"/>
          <w:sz w:val="24"/>
        </w:rPr>
        <w:t xml:space="preserve">3 </w:t>
      </w:r>
      <w:r>
        <w:rPr>
          <w:rFonts w:ascii="Times New Roman" w:hAnsi="Times New Roman" w:cs="Times New Roman"/>
          <w:color w:val="000000"/>
          <w:sz w:val="24"/>
        </w:rPr>
        <w:t>学分</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实验和上机学时</w:t>
      </w:r>
      <w:r>
        <w:rPr>
          <w:rFonts w:ascii="Times New Roman" w:hAnsi="Times New Roman" w:cs="Times New Roman"/>
          <w:b/>
          <w:bCs/>
          <w:color w:val="000000"/>
          <w:sz w:val="24"/>
        </w:rPr>
        <w:t>】</w:t>
      </w:r>
      <w:r>
        <w:rPr>
          <w:rFonts w:ascii="Times New Roman" w:hAnsi="Times New Roman" w:cs="Times New Roman"/>
          <w:bCs/>
          <w:color w:val="000000"/>
          <w:sz w:val="24"/>
        </w:rPr>
        <w:t>24</w:t>
      </w:r>
      <w:r>
        <w:rPr>
          <w:rFonts w:ascii="Times New Roman" w:hAnsi="Times New Roman" w:cs="Times New Roman"/>
          <w:bCs/>
          <w:sz w:val="24"/>
        </w:rPr>
        <w:t>学时</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课程性质</w:t>
      </w:r>
      <w:r>
        <w:rPr>
          <w:rFonts w:ascii="Times New Roman" w:hAnsi="Times New Roman" w:cs="Times New Roman"/>
          <w:b/>
          <w:bCs/>
          <w:color w:val="000000"/>
          <w:sz w:val="24"/>
        </w:rPr>
        <w:t>】</w:t>
      </w:r>
      <w:r>
        <w:rPr>
          <w:rFonts w:ascii="Times New Roman" w:hAnsi="Times New Roman" w:cs="Times New Roman"/>
          <w:color w:val="000000"/>
          <w:sz w:val="24"/>
        </w:rPr>
        <w:t>专业课</w:t>
      </w:r>
      <w:r>
        <w:rPr>
          <w:rFonts w:ascii="Times New Roman" w:hAnsi="Times New Roman" w:cs="Times New Roman"/>
          <w:b/>
          <w:bCs/>
          <w:color w:val="000000"/>
          <w:sz w:val="24"/>
        </w:rPr>
        <w:t xml:space="preserve">   </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开课模式</w:t>
      </w:r>
      <w:r>
        <w:rPr>
          <w:rFonts w:ascii="Times New Roman" w:hAnsi="Times New Roman" w:cs="Times New Roman"/>
          <w:b/>
          <w:bCs/>
          <w:color w:val="000000"/>
          <w:sz w:val="24"/>
        </w:rPr>
        <w:t>】</w:t>
      </w:r>
      <w:r>
        <w:rPr>
          <w:rFonts w:ascii="Times New Roman" w:hAnsi="Times New Roman" w:cs="Times New Roman"/>
          <w:bCs/>
          <w:color w:val="000000"/>
          <w:sz w:val="24"/>
        </w:rPr>
        <w:t>必修</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先修课程</w:t>
      </w:r>
      <w:r>
        <w:rPr>
          <w:rFonts w:ascii="Times New Roman" w:hAnsi="Times New Roman" w:cs="Times New Roman"/>
          <w:b/>
          <w:bCs/>
          <w:color w:val="000000"/>
          <w:sz w:val="24"/>
        </w:rPr>
        <w:t>】</w:t>
      </w:r>
      <w:r>
        <w:rPr>
          <w:rFonts w:ascii="Times New Roman" w:hAnsi="Times New Roman" w:cs="Times New Roman"/>
          <w:color w:val="000000"/>
          <w:sz w:val="24"/>
        </w:rPr>
        <w:t>数据通信基础、计算机网络原理</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开课单位</w:t>
      </w:r>
      <w:r>
        <w:rPr>
          <w:rFonts w:ascii="Times New Roman" w:hAnsi="Times New Roman" w:cs="Times New Roman"/>
          <w:b/>
          <w:bCs/>
          <w:color w:val="000000"/>
          <w:sz w:val="24"/>
        </w:rPr>
        <w:t>】</w:t>
      </w:r>
      <w:r>
        <w:rPr>
          <w:rFonts w:ascii="Times New Roman" w:hAnsi="Times New Roman" w:cs="Times New Roman"/>
          <w:color w:val="000000"/>
          <w:sz w:val="24"/>
        </w:rPr>
        <w:t>网络工程系</w:t>
      </w:r>
      <w:r>
        <w:rPr>
          <w:rFonts w:ascii="Times New Roman" w:hAnsi="Times New Roman" w:cs="Times New Roman"/>
          <w:b/>
          <w:bCs/>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开课学期</w:t>
      </w:r>
      <w:r>
        <w:rPr>
          <w:rFonts w:ascii="Times New Roman" w:hAnsi="Times New Roman" w:cs="Times New Roman"/>
          <w:b/>
          <w:bCs/>
          <w:color w:val="000000"/>
          <w:sz w:val="24"/>
        </w:rPr>
        <w:t>】</w:t>
      </w:r>
      <w:r>
        <w:rPr>
          <w:rFonts w:ascii="Times New Roman" w:hAnsi="Times New Roman" w:cs="Times New Roman"/>
          <w:color w:val="000000"/>
          <w:sz w:val="24"/>
        </w:rPr>
        <w:t>6</w:t>
      </w:r>
    </w:p>
    <w:p w:rsidR="002237EC" w:rsidRDefault="002237EC" w:rsidP="00C56504">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授课对象</w:t>
      </w:r>
      <w:r>
        <w:rPr>
          <w:rFonts w:ascii="Times New Roman" w:hAnsi="Times New Roman" w:cs="Times New Roman"/>
          <w:b/>
          <w:bCs/>
          <w:color w:val="000000"/>
          <w:sz w:val="24"/>
        </w:rPr>
        <w:t>】</w:t>
      </w:r>
      <w:r>
        <w:rPr>
          <w:rFonts w:ascii="Times New Roman" w:hAnsi="Times New Roman" w:cs="Times New Roman"/>
          <w:color w:val="000000"/>
          <w:sz w:val="24"/>
        </w:rPr>
        <w:t>网络工程专业</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考核方式</w:t>
      </w:r>
      <w:r>
        <w:rPr>
          <w:rFonts w:ascii="Times New Roman" w:hAnsi="Times New Roman" w:cs="Times New Roman"/>
          <w:b/>
          <w:bCs/>
          <w:color w:val="000000"/>
          <w:sz w:val="24"/>
        </w:rPr>
        <w:t>】</w:t>
      </w:r>
      <w:r>
        <w:rPr>
          <w:rFonts w:ascii="Times New Roman" w:hAnsi="Times New Roman" w:cs="Times New Roman"/>
          <w:color w:val="000000"/>
          <w:sz w:val="24"/>
        </w:rPr>
        <w:t>考试</w:t>
      </w:r>
    </w:p>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一、本课程的性质、目的与任务</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本课程为专业课。</w:t>
      </w:r>
    </w:p>
    <w:p w:rsidR="002237EC" w:rsidRDefault="002237EC" w:rsidP="00C56504">
      <w:pPr>
        <w:autoSpaceDE w:val="0"/>
        <w:autoSpaceDN w:val="0"/>
        <w:adjustRightInd w:val="0"/>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本课程的学习目标是使学生掌握网络互连的基础知识，切实把握网络互连通信的基本原理，掌握网络互连的具体应用技术；主要任务是学习局域网、园区网组建的基本理论与基本技术</w:t>
      </w:r>
      <w:r>
        <w:rPr>
          <w:rFonts w:ascii="Times New Roman" w:hAnsi="Times New Roman" w:cs="Times New Roman"/>
          <w:color w:val="000000"/>
          <w:sz w:val="24"/>
        </w:rPr>
        <w:t xml:space="preserve">, </w:t>
      </w:r>
      <w:r>
        <w:rPr>
          <w:rFonts w:ascii="Times New Roman" w:hAnsi="Times New Roman" w:cs="Times New Roman"/>
          <w:color w:val="000000"/>
          <w:sz w:val="24"/>
        </w:rPr>
        <w:t>掌握交换机、路由器的配置与使用方法，初步掌握网络规划的基本知识与技能；最终达到熟练掌握常见网络互连技术之目的。</w:t>
      </w:r>
    </w:p>
    <w:p w:rsidR="002237EC" w:rsidRDefault="002237EC" w:rsidP="00C56504">
      <w:pPr>
        <w:autoSpaceDE w:val="0"/>
        <w:autoSpaceDN w:val="0"/>
        <w:adjustRightInd w:val="0"/>
        <w:spacing w:line="360" w:lineRule="auto"/>
        <w:ind w:firstLine="480"/>
        <w:rPr>
          <w:rFonts w:ascii="Times New Roman" w:hAnsi="Times New Roman" w:cs="Times New Roman"/>
          <w:sz w:val="24"/>
        </w:rPr>
      </w:pPr>
      <w:r>
        <w:rPr>
          <w:rFonts w:ascii="Times New Roman" w:hAnsi="Times New Roman" w:cs="Times New Roman"/>
          <w:sz w:val="24"/>
        </w:rPr>
        <w:t>课程与毕业生培养业务规格要求对应关系如表</w:t>
      </w:r>
      <w:r>
        <w:rPr>
          <w:rFonts w:ascii="Times New Roman" w:hAnsi="Times New Roman" w:cs="Times New Roman"/>
          <w:sz w:val="24"/>
        </w:rPr>
        <w:t>1</w:t>
      </w:r>
      <w:r>
        <w:rPr>
          <w:rFonts w:ascii="Times New Roman" w:hAnsi="Times New Roman" w:cs="Times New Roman"/>
          <w:sz w:val="24"/>
        </w:rPr>
        <w:t>所示。</w:t>
      </w:r>
    </w:p>
    <w:p w:rsidR="002237EC" w:rsidRDefault="002237EC" w:rsidP="00C56504">
      <w:pPr>
        <w:spacing w:line="360" w:lineRule="auto"/>
        <w:ind w:firstLine="480"/>
        <w:jc w:val="center"/>
        <w:rPr>
          <w:rFonts w:ascii="Times New Roman" w:eastAsia="黑体" w:hAnsi="Times New Roman" w:cs="Times New Roman"/>
          <w:bCs/>
          <w:color w:val="000000"/>
        </w:rPr>
      </w:pPr>
      <w:r>
        <w:rPr>
          <w:rFonts w:ascii="Times New Roman" w:eastAsia="黑体" w:hAnsi="Times New Roman" w:cs="Times New Roman"/>
          <w:bCs/>
          <w:color w:val="000000"/>
        </w:rPr>
        <w:t>表</w:t>
      </w:r>
      <w:r>
        <w:rPr>
          <w:rFonts w:ascii="Times New Roman" w:eastAsia="黑体" w:hAnsi="Times New Roman" w:cs="Times New Roman"/>
          <w:bCs/>
          <w:color w:val="000000"/>
        </w:rPr>
        <w:t xml:space="preserve">1 </w:t>
      </w:r>
      <w:r>
        <w:rPr>
          <w:rFonts w:ascii="Times New Roman" w:eastAsia="黑体" w:hAnsi="Times New Roman" w:cs="Times New Roman"/>
          <w:bCs/>
          <w:color w:val="000000"/>
        </w:rPr>
        <w:t>本课程与毕业生培养业务规格要求对应关系表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28"/>
        <w:gridCol w:w="4729"/>
      </w:tblGrid>
      <w:tr w:rsidR="002237EC" w:rsidTr="00081287">
        <w:trPr>
          <w:jc w:val="center"/>
        </w:trPr>
        <w:tc>
          <w:tcPr>
            <w:tcW w:w="4728" w:type="dxa"/>
            <w:vAlign w:val="center"/>
          </w:tcPr>
          <w:p w:rsidR="002237EC" w:rsidRDefault="002237EC" w:rsidP="00C56504">
            <w:pPr>
              <w:spacing w:line="360" w:lineRule="auto"/>
              <w:ind w:firstLine="480"/>
              <w:jc w:val="center"/>
              <w:rPr>
                <w:rFonts w:ascii="Times New Roman" w:hAnsi="Times New Roman" w:cs="Times New Roman"/>
                <w:b/>
                <w:bCs/>
                <w:color w:val="000000"/>
              </w:rPr>
            </w:pPr>
            <w:r>
              <w:rPr>
                <w:rFonts w:ascii="Times New Roman" w:hAnsi="Times New Roman" w:cs="Times New Roman"/>
                <w:b/>
                <w:bCs/>
                <w:color w:val="000000"/>
              </w:rPr>
              <w:t>业务规格要求</w:t>
            </w:r>
          </w:p>
        </w:tc>
        <w:tc>
          <w:tcPr>
            <w:tcW w:w="4729" w:type="dxa"/>
            <w:vAlign w:val="center"/>
          </w:tcPr>
          <w:p w:rsidR="002237EC" w:rsidRDefault="002237EC" w:rsidP="00C56504">
            <w:pPr>
              <w:spacing w:line="360" w:lineRule="auto"/>
              <w:jc w:val="center"/>
              <w:rPr>
                <w:rFonts w:ascii="Times New Roman" w:hAnsi="Times New Roman" w:cs="Times New Roman"/>
                <w:b/>
                <w:bCs/>
                <w:color w:val="000000"/>
              </w:rPr>
            </w:pPr>
            <w:r>
              <w:rPr>
                <w:rFonts w:ascii="Times New Roman" w:hAnsi="Times New Roman" w:cs="Times New Roman"/>
                <w:b/>
                <w:bCs/>
                <w:color w:val="000000"/>
              </w:rPr>
              <w:t>课程支撑依据</w:t>
            </w:r>
          </w:p>
        </w:tc>
      </w:tr>
      <w:tr w:rsidR="002237EC" w:rsidTr="00081287">
        <w:trPr>
          <w:jc w:val="center"/>
        </w:trPr>
        <w:tc>
          <w:tcPr>
            <w:tcW w:w="4728" w:type="dxa"/>
            <w:vAlign w:val="center"/>
          </w:tcPr>
          <w:p w:rsidR="002237EC" w:rsidRDefault="002237EC" w:rsidP="00C56504">
            <w:pPr>
              <w:adjustRightInd w:val="0"/>
              <w:snapToGrid w:val="0"/>
              <w:spacing w:line="360" w:lineRule="auto"/>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掌握各类网络系统的组网、规划、设计、评价的理论、方法与技术。</w:t>
            </w:r>
          </w:p>
        </w:tc>
        <w:tc>
          <w:tcPr>
            <w:tcW w:w="4729" w:type="dxa"/>
          </w:tcPr>
          <w:p w:rsidR="002237EC" w:rsidRDefault="002237EC" w:rsidP="00C56504">
            <w:pPr>
              <w:adjustRightInd w:val="0"/>
              <w:snapToGrid w:val="0"/>
              <w:spacing w:line="360" w:lineRule="auto"/>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学习局域网、园区网组建的基本理论与基本技术</w:t>
            </w:r>
            <w:r>
              <w:rPr>
                <w:rFonts w:ascii="Times New Roman" w:hAnsi="Times New Roman" w:cs="Times New Roman"/>
                <w:color w:val="000000"/>
              </w:rPr>
              <w:t xml:space="preserve">, </w:t>
            </w:r>
            <w:r>
              <w:rPr>
                <w:rFonts w:ascii="Times New Roman" w:hAnsi="Times New Roman" w:cs="Times New Roman"/>
                <w:color w:val="000000"/>
              </w:rPr>
              <w:t>掌握交换机、路由器的配置与使用方法，初步掌握网络规划的基本知识与技能。</w:t>
            </w:r>
          </w:p>
        </w:tc>
      </w:tr>
    </w:tbl>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二、课程的教学内容、基本要求和学时分配</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1</w:t>
      </w:r>
      <w:r>
        <w:rPr>
          <w:rFonts w:ascii="Times New Roman" w:hAnsi="Times New Roman" w:cs="Times New Roman"/>
          <w:color w:val="000000"/>
          <w:sz w:val="24"/>
        </w:rPr>
        <w:t>．计算机网络技术要点回顾（</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spacing w:line="360" w:lineRule="auto"/>
        <w:ind w:firstLineChars="350" w:firstLine="840"/>
        <w:rPr>
          <w:rFonts w:ascii="Times New Roman" w:hAnsi="Times New Roman" w:cs="Times New Roman"/>
          <w:color w:val="000000"/>
          <w:sz w:val="24"/>
        </w:rPr>
      </w:pPr>
      <w:r>
        <w:rPr>
          <w:rFonts w:ascii="宋体" w:eastAsia="宋体" w:hAnsi="宋体" w:cs="宋体" w:hint="eastAsia"/>
          <w:color w:val="000000"/>
          <w:sz w:val="24"/>
        </w:rPr>
        <w:lastRenderedPageBreak/>
        <w:t>①</w:t>
      </w:r>
      <w:r>
        <w:rPr>
          <w:rFonts w:ascii="Times New Roman" w:hAnsi="Times New Roman" w:cs="Times New Roman"/>
          <w:color w:val="000000"/>
          <w:sz w:val="24"/>
        </w:rPr>
        <w:t>分层体系结构；</w:t>
      </w:r>
    </w:p>
    <w:p w:rsidR="002237EC" w:rsidRDefault="002237EC" w:rsidP="00C56504">
      <w:pPr>
        <w:spacing w:line="360" w:lineRule="auto"/>
        <w:ind w:firstLineChars="350" w:firstLine="84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数据包封装；</w:t>
      </w:r>
    </w:p>
    <w:p w:rsidR="002237EC" w:rsidRDefault="002237EC" w:rsidP="00C56504">
      <w:pPr>
        <w:spacing w:line="360" w:lineRule="auto"/>
        <w:ind w:firstLineChars="350" w:firstLine="84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IP</w:t>
      </w:r>
      <w:r>
        <w:rPr>
          <w:rFonts w:ascii="Times New Roman" w:hAnsi="Times New Roman" w:cs="Times New Roman"/>
          <w:color w:val="000000"/>
          <w:sz w:val="24"/>
        </w:rPr>
        <w:t>地址与硬件地址；（</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50" w:firstLine="84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ARP</w:t>
      </w:r>
      <w:r>
        <w:rPr>
          <w:rFonts w:ascii="Times New Roman" w:hAnsi="Times New Roman" w:cs="Times New Roman"/>
          <w:color w:val="000000"/>
          <w:sz w:val="24"/>
        </w:rPr>
        <w:t>协议原理等；</w:t>
      </w:r>
      <w:r>
        <w:rPr>
          <w:rFonts w:ascii="Times New Roman" w:hAnsi="Times New Roman" w:cs="Times New Roman"/>
          <w:color w:val="000000"/>
          <w:sz w:val="24"/>
        </w:rPr>
        <w:t xml:space="preserve"> </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基本要求：掌握计算机网络技术的核心内容（</w:t>
      </w:r>
      <w:r>
        <w:rPr>
          <w:rFonts w:ascii="宋体" w:eastAsia="宋体" w:hAnsi="宋体" w:cs="宋体" w:hint="eastAsia"/>
          <w:color w:val="000000"/>
          <w:sz w:val="24"/>
        </w:rPr>
        <w:t>①</w:t>
      </w:r>
      <w:r>
        <w:rPr>
          <w:rFonts w:ascii="Times New Roman" w:hAnsi="Times New Roman" w:cs="Times New Roman"/>
          <w:color w:val="000000"/>
          <w:sz w:val="24"/>
        </w:rPr>
        <w:t>——</w:t>
      </w:r>
      <w:r>
        <w:rPr>
          <w:rFonts w:ascii="宋体" w:eastAsia="宋体" w:hAnsi="宋体" w:cs="宋体" w:hint="eastAsia"/>
          <w:color w:val="000000"/>
          <w:sz w:val="24"/>
        </w:rPr>
        <w:t>④</w:t>
      </w:r>
      <w:r>
        <w:rPr>
          <w:rFonts w:ascii="Times New Roman" w:hAnsi="Times New Roman" w:cs="Times New Roman"/>
          <w:color w:val="000000"/>
          <w:sz w:val="24"/>
        </w:rPr>
        <w:t>），了解计算机网络技术的发展和现状。</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2</w:t>
      </w:r>
      <w:r>
        <w:rPr>
          <w:rFonts w:ascii="Times New Roman" w:hAnsi="Times New Roman" w:cs="Times New Roman"/>
          <w:color w:val="000000"/>
          <w:sz w:val="24"/>
        </w:rPr>
        <w:t>．交换机原理及应用（</w:t>
      </w:r>
      <w:r>
        <w:rPr>
          <w:rFonts w:ascii="Times New Roman" w:hAnsi="Times New Roman" w:cs="Times New Roman"/>
          <w:color w:val="000000"/>
          <w:sz w:val="24"/>
        </w:rPr>
        <w:t>6</w:t>
      </w:r>
      <w:r>
        <w:rPr>
          <w:rFonts w:ascii="Times New Roman" w:hAnsi="Times New Roman" w:cs="Times New Roman"/>
          <w:color w:val="000000"/>
          <w:sz w:val="24"/>
        </w:rPr>
        <w:t>学时）</w:t>
      </w:r>
    </w:p>
    <w:p w:rsidR="002237EC" w:rsidRDefault="002237EC" w:rsidP="00C56504">
      <w:pPr>
        <w:spacing w:line="360" w:lineRule="auto"/>
        <w:ind w:firstLine="54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①</w:t>
      </w:r>
      <w:r>
        <w:rPr>
          <w:rFonts w:ascii="Times New Roman" w:hAnsi="Times New Roman" w:cs="Times New Roman"/>
          <w:color w:val="000000"/>
          <w:sz w:val="24"/>
        </w:rPr>
        <w:t>以太网原理；</w:t>
      </w:r>
    </w:p>
    <w:p w:rsidR="002237EC" w:rsidRDefault="002237EC" w:rsidP="00C56504">
      <w:pPr>
        <w:spacing w:line="360" w:lineRule="auto"/>
        <w:ind w:firstLine="54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②</w:t>
      </w:r>
      <w:r>
        <w:rPr>
          <w:rFonts w:ascii="Times New Roman" w:hAnsi="Times New Roman" w:cs="Times New Roman"/>
          <w:color w:val="000000"/>
          <w:sz w:val="24"/>
        </w:rPr>
        <w:t>交换机工作机制；（</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54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③</w:t>
      </w:r>
      <w:r>
        <w:rPr>
          <w:rFonts w:ascii="Times New Roman" w:hAnsi="Times New Roman" w:cs="Times New Roman"/>
          <w:color w:val="000000"/>
          <w:sz w:val="24"/>
        </w:rPr>
        <w:t>虚拟局域网原理；（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54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④</w:t>
      </w:r>
      <w:r>
        <w:rPr>
          <w:rFonts w:ascii="Times New Roman" w:hAnsi="Times New Roman" w:cs="Times New Roman"/>
          <w:color w:val="000000"/>
          <w:sz w:val="24"/>
        </w:rPr>
        <w:t>交换机配置与</w:t>
      </w:r>
      <w:r>
        <w:rPr>
          <w:rFonts w:ascii="Times New Roman" w:hAnsi="Times New Roman" w:cs="Times New Roman"/>
          <w:color w:val="000000"/>
          <w:sz w:val="24"/>
        </w:rPr>
        <w:t>VLAN</w:t>
      </w:r>
      <w:r>
        <w:rPr>
          <w:rFonts w:ascii="Times New Roman" w:hAnsi="Times New Roman" w:cs="Times New Roman"/>
          <w:color w:val="000000"/>
          <w:sz w:val="24"/>
        </w:rPr>
        <w:t>划分；（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⑤</w:t>
      </w:r>
      <w:r>
        <w:rPr>
          <w:rFonts w:ascii="Times New Roman" w:hAnsi="Times New Roman" w:cs="Times New Roman"/>
          <w:color w:val="000000"/>
          <w:sz w:val="24"/>
        </w:rPr>
        <w:t>三层交换技术；</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⑥</w:t>
      </w:r>
      <w:r>
        <w:rPr>
          <w:rFonts w:ascii="Times New Roman" w:hAnsi="Times New Roman" w:cs="Times New Roman"/>
          <w:color w:val="000000"/>
          <w:sz w:val="24"/>
        </w:rPr>
        <w:t>局域网中的冗余链路；</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⑦</w:t>
      </w:r>
      <w:r>
        <w:rPr>
          <w:rFonts w:ascii="Times New Roman" w:hAnsi="Times New Roman" w:cs="Times New Roman"/>
          <w:color w:val="000000"/>
          <w:sz w:val="24"/>
        </w:rPr>
        <w:t>生成树与端口聚合的配置；（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基本要求：熟悉交换机工作原理，掌握交换机配置与</w:t>
      </w:r>
      <w:r>
        <w:rPr>
          <w:rFonts w:ascii="Times New Roman" w:hAnsi="Times New Roman" w:cs="Times New Roman"/>
          <w:color w:val="000000"/>
          <w:sz w:val="24"/>
        </w:rPr>
        <w:t>VLAN</w:t>
      </w:r>
      <w:r>
        <w:rPr>
          <w:rFonts w:ascii="Times New Roman" w:hAnsi="Times New Roman" w:cs="Times New Roman"/>
          <w:color w:val="000000"/>
          <w:sz w:val="24"/>
        </w:rPr>
        <w:t>划分、</w:t>
      </w:r>
      <w:r>
        <w:rPr>
          <w:rFonts w:ascii="Times New Roman" w:hAnsi="Times New Roman" w:cs="Times New Roman"/>
          <w:color w:val="000000"/>
          <w:sz w:val="24"/>
        </w:rPr>
        <w:t>VLAN</w:t>
      </w:r>
      <w:r>
        <w:rPr>
          <w:rFonts w:ascii="Times New Roman" w:hAnsi="Times New Roman" w:cs="Times New Roman"/>
          <w:color w:val="000000"/>
          <w:sz w:val="24"/>
        </w:rPr>
        <w:t>间通信技术、生成树与端口聚合的配置，了解三层交换技术。</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3</w:t>
      </w:r>
      <w:r>
        <w:rPr>
          <w:rFonts w:ascii="Times New Roman" w:hAnsi="Times New Roman" w:cs="Times New Roman"/>
          <w:color w:val="000000"/>
          <w:sz w:val="24"/>
        </w:rPr>
        <w:t>．路由器原理及应用（</w:t>
      </w:r>
      <w:r>
        <w:rPr>
          <w:rFonts w:ascii="Times New Roman" w:hAnsi="Times New Roman" w:cs="Times New Roman"/>
          <w:color w:val="000000"/>
          <w:sz w:val="24"/>
        </w:rPr>
        <w:t>8</w:t>
      </w:r>
      <w:r>
        <w:rPr>
          <w:rFonts w:ascii="Times New Roman" w:hAnsi="Times New Roman" w:cs="Times New Roman"/>
          <w:color w:val="000000"/>
          <w:sz w:val="24"/>
        </w:rPr>
        <w:t>学时）</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①</w:t>
      </w:r>
      <w:r>
        <w:rPr>
          <w:rFonts w:ascii="Times New Roman" w:hAnsi="Times New Roman" w:cs="Times New Roman"/>
          <w:color w:val="000000"/>
          <w:sz w:val="24"/>
        </w:rPr>
        <w:t>IP</w:t>
      </w:r>
      <w:r>
        <w:rPr>
          <w:rFonts w:ascii="Times New Roman" w:hAnsi="Times New Roman" w:cs="Times New Roman"/>
          <w:color w:val="000000"/>
          <w:sz w:val="24"/>
        </w:rPr>
        <w:t>协议与子网划分；</w:t>
      </w:r>
      <w:r>
        <w:rPr>
          <w:rFonts w:ascii="Times New Roman" w:hAnsi="Times New Roman" w:cs="Times New Roman"/>
          <w:color w:val="000000"/>
          <w:sz w:val="24"/>
        </w:rPr>
        <w:t xml:space="preserve"> </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②</w:t>
      </w:r>
      <w:r>
        <w:rPr>
          <w:rFonts w:ascii="Times New Roman" w:hAnsi="Times New Roman" w:cs="Times New Roman"/>
          <w:color w:val="000000"/>
          <w:sz w:val="24"/>
        </w:rPr>
        <w:t>路由器与路由表；（</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③</w:t>
      </w:r>
      <w:r>
        <w:rPr>
          <w:rFonts w:ascii="Times New Roman" w:hAnsi="Times New Roman" w:cs="Times New Roman"/>
          <w:color w:val="000000"/>
          <w:sz w:val="24"/>
        </w:rPr>
        <w:t>RIP</w:t>
      </w:r>
      <w:r>
        <w:rPr>
          <w:rFonts w:ascii="Times New Roman" w:hAnsi="Times New Roman" w:cs="Times New Roman"/>
          <w:color w:val="000000"/>
          <w:sz w:val="24"/>
        </w:rPr>
        <w:t>协议原理；（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④</w:t>
      </w:r>
      <w:r>
        <w:rPr>
          <w:rFonts w:ascii="Times New Roman" w:hAnsi="Times New Roman" w:cs="Times New Roman"/>
          <w:color w:val="000000"/>
          <w:sz w:val="24"/>
        </w:rPr>
        <w:t>RIP</w:t>
      </w:r>
      <w:r>
        <w:rPr>
          <w:rFonts w:ascii="Times New Roman" w:hAnsi="Times New Roman" w:cs="Times New Roman"/>
          <w:color w:val="000000"/>
          <w:sz w:val="24"/>
        </w:rPr>
        <w:t>协议配置方法；（</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⑤</w:t>
      </w:r>
      <w:r>
        <w:rPr>
          <w:rFonts w:ascii="Times New Roman" w:hAnsi="Times New Roman" w:cs="Times New Roman"/>
          <w:color w:val="000000"/>
          <w:sz w:val="24"/>
        </w:rPr>
        <w:t>OSPF</w:t>
      </w:r>
      <w:r>
        <w:rPr>
          <w:rFonts w:ascii="Times New Roman" w:hAnsi="Times New Roman" w:cs="Times New Roman"/>
          <w:color w:val="000000"/>
          <w:sz w:val="24"/>
        </w:rPr>
        <w:t>协议原理；（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⑥</w:t>
      </w:r>
      <w:r>
        <w:rPr>
          <w:rFonts w:ascii="Times New Roman" w:hAnsi="Times New Roman" w:cs="Times New Roman"/>
          <w:color w:val="000000"/>
          <w:sz w:val="24"/>
        </w:rPr>
        <w:t>OSPF</w:t>
      </w:r>
      <w:r>
        <w:rPr>
          <w:rFonts w:ascii="Times New Roman" w:hAnsi="Times New Roman" w:cs="Times New Roman"/>
          <w:color w:val="000000"/>
          <w:sz w:val="24"/>
        </w:rPr>
        <w:t>协议配置方法；（</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⑦</w:t>
      </w:r>
      <w:r>
        <w:rPr>
          <w:rFonts w:ascii="Times New Roman" w:hAnsi="Times New Roman" w:cs="Times New Roman"/>
          <w:color w:val="000000"/>
          <w:sz w:val="24"/>
        </w:rPr>
        <w:t>路由器</w:t>
      </w:r>
      <w:r>
        <w:rPr>
          <w:rFonts w:ascii="Times New Roman" w:hAnsi="Times New Roman" w:cs="Times New Roman"/>
          <w:color w:val="000000"/>
          <w:sz w:val="24"/>
        </w:rPr>
        <w:t>NAT</w:t>
      </w:r>
      <w:r>
        <w:rPr>
          <w:rFonts w:ascii="Times New Roman" w:hAnsi="Times New Roman" w:cs="Times New Roman"/>
          <w:color w:val="000000"/>
          <w:sz w:val="24"/>
        </w:rPr>
        <w:t>原理与配置；（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color w:val="000000"/>
          <w:sz w:val="24"/>
        </w:rPr>
        <w:lastRenderedPageBreak/>
        <w:t xml:space="preserve">    </w:t>
      </w:r>
      <w:r>
        <w:rPr>
          <w:rFonts w:ascii="Times New Roman" w:hAnsi="Times New Roman" w:cs="Times New Roman"/>
          <w:color w:val="000000"/>
          <w:sz w:val="24"/>
        </w:rPr>
        <w:t>基本要求：熟悉路由器工作原理，掌握路由器基本配置、路由表概念、</w:t>
      </w:r>
      <w:r>
        <w:rPr>
          <w:rFonts w:ascii="Times New Roman" w:hAnsi="Times New Roman" w:cs="Times New Roman"/>
          <w:color w:val="000000"/>
          <w:sz w:val="24"/>
        </w:rPr>
        <w:t>RIP</w:t>
      </w:r>
      <w:r>
        <w:rPr>
          <w:rFonts w:ascii="Times New Roman" w:hAnsi="Times New Roman" w:cs="Times New Roman"/>
          <w:color w:val="000000"/>
          <w:sz w:val="24"/>
        </w:rPr>
        <w:t>配置、</w:t>
      </w:r>
      <w:r>
        <w:rPr>
          <w:rFonts w:ascii="Times New Roman" w:hAnsi="Times New Roman" w:cs="Times New Roman"/>
          <w:color w:val="000000"/>
          <w:sz w:val="24"/>
        </w:rPr>
        <w:t>OSPF</w:t>
      </w:r>
      <w:r>
        <w:rPr>
          <w:rFonts w:ascii="Times New Roman" w:hAnsi="Times New Roman" w:cs="Times New Roman"/>
          <w:color w:val="000000"/>
          <w:sz w:val="24"/>
        </w:rPr>
        <w:t>配置、</w:t>
      </w:r>
      <w:r>
        <w:rPr>
          <w:rFonts w:ascii="Times New Roman" w:hAnsi="Times New Roman" w:cs="Times New Roman"/>
          <w:color w:val="000000"/>
          <w:sz w:val="24"/>
        </w:rPr>
        <w:t>NAT</w:t>
      </w:r>
      <w:r>
        <w:rPr>
          <w:rFonts w:ascii="Times New Roman" w:hAnsi="Times New Roman" w:cs="Times New Roman"/>
          <w:color w:val="000000"/>
          <w:sz w:val="24"/>
        </w:rPr>
        <w:t>配置，基本掌握</w:t>
      </w:r>
      <w:r>
        <w:rPr>
          <w:rFonts w:ascii="Times New Roman" w:hAnsi="Times New Roman" w:cs="Times New Roman"/>
          <w:color w:val="000000"/>
          <w:sz w:val="24"/>
        </w:rPr>
        <w:t>RIP</w:t>
      </w:r>
      <w:r>
        <w:rPr>
          <w:rFonts w:ascii="Times New Roman" w:hAnsi="Times New Roman" w:cs="Times New Roman"/>
          <w:color w:val="000000"/>
          <w:sz w:val="24"/>
        </w:rPr>
        <w:t>、</w:t>
      </w:r>
      <w:r>
        <w:rPr>
          <w:rFonts w:ascii="Times New Roman" w:hAnsi="Times New Roman" w:cs="Times New Roman"/>
          <w:color w:val="000000"/>
          <w:sz w:val="24"/>
        </w:rPr>
        <w:t>OSPF</w:t>
      </w:r>
      <w:r>
        <w:rPr>
          <w:rFonts w:ascii="Times New Roman" w:hAnsi="Times New Roman" w:cs="Times New Roman"/>
          <w:color w:val="000000"/>
          <w:sz w:val="24"/>
        </w:rPr>
        <w:t>和</w:t>
      </w:r>
      <w:r>
        <w:rPr>
          <w:rFonts w:ascii="Times New Roman" w:hAnsi="Times New Roman" w:cs="Times New Roman"/>
          <w:color w:val="000000"/>
          <w:sz w:val="24"/>
        </w:rPr>
        <w:t>NAT</w:t>
      </w:r>
      <w:r>
        <w:rPr>
          <w:rFonts w:ascii="Times New Roman" w:hAnsi="Times New Roman" w:cs="Times New Roman"/>
          <w:color w:val="000000"/>
          <w:sz w:val="24"/>
        </w:rPr>
        <w:t>的工作原理。</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hAnsi="Times New Roman" w:cs="Times New Roman"/>
          <w:color w:val="000000"/>
          <w:sz w:val="24"/>
        </w:rPr>
        <w:t>园区网安全（</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①</w:t>
      </w:r>
      <w:r>
        <w:rPr>
          <w:rFonts w:ascii="Times New Roman" w:hAnsi="Times New Roman" w:cs="Times New Roman"/>
          <w:color w:val="000000"/>
          <w:sz w:val="24"/>
        </w:rPr>
        <w:t>园区网安全隐患；</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Pr>
          <w:rFonts w:ascii="宋体" w:eastAsia="宋体" w:hAnsi="宋体" w:cs="宋体" w:hint="eastAsia"/>
          <w:color w:val="000000"/>
          <w:sz w:val="24"/>
        </w:rPr>
        <w:t>②</w:t>
      </w:r>
      <w:r>
        <w:rPr>
          <w:rFonts w:ascii="Times New Roman" w:hAnsi="Times New Roman" w:cs="Times New Roman"/>
          <w:color w:val="000000"/>
          <w:sz w:val="24"/>
        </w:rPr>
        <w:t>交换机端口安全；（</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 xml:space="preserve"> </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③</w:t>
      </w:r>
      <w:r>
        <w:rPr>
          <w:rFonts w:ascii="Times New Roman" w:hAnsi="Times New Roman" w:cs="Times New Roman"/>
          <w:color w:val="000000"/>
          <w:sz w:val="24"/>
        </w:rPr>
        <w:t>访问控制列表</w:t>
      </w:r>
      <w:r>
        <w:rPr>
          <w:rFonts w:ascii="Times New Roman" w:hAnsi="Times New Roman" w:cs="Times New Roman"/>
          <w:color w:val="000000"/>
          <w:sz w:val="24"/>
        </w:rPr>
        <w:t>ACL</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 xml:space="preserve"> </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基本要求：掌握交换机端口安全配置、</w:t>
      </w:r>
      <w:r>
        <w:rPr>
          <w:rFonts w:ascii="Times New Roman" w:hAnsi="Times New Roman" w:cs="Times New Roman"/>
          <w:color w:val="000000"/>
          <w:sz w:val="24"/>
        </w:rPr>
        <w:t>ACL</w:t>
      </w:r>
      <w:r>
        <w:rPr>
          <w:rFonts w:ascii="Times New Roman" w:hAnsi="Times New Roman" w:cs="Times New Roman"/>
          <w:color w:val="000000"/>
          <w:sz w:val="24"/>
        </w:rPr>
        <w:t>配置，熟悉其工作原理。</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5.</w:t>
      </w:r>
      <w:r>
        <w:rPr>
          <w:rFonts w:ascii="Times New Roman" w:hAnsi="Times New Roman" w:cs="Times New Roman"/>
          <w:color w:val="000000"/>
          <w:sz w:val="24"/>
          <w:lang w:val="zh-CN"/>
        </w:rPr>
        <w:t xml:space="preserve"> </w:t>
      </w:r>
      <w:r>
        <w:rPr>
          <w:rFonts w:ascii="Times New Roman" w:hAnsi="Times New Roman" w:cs="Times New Roman"/>
          <w:color w:val="000000"/>
          <w:sz w:val="24"/>
          <w:lang w:val="zh-CN"/>
        </w:rPr>
        <w:t>无线局域网技术</w:t>
      </w:r>
      <w:r>
        <w:rPr>
          <w:rFonts w:ascii="Times New Roman" w:hAnsi="Times New Roman" w:cs="Times New Roman"/>
          <w:color w:val="000000"/>
          <w:sz w:val="24"/>
        </w:rPr>
        <w:t>（</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①</w:t>
      </w:r>
      <w:r>
        <w:rPr>
          <w:rFonts w:ascii="Times New Roman" w:hAnsi="Times New Roman" w:cs="Times New Roman"/>
          <w:color w:val="000000"/>
          <w:sz w:val="24"/>
        </w:rPr>
        <w:t>无线技术基础理论与无线局域网；</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②</w:t>
      </w:r>
      <w:r>
        <w:rPr>
          <w:rFonts w:ascii="Times New Roman" w:hAnsi="Times New Roman" w:cs="Times New Roman"/>
          <w:color w:val="000000"/>
          <w:sz w:val="24"/>
        </w:rPr>
        <w:t>IEEE802.11</w:t>
      </w:r>
      <w:r>
        <w:rPr>
          <w:rFonts w:ascii="Times New Roman" w:hAnsi="Times New Roman" w:cs="Times New Roman"/>
          <w:color w:val="000000"/>
          <w:sz w:val="24"/>
        </w:rPr>
        <w:t>标准；</w:t>
      </w:r>
      <w:r>
        <w:rPr>
          <w:rFonts w:ascii="Times New Roman" w:hAnsi="Times New Roman" w:cs="Times New Roman"/>
          <w:color w:val="000000"/>
          <w:sz w:val="24"/>
        </w:rPr>
        <w:t xml:space="preserve"> </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③</w:t>
      </w:r>
      <w:r>
        <w:rPr>
          <w:rFonts w:ascii="Times New Roman" w:hAnsi="Times New Roman" w:cs="Times New Roman"/>
          <w:color w:val="000000"/>
          <w:sz w:val="24"/>
        </w:rPr>
        <w:t>WLAN</w:t>
      </w:r>
      <w:r>
        <w:rPr>
          <w:rFonts w:ascii="Times New Roman" w:hAnsi="Times New Roman" w:cs="Times New Roman"/>
          <w:color w:val="000000"/>
          <w:sz w:val="24"/>
        </w:rPr>
        <w:t>的应用配置方法；（</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基本要求：掌握</w:t>
      </w:r>
      <w:r>
        <w:rPr>
          <w:rFonts w:ascii="Times New Roman" w:hAnsi="Times New Roman" w:cs="Times New Roman"/>
          <w:color w:val="000000"/>
          <w:sz w:val="24"/>
        </w:rPr>
        <w:t>WLAN</w:t>
      </w:r>
      <w:r>
        <w:rPr>
          <w:rFonts w:ascii="Times New Roman" w:hAnsi="Times New Roman" w:cs="Times New Roman"/>
          <w:color w:val="000000"/>
          <w:sz w:val="24"/>
        </w:rPr>
        <w:t>的应用配置方法，熟悉其工作原理。</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6.Internet</w:t>
      </w:r>
      <w:r>
        <w:rPr>
          <w:rFonts w:ascii="Times New Roman" w:hAnsi="Times New Roman" w:cs="Times New Roman"/>
          <w:color w:val="000000"/>
          <w:sz w:val="24"/>
        </w:rPr>
        <w:t>接入技术（</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spacing w:line="360" w:lineRule="auto"/>
        <w:ind w:firstLineChars="300" w:firstLine="72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①</w:t>
      </w:r>
      <w:r>
        <w:rPr>
          <w:rFonts w:ascii="Times New Roman" w:hAnsi="Times New Roman" w:cs="Times New Roman"/>
          <w:color w:val="000000"/>
          <w:sz w:val="24"/>
        </w:rPr>
        <w:t>常用接入技术介绍；</w:t>
      </w:r>
    </w:p>
    <w:p w:rsidR="002237EC" w:rsidRDefault="002237EC" w:rsidP="00C56504">
      <w:pPr>
        <w:tabs>
          <w:tab w:val="left" w:pos="1695"/>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②</w:t>
      </w:r>
      <w:r>
        <w:rPr>
          <w:rFonts w:ascii="Times New Roman" w:hAnsi="Times New Roman" w:cs="Times New Roman"/>
          <w:color w:val="000000"/>
          <w:sz w:val="24"/>
        </w:rPr>
        <w:t>点对点协议（</w:t>
      </w:r>
      <w:r>
        <w:rPr>
          <w:rFonts w:ascii="Times New Roman" w:hAnsi="Times New Roman" w:cs="Times New Roman"/>
          <w:color w:val="000000"/>
          <w:sz w:val="24"/>
        </w:rPr>
        <w:t>PPP</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③</w:t>
      </w:r>
      <w:r>
        <w:rPr>
          <w:rFonts w:ascii="Times New Roman" w:hAnsi="Times New Roman" w:cs="Times New Roman"/>
          <w:color w:val="000000"/>
          <w:sz w:val="24"/>
        </w:rPr>
        <w:t>PPP</w:t>
      </w:r>
      <w:r>
        <w:rPr>
          <w:rFonts w:ascii="Times New Roman" w:hAnsi="Times New Roman" w:cs="Times New Roman"/>
          <w:color w:val="000000"/>
          <w:sz w:val="24"/>
        </w:rPr>
        <w:t>的配置方法；（</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基本要求：掌握</w:t>
      </w:r>
      <w:r>
        <w:rPr>
          <w:rFonts w:ascii="Times New Roman" w:hAnsi="Times New Roman" w:cs="Times New Roman"/>
          <w:color w:val="000000"/>
          <w:sz w:val="24"/>
        </w:rPr>
        <w:t>PPP</w:t>
      </w:r>
      <w:r>
        <w:rPr>
          <w:rFonts w:ascii="Times New Roman" w:hAnsi="Times New Roman" w:cs="Times New Roman"/>
          <w:color w:val="000000"/>
          <w:sz w:val="24"/>
        </w:rPr>
        <w:t>的配置方法，了解常用接入技术。</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7.</w:t>
      </w:r>
      <w:r>
        <w:rPr>
          <w:rFonts w:ascii="Times New Roman" w:hAnsi="Times New Roman" w:cs="Times New Roman"/>
          <w:color w:val="000000"/>
          <w:sz w:val="24"/>
        </w:rPr>
        <w:t>网络规划初步（</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tabs>
          <w:tab w:val="left" w:pos="1695"/>
        </w:tabs>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①</w:t>
      </w:r>
      <w:r>
        <w:rPr>
          <w:rFonts w:ascii="Times New Roman" w:hAnsi="Times New Roman" w:cs="Times New Roman"/>
          <w:color w:val="000000"/>
          <w:sz w:val="24"/>
        </w:rPr>
        <w:t>网络层次化结构设计；</w:t>
      </w:r>
      <w:r>
        <w:rPr>
          <w:rFonts w:ascii="Times New Roman" w:hAnsi="Times New Roman" w:cs="Times New Roman"/>
          <w:color w:val="000000"/>
          <w:sz w:val="24"/>
          <w:lang w:val="zh-CN"/>
        </w:rPr>
        <w:t>（</w:t>
      </w:r>
      <w:r>
        <w:rPr>
          <w:rFonts w:ascii="Times New Roman" w:hAnsi="Times New Roman" w:cs="Times New Roman"/>
          <w:color w:val="000000"/>
          <w:sz w:val="24"/>
          <w:lang w:val="zh-CN"/>
        </w:rPr>
        <w:t>*</w:t>
      </w:r>
      <w:r>
        <w:rPr>
          <w:rFonts w:ascii="Times New Roman" w:hAnsi="Times New Roman" w:cs="Times New Roman"/>
          <w:color w:val="000000"/>
          <w:sz w:val="24"/>
          <w:lang w:val="zh-CN"/>
        </w:rPr>
        <w:t>）</w:t>
      </w:r>
    </w:p>
    <w:p w:rsidR="002237EC" w:rsidRDefault="002237EC" w:rsidP="00C56504">
      <w:pPr>
        <w:spacing w:line="360" w:lineRule="auto"/>
        <w:ind w:leftChars="100" w:left="210" w:firstLineChars="200" w:firstLine="480"/>
        <w:rPr>
          <w:rFonts w:ascii="Times New Roman" w:hAnsi="Times New Roman" w:cs="Times New Roman"/>
          <w:color w:val="000000"/>
          <w:sz w:val="24"/>
          <w:lang w:val="zh-CN"/>
        </w:rPr>
      </w:pPr>
      <w:r>
        <w:rPr>
          <w:rFonts w:ascii="Times New Roman" w:hAnsi="Times New Roman" w:cs="Times New Roman"/>
          <w:color w:val="000000"/>
          <w:sz w:val="24"/>
        </w:rPr>
        <w:t xml:space="preserve"> </w:t>
      </w:r>
      <w:r>
        <w:rPr>
          <w:rFonts w:ascii="宋体" w:eastAsia="宋体" w:hAnsi="宋体" w:cs="宋体" w:hint="eastAsia"/>
          <w:color w:val="000000"/>
          <w:sz w:val="24"/>
        </w:rPr>
        <w:t>②</w:t>
      </w:r>
      <w:r>
        <w:rPr>
          <w:rFonts w:ascii="Times New Roman" w:hAnsi="Times New Roman" w:cs="Times New Roman"/>
          <w:color w:val="000000"/>
          <w:sz w:val="24"/>
        </w:rPr>
        <w:t>校园网设计案例</w:t>
      </w:r>
      <w:r>
        <w:rPr>
          <w:rFonts w:ascii="Times New Roman" w:hAnsi="Times New Roman" w:cs="Times New Roman"/>
          <w:color w:val="000000"/>
          <w:sz w:val="24"/>
          <w:lang w:val="zh-CN"/>
        </w:rPr>
        <w:t>。（</w:t>
      </w:r>
      <w:r>
        <w:rPr>
          <w:rFonts w:ascii="Times New Roman" w:hAnsi="Times New Roman" w:cs="Times New Roman"/>
          <w:color w:val="000000"/>
          <w:sz w:val="24"/>
          <w:lang w:val="zh-CN"/>
        </w:rPr>
        <w:t>*</w:t>
      </w:r>
      <w:r>
        <w:rPr>
          <w:rFonts w:ascii="Times New Roman" w:hAnsi="Times New Roman" w:cs="Times New Roman"/>
          <w:color w:val="000000"/>
          <w:sz w:val="24"/>
          <w:lang w:val="zh-CN"/>
        </w:rPr>
        <w:t>）</w:t>
      </w:r>
    </w:p>
    <w:p w:rsidR="002237EC" w:rsidRDefault="002237EC" w:rsidP="00C56504">
      <w:pPr>
        <w:spacing w:line="360" w:lineRule="auto"/>
        <w:rPr>
          <w:rFonts w:ascii="Times New Roman" w:hAnsi="Times New Roman" w:cs="Times New Roman"/>
          <w:color w:val="000000"/>
          <w:sz w:val="24"/>
          <w:lang w:val="zh-CN"/>
        </w:rPr>
      </w:pPr>
      <w:r>
        <w:rPr>
          <w:rFonts w:ascii="Times New Roman" w:hAnsi="Times New Roman" w:cs="Times New Roman"/>
          <w:color w:val="000000"/>
          <w:sz w:val="24"/>
        </w:rPr>
        <w:t xml:space="preserve">    </w:t>
      </w:r>
      <w:r>
        <w:rPr>
          <w:rFonts w:ascii="Times New Roman" w:hAnsi="Times New Roman" w:cs="Times New Roman"/>
          <w:color w:val="000000"/>
          <w:sz w:val="24"/>
        </w:rPr>
        <w:t>基本要求：熟悉网络层次化结构设计，了解园区网规划技术。</w:t>
      </w:r>
    </w:p>
    <w:p w:rsidR="002237EC" w:rsidRDefault="002237EC" w:rsidP="00C56504">
      <w:pPr>
        <w:spacing w:line="360" w:lineRule="auto"/>
        <w:ind w:firstLineChars="200" w:firstLine="480"/>
        <w:rPr>
          <w:rFonts w:ascii="Times New Roman" w:hAnsi="Times New Roman" w:cs="Times New Roman"/>
          <w:bCs/>
          <w:color w:val="000000"/>
          <w:sz w:val="24"/>
        </w:rPr>
      </w:pPr>
      <w:r>
        <w:rPr>
          <w:rFonts w:ascii="Times New Roman" w:hAnsi="Times New Roman" w:cs="Times New Roman"/>
          <w:bCs/>
          <w:color w:val="000000"/>
          <w:sz w:val="24"/>
        </w:rPr>
        <w:t>注：有</w:t>
      </w:r>
      <w:r>
        <w:rPr>
          <w:rFonts w:ascii="Times New Roman" w:hAnsi="Times New Roman" w:cs="Times New Roman"/>
          <w:bCs/>
          <w:color w:val="000000"/>
          <w:sz w:val="24"/>
        </w:rPr>
        <w:t>“</w:t>
      </w:r>
      <w:r>
        <w:rPr>
          <w:rFonts w:ascii="Times New Roman" w:hAnsi="Times New Roman" w:cs="Times New Roman"/>
          <w:bCs/>
          <w:color w:val="000000"/>
          <w:sz w:val="24"/>
        </w:rPr>
        <w:t>（</w:t>
      </w:r>
      <w:r>
        <w:rPr>
          <w:rFonts w:ascii="Times New Roman" w:hAnsi="Times New Roman" w:cs="Times New Roman"/>
          <w:bCs/>
          <w:color w:val="000000"/>
          <w:sz w:val="24"/>
        </w:rPr>
        <w:t>*</w:t>
      </w:r>
      <w:r>
        <w:rPr>
          <w:rFonts w:ascii="Times New Roman" w:hAnsi="Times New Roman" w:cs="Times New Roman"/>
          <w:bCs/>
          <w:color w:val="000000"/>
          <w:sz w:val="24"/>
        </w:rPr>
        <w:t>）</w:t>
      </w:r>
      <w:r>
        <w:rPr>
          <w:rFonts w:ascii="Times New Roman" w:hAnsi="Times New Roman" w:cs="Times New Roman"/>
          <w:bCs/>
          <w:color w:val="000000"/>
          <w:sz w:val="24"/>
        </w:rPr>
        <w:t>”</w:t>
      </w:r>
      <w:r>
        <w:rPr>
          <w:rFonts w:ascii="Times New Roman" w:hAnsi="Times New Roman" w:cs="Times New Roman"/>
          <w:bCs/>
          <w:color w:val="000000"/>
          <w:sz w:val="24"/>
        </w:rPr>
        <w:t>标记的为要求重点掌握的内容。</w:t>
      </w:r>
    </w:p>
    <w:p w:rsidR="002237EC" w:rsidRDefault="002237EC" w:rsidP="00E9278B">
      <w:pPr>
        <w:adjustRightInd w:val="0"/>
        <w:snapToGrid w:val="0"/>
        <w:spacing w:beforeLines="100" w:line="360" w:lineRule="auto"/>
        <w:rPr>
          <w:rFonts w:ascii="Times New Roman" w:hAnsi="Times New Roman" w:cs="Times New Roman"/>
          <w:b/>
          <w:color w:val="000000"/>
          <w:sz w:val="24"/>
        </w:rPr>
      </w:pPr>
      <w:bookmarkStart w:id="203" w:name="_Hlt164791652"/>
      <w:r>
        <w:rPr>
          <w:rFonts w:ascii="Times New Roman" w:hAnsi="Times New Roman" w:cs="Times New Roman"/>
          <w:b/>
          <w:color w:val="000000"/>
          <w:sz w:val="24"/>
        </w:rPr>
        <w:t>三、实验内容、基本要求和学时分配</w:t>
      </w:r>
    </w:p>
    <w:p w:rsidR="002237EC" w:rsidRDefault="002237EC" w:rsidP="00C56504">
      <w:pPr>
        <w:autoSpaceDE w:val="0"/>
        <w:autoSpaceDN w:val="0"/>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lang w:val="zh-CN"/>
        </w:rPr>
        <w:lastRenderedPageBreak/>
        <w:t>本课程安排</w:t>
      </w:r>
      <w:r>
        <w:rPr>
          <w:rFonts w:ascii="Times New Roman" w:hAnsi="Times New Roman" w:cs="Times New Roman"/>
          <w:color w:val="000000"/>
          <w:sz w:val="24"/>
          <w:lang w:val="zh-CN"/>
        </w:rPr>
        <w:t>24</w:t>
      </w:r>
      <w:r>
        <w:rPr>
          <w:rFonts w:ascii="Times New Roman" w:hAnsi="Times New Roman" w:cs="Times New Roman"/>
          <w:color w:val="000000"/>
          <w:sz w:val="24"/>
          <w:lang w:val="zh-CN"/>
        </w:rPr>
        <w:t>学时课内实验，目的是使学生掌握网络互连的基本技术。要求</w:t>
      </w:r>
      <w:r>
        <w:rPr>
          <w:rFonts w:ascii="Times New Roman" w:hAnsi="Times New Roman" w:cs="Times New Roman"/>
          <w:color w:val="000000"/>
          <w:sz w:val="24"/>
        </w:rPr>
        <w:t>学生分组完成各个实验项目，撰写实</w:t>
      </w:r>
      <w:bookmarkStart w:id="204" w:name="_Hlt164791413"/>
      <w:bookmarkStart w:id="205" w:name="_Hlt164790519"/>
      <w:bookmarkEnd w:id="204"/>
      <w:bookmarkEnd w:id="205"/>
      <w:r>
        <w:rPr>
          <w:rFonts w:ascii="Times New Roman" w:hAnsi="Times New Roman" w:cs="Times New Roman"/>
          <w:color w:val="000000"/>
          <w:sz w:val="24"/>
        </w:rPr>
        <w:t>验报告。</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1</w:t>
      </w:r>
      <w:r>
        <w:rPr>
          <w:rFonts w:ascii="Times New Roman" w:hAnsi="Times New Roman" w:cs="Times New Roman"/>
          <w:color w:val="000000"/>
          <w:sz w:val="24"/>
        </w:rPr>
        <w:t>．网络协议分析实验（</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抓取网络数据包、分析数据包封装结构、理解网络协议工作机制等；（</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2</w:t>
      </w:r>
      <w:r>
        <w:rPr>
          <w:rFonts w:ascii="Times New Roman" w:hAnsi="Times New Roman" w:cs="Times New Roman"/>
          <w:color w:val="000000"/>
          <w:sz w:val="24"/>
        </w:rPr>
        <w:t>．交换机原理及应用（</w:t>
      </w:r>
      <w:r>
        <w:rPr>
          <w:rFonts w:ascii="Times New Roman" w:hAnsi="Times New Roman" w:cs="Times New Roman"/>
          <w:color w:val="000000"/>
          <w:sz w:val="24"/>
        </w:rPr>
        <w:t>6</w:t>
      </w:r>
      <w:r>
        <w:rPr>
          <w:rFonts w:ascii="Times New Roman" w:hAnsi="Times New Roman" w:cs="Times New Roman"/>
          <w:color w:val="000000"/>
          <w:sz w:val="24"/>
        </w:rPr>
        <w:t>学时）</w:t>
      </w:r>
    </w:p>
    <w:p w:rsidR="002237EC" w:rsidRDefault="002237EC" w:rsidP="00C56504">
      <w:pPr>
        <w:spacing w:line="360" w:lineRule="auto"/>
        <w:ind w:firstLine="54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①</w:t>
      </w:r>
      <w:r>
        <w:rPr>
          <w:rFonts w:ascii="Times New Roman" w:hAnsi="Times New Roman" w:cs="Times New Roman"/>
          <w:color w:val="000000"/>
          <w:sz w:val="24"/>
        </w:rPr>
        <w:t>交换机配置与</w:t>
      </w:r>
      <w:r>
        <w:rPr>
          <w:rFonts w:ascii="Times New Roman" w:hAnsi="Times New Roman" w:cs="Times New Roman"/>
          <w:color w:val="000000"/>
          <w:sz w:val="24"/>
        </w:rPr>
        <w:t>VLAN</w:t>
      </w:r>
      <w:r>
        <w:rPr>
          <w:rFonts w:ascii="Times New Roman" w:hAnsi="Times New Roman" w:cs="Times New Roman"/>
          <w:color w:val="000000"/>
          <w:sz w:val="24"/>
        </w:rPr>
        <w:t>划分；（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54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②</w:t>
      </w:r>
      <w:r>
        <w:rPr>
          <w:rFonts w:ascii="Times New Roman" w:hAnsi="Times New Roman" w:cs="Times New Roman"/>
          <w:color w:val="000000"/>
          <w:sz w:val="24"/>
        </w:rPr>
        <w:t>VLAN</w:t>
      </w:r>
      <w:r>
        <w:rPr>
          <w:rFonts w:ascii="Times New Roman" w:hAnsi="Times New Roman" w:cs="Times New Roman"/>
          <w:color w:val="000000"/>
          <w:sz w:val="24"/>
        </w:rPr>
        <w:t>间通信与三层交换技术；（</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54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③</w:t>
      </w:r>
      <w:r>
        <w:rPr>
          <w:rFonts w:ascii="Times New Roman" w:hAnsi="Times New Roman" w:cs="Times New Roman"/>
          <w:color w:val="000000"/>
          <w:sz w:val="24"/>
        </w:rPr>
        <w:t>生成树的配置；（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540"/>
        <w:rPr>
          <w:rFonts w:ascii="Times New Roman" w:hAnsi="Times New Roman" w:cs="Times New Roman"/>
          <w:color w:val="000000"/>
          <w:sz w:val="24"/>
        </w:rPr>
      </w:pPr>
      <w:r>
        <w:rPr>
          <w:rFonts w:ascii="Times New Roman" w:hAnsi="Times New Roman" w:cs="Times New Roman"/>
          <w:color w:val="000000"/>
          <w:sz w:val="24"/>
        </w:rPr>
        <w:t xml:space="preserve">   </w:t>
      </w:r>
      <w:r>
        <w:rPr>
          <w:rFonts w:ascii="宋体" w:eastAsia="宋体" w:hAnsi="宋体" w:cs="宋体" w:hint="eastAsia"/>
          <w:color w:val="000000"/>
          <w:sz w:val="24"/>
        </w:rPr>
        <w:t>④</w:t>
      </w:r>
      <w:r>
        <w:rPr>
          <w:rFonts w:ascii="Times New Roman" w:hAnsi="Times New Roman" w:cs="Times New Roman"/>
          <w:color w:val="000000"/>
          <w:sz w:val="24"/>
        </w:rPr>
        <w:t>端口聚合的配置；（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3</w:t>
      </w:r>
      <w:r>
        <w:rPr>
          <w:rFonts w:ascii="Times New Roman" w:hAnsi="Times New Roman" w:cs="Times New Roman"/>
          <w:color w:val="000000"/>
          <w:sz w:val="24"/>
        </w:rPr>
        <w:t>．路由器原理及应用（</w:t>
      </w:r>
      <w:r>
        <w:rPr>
          <w:rFonts w:ascii="Times New Roman" w:hAnsi="Times New Roman" w:cs="Times New Roman"/>
          <w:color w:val="000000"/>
          <w:sz w:val="24"/>
        </w:rPr>
        <w:t>8</w:t>
      </w:r>
      <w:r>
        <w:rPr>
          <w:rFonts w:ascii="Times New Roman" w:hAnsi="Times New Roman" w:cs="Times New Roman"/>
          <w:color w:val="000000"/>
          <w:sz w:val="24"/>
        </w:rPr>
        <w:t>学时）</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路由器基本配置；</w:t>
      </w:r>
      <w:r>
        <w:rPr>
          <w:rFonts w:ascii="Times New Roman" w:hAnsi="Times New Roman" w:cs="Times New Roman"/>
          <w:color w:val="000000"/>
          <w:sz w:val="24"/>
        </w:rPr>
        <w:t xml:space="preserve"> </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静态路由协议配置；（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RIP</w:t>
      </w:r>
      <w:r>
        <w:rPr>
          <w:rFonts w:ascii="Times New Roman" w:hAnsi="Times New Roman" w:cs="Times New Roman"/>
          <w:color w:val="000000"/>
          <w:sz w:val="24"/>
        </w:rPr>
        <w:t>协议配置；（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OSPF</w:t>
      </w:r>
      <w:r>
        <w:rPr>
          <w:rFonts w:ascii="Times New Roman" w:hAnsi="Times New Roman" w:cs="Times New Roman"/>
          <w:color w:val="000000"/>
          <w:sz w:val="24"/>
        </w:rPr>
        <w:t>协议配置；（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⑤</w:t>
      </w:r>
      <w:r>
        <w:rPr>
          <w:rFonts w:ascii="Times New Roman" w:hAnsi="Times New Roman" w:cs="Times New Roman"/>
          <w:color w:val="000000"/>
          <w:sz w:val="24"/>
        </w:rPr>
        <w:t>路由器</w:t>
      </w:r>
      <w:r>
        <w:rPr>
          <w:rFonts w:ascii="Times New Roman" w:hAnsi="Times New Roman" w:cs="Times New Roman"/>
          <w:color w:val="000000"/>
          <w:sz w:val="24"/>
        </w:rPr>
        <w:t>NAT</w:t>
      </w:r>
      <w:r>
        <w:rPr>
          <w:rFonts w:ascii="Times New Roman" w:hAnsi="Times New Roman" w:cs="Times New Roman"/>
          <w:color w:val="000000"/>
          <w:sz w:val="24"/>
        </w:rPr>
        <w:t>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hAnsi="Times New Roman" w:cs="Times New Roman"/>
          <w:color w:val="000000"/>
          <w:sz w:val="24"/>
        </w:rPr>
        <w:t>园区网安全技术（</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交换机端口安全配置；（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访问控制列表配置</w:t>
      </w:r>
      <w:r>
        <w:rPr>
          <w:rFonts w:ascii="Times New Roman" w:hAnsi="Times New Roman" w:cs="Times New Roman"/>
          <w:color w:val="000000"/>
          <w:sz w:val="24"/>
        </w:rPr>
        <w:t>ACL</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5. </w:t>
      </w:r>
      <w:r>
        <w:rPr>
          <w:rFonts w:ascii="Times New Roman" w:hAnsi="Times New Roman" w:cs="Times New Roman"/>
          <w:color w:val="000000"/>
          <w:sz w:val="24"/>
          <w:lang w:val="zh-CN"/>
        </w:rPr>
        <w:t>无线局域网技术</w:t>
      </w:r>
      <w:r>
        <w:rPr>
          <w:rFonts w:ascii="Times New Roman" w:hAnsi="Times New Roman" w:cs="Times New Roman"/>
          <w:color w:val="000000"/>
          <w:sz w:val="24"/>
        </w:rPr>
        <w:t>（</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无线</w:t>
      </w:r>
      <w:r>
        <w:rPr>
          <w:rFonts w:ascii="Times New Roman" w:hAnsi="Times New Roman" w:cs="Times New Roman"/>
          <w:color w:val="000000"/>
          <w:sz w:val="24"/>
        </w:rPr>
        <w:t>AP</w:t>
      </w:r>
      <w:r>
        <w:rPr>
          <w:rFonts w:ascii="Times New Roman" w:hAnsi="Times New Roman" w:cs="Times New Roman"/>
          <w:color w:val="000000"/>
          <w:sz w:val="24"/>
        </w:rPr>
        <w:t>与网卡的配置使用</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lang w:val="zh-CN"/>
        </w:rPr>
        <w:t>组建</w:t>
      </w:r>
      <w:r>
        <w:rPr>
          <w:rFonts w:ascii="Times New Roman" w:hAnsi="Times New Roman" w:cs="Times New Roman"/>
          <w:color w:val="000000"/>
          <w:sz w:val="24"/>
        </w:rPr>
        <w:t>无线局域网</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6. Internet</w:t>
      </w:r>
      <w:r>
        <w:rPr>
          <w:rFonts w:ascii="Times New Roman" w:hAnsi="Times New Roman" w:cs="Times New Roman"/>
          <w:color w:val="000000"/>
          <w:sz w:val="24"/>
        </w:rPr>
        <w:t>接入技术（</w:t>
      </w:r>
      <w:r>
        <w:rPr>
          <w:rFonts w:ascii="Times New Roman" w:hAnsi="Times New Roman" w:cs="Times New Roman"/>
          <w:color w:val="000000"/>
          <w:sz w:val="24"/>
        </w:rPr>
        <w:t>2</w:t>
      </w:r>
      <w:r>
        <w:rPr>
          <w:rFonts w:ascii="Times New Roman" w:hAnsi="Times New Roman" w:cs="Times New Roman"/>
          <w:color w:val="000000"/>
          <w:sz w:val="24"/>
        </w:rPr>
        <w:t>学时）</w:t>
      </w:r>
      <w:bookmarkEnd w:id="203"/>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路由器接口与线缆的配置；（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75" w:firstLine="900"/>
        <w:rPr>
          <w:rFonts w:ascii="Times New Roman" w:hAnsi="Times New Roman" w:cs="Times New Roman"/>
          <w:color w:val="000000"/>
          <w:sz w:val="24"/>
        </w:rPr>
      </w:pPr>
      <w:r>
        <w:rPr>
          <w:rFonts w:ascii="宋体" w:eastAsia="宋体" w:hAnsi="宋体" w:cs="宋体" w:hint="eastAsia"/>
          <w:color w:val="000000"/>
          <w:sz w:val="24"/>
        </w:rPr>
        <w:lastRenderedPageBreak/>
        <w:t>②</w:t>
      </w:r>
      <w:r>
        <w:rPr>
          <w:rFonts w:ascii="Times New Roman" w:hAnsi="Times New Roman" w:cs="Times New Roman"/>
          <w:color w:val="000000"/>
          <w:sz w:val="24"/>
        </w:rPr>
        <w:t>PPP</w:t>
      </w:r>
      <w:r>
        <w:rPr>
          <w:rFonts w:ascii="Times New Roman" w:hAnsi="Times New Roman" w:cs="Times New Roman"/>
          <w:color w:val="000000"/>
          <w:sz w:val="24"/>
        </w:rPr>
        <w:t>的配置；（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四、教材及主要参考书</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[1] </w:t>
      </w:r>
      <w:r>
        <w:rPr>
          <w:rFonts w:ascii="Times New Roman" w:hAnsi="Times New Roman" w:cs="Times New Roman"/>
          <w:color w:val="000000"/>
          <w:sz w:val="24"/>
        </w:rPr>
        <w:t>邓秀慧</w:t>
      </w:r>
      <w:r>
        <w:rPr>
          <w:rFonts w:ascii="Times New Roman" w:hAnsi="Times New Roman" w:cs="Times New Roman"/>
          <w:color w:val="000000"/>
          <w:sz w:val="24"/>
        </w:rPr>
        <w:t>.</w:t>
      </w:r>
      <w:r>
        <w:rPr>
          <w:rFonts w:ascii="Times New Roman" w:hAnsi="Times New Roman" w:cs="Times New Roman"/>
          <w:color w:val="000000"/>
          <w:sz w:val="24"/>
        </w:rPr>
        <w:t>路由与交换技术</w:t>
      </w:r>
      <w:r>
        <w:rPr>
          <w:rFonts w:ascii="Times New Roman" w:hAnsi="Times New Roman" w:cs="Times New Roman"/>
          <w:color w:val="000000"/>
          <w:sz w:val="24"/>
        </w:rPr>
        <w:t>.</w:t>
      </w:r>
      <w:r>
        <w:rPr>
          <w:rFonts w:ascii="Times New Roman" w:hAnsi="Times New Roman" w:cs="Times New Roman"/>
          <w:color w:val="000000"/>
          <w:sz w:val="24"/>
        </w:rPr>
        <w:t>电子工业出版社，</w:t>
      </w:r>
      <w:r>
        <w:rPr>
          <w:rFonts w:ascii="Times New Roman" w:hAnsi="Times New Roman" w:cs="Times New Roman"/>
          <w:color w:val="000000"/>
          <w:sz w:val="24"/>
        </w:rPr>
        <w:t>2012.8</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hAnsi="Times New Roman" w:cs="Times New Roman"/>
          <w:color w:val="000000"/>
          <w:sz w:val="24"/>
        </w:rPr>
        <w:t>高峡等</w:t>
      </w:r>
      <w:r>
        <w:rPr>
          <w:rFonts w:ascii="Times New Roman" w:hAnsi="Times New Roman" w:cs="Times New Roman"/>
          <w:color w:val="000000"/>
          <w:sz w:val="24"/>
        </w:rPr>
        <w:t>.</w:t>
      </w:r>
      <w:r>
        <w:rPr>
          <w:rFonts w:ascii="Times New Roman" w:hAnsi="Times New Roman" w:cs="Times New Roman"/>
          <w:color w:val="000000"/>
          <w:sz w:val="24"/>
        </w:rPr>
        <w:t>网络设备互连学习指南</w:t>
      </w:r>
      <w:r>
        <w:rPr>
          <w:rFonts w:ascii="Times New Roman" w:hAnsi="Times New Roman" w:cs="Times New Roman"/>
          <w:color w:val="000000"/>
          <w:sz w:val="24"/>
        </w:rPr>
        <w:t>.</w:t>
      </w:r>
      <w:r>
        <w:rPr>
          <w:rFonts w:ascii="Times New Roman" w:hAnsi="Times New Roman" w:cs="Times New Roman"/>
          <w:color w:val="000000"/>
          <w:sz w:val="24"/>
        </w:rPr>
        <w:t>科学出版社，</w:t>
      </w:r>
      <w:r>
        <w:rPr>
          <w:rFonts w:ascii="Times New Roman" w:hAnsi="Times New Roman" w:cs="Times New Roman"/>
          <w:color w:val="000000"/>
          <w:sz w:val="24"/>
        </w:rPr>
        <w:t>2009.3</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hAnsi="Times New Roman" w:cs="Times New Roman"/>
          <w:color w:val="000000"/>
          <w:sz w:val="24"/>
        </w:rPr>
        <w:t>刘金江等</w:t>
      </w:r>
      <w:r>
        <w:rPr>
          <w:rFonts w:ascii="Times New Roman" w:hAnsi="Times New Roman" w:cs="Times New Roman"/>
          <w:color w:val="000000"/>
          <w:sz w:val="24"/>
        </w:rPr>
        <w:t>.</w:t>
      </w:r>
      <w:r>
        <w:rPr>
          <w:rFonts w:ascii="Times New Roman" w:hAnsi="Times New Roman" w:cs="Times New Roman"/>
          <w:color w:val="000000"/>
          <w:sz w:val="24"/>
        </w:rPr>
        <w:t>计算机网络实验教程</w:t>
      </w:r>
      <w:r>
        <w:rPr>
          <w:rFonts w:ascii="Times New Roman" w:hAnsi="Times New Roman" w:cs="Times New Roman"/>
          <w:color w:val="000000"/>
          <w:sz w:val="24"/>
        </w:rPr>
        <w:t>.</w:t>
      </w:r>
      <w:r>
        <w:rPr>
          <w:rFonts w:ascii="Times New Roman" w:hAnsi="Times New Roman" w:cs="Times New Roman"/>
          <w:color w:val="000000"/>
          <w:sz w:val="24"/>
        </w:rPr>
        <w:t>人民邮电出版社，</w:t>
      </w:r>
      <w:r>
        <w:rPr>
          <w:rFonts w:ascii="Times New Roman" w:hAnsi="Times New Roman" w:cs="Times New Roman"/>
          <w:color w:val="000000"/>
          <w:sz w:val="24"/>
        </w:rPr>
        <w:t>2009.5</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hAnsi="Times New Roman" w:cs="Times New Roman"/>
          <w:color w:val="000000"/>
          <w:sz w:val="24"/>
        </w:rPr>
        <w:t>张新有</w:t>
      </w:r>
      <w:r>
        <w:rPr>
          <w:rFonts w:ascii="Times New Roman" w:hAnsi="Times New Roman" w:cs="Times New Roman"/>
          <w:color w:val="000000"/>
          <w:sz w:val="24"/>
        </w:rPr>
        <w:t>.</w:t>
      </w:r>
      <w:r>
        <w:rPr>
          <w:rFonts w:ascii="Times New Roman" w:hAnsi="Times New Roman" w:cs="Times New Roman"/>
          <w:color w:val="000000"/>
          <w:sz w:val="24"/>
        </w:rPr>
        <w:t>网络工程技术与实验教程</w:t>
      </w:r>
      <w:r>
        <w:rPr>
          <w:rFonts w:ascii="Times New Roman" w:hAnsi="Times New Roman" w:cs="Times New Roman"/>
          <w:color w:val="000000"/>
          <w:sz w:val="24"/>
        </w:rPr>
        <w:t>.</w:t>
      </w:r>
      <w:r>
        <w:rPr>
          <w:rFonts w:ascii="Times New Roman" w:hAnsi="Times New Roman" w:cs="Times New Roman"/>
          <w:color w:val="000000"/>
          <w:sz w:val="24"/>
        </w:rPr>
        <w:t>清华大学出版社，</w:t>
      </w:r>
      <w:r>
        <w:rPr>
          <w:rFonts w:ascii="Times New Roman" w:hAnsi="Times New Roman" w:cs="Times New Roman"/>
          <w:color w:val="000000"/>
          <w:sz w:val="24"/>
        </w:rPr>
        <w:t>2005.6</w:t>
      </w:r>
    </w:p>
    <w:p w:rsidR="002237EC" w:rsidRDefault="002237EC" w:rsidP="00C56504">
      <w:pPr>
        <w:spacing w:line="360" w:lineRule="auto"/>
        <w:rPr>
          <w:rFonts w:ascii="Times New Roman" w:hAnsi="Times New Roman" w:cs="Times New Roman"/>
          <w:color w:val="000000"/>
          <w:sz w:val="24"/>
        </w:rPr>
      </w:pPr>
    </w:p>
    <w:p w:rsidR="002237EC" w:rsidRDefault="002237EC" w:rsidP="00C56504">
      <w:pPr>
        <w:spacing w:line="360" w:lineRule="auto"/>
        <w:ind w:right="360" w:firstLine="5190"/>
        <w:jc w:val="center"/>
        <w:rPr>
          <w:rFonts w:ascii="Times New Roman" w:hAnsi="Times New Roman" w:cs="Times New Roman"/>
          <w:b/>
          <w:color w:val="000000"/>
          <w:sz w:val="24"/>
        </w:rPr>
      </w:pPr>
      <w:r>
        <w:rPr>
          <w:rFonts w:ascii="Times New Roman" w:hAnsi="Times New Roman" w:cs="Times New Roman"/>
          <w:b/>
          <w:color w:val="000000"/>
          <w:sz w:val="24"/>
        </w:rPr>
        <w:t xml:space="preserve">                </w:t>
      </w:r>
      <w:r>
        <w:rPr>
          <w:rFonts w:ascii="Times New Roman" w:hAnsi="Times New Roman" w:cs="Times New Roman"/>
          <w:b/>
          <w:color w:val="000000"/>
          <w:sz w:val="24"/>
        </w:rPr>
        <w:t>执笔人：拱长青</w:t>
      </w:r>
    </w:p>
    <w:p w:rsidR="002237EC" w:rsidRDefault="002237EC" w:rsidP="00C56504">
      <w:pPr>
        <w:spacing w:line="360" w:lineRule="auto"/>
        <w:ind w:right="360" w:firstLine="5190"/>
        <w:jc w:val="center"/>
        <w:rPr>
          <w:rFonts w:ascii="Times New Roman" w:hAnsi="Times New Roman" w:cs="Times New Roman"/>
          <w:b/>
          <w:color w:val="000000"/>
          <w:sz w:val="24"/>
        </w:rPr>
      </w:pPr>
      <w:r>
        <w:rPr>
          <w:rFonts w:ascii="Times New Roman" w:hAnsi="Times New Roman" w:cs="Times New Roman"/>
          <w:b/>
          <w:color w:val="000000"/>
          <w:sz w:val="24"/>
        </w:rPr>
        <w:t xml:space="preserve">              </w:t>
      </w:r>
      <w:r>
        <w:rPr>
          <w:rFonts w:ascii="Times New Roman" w:hAnsi="Times New Roman" w:cs="Times New Roman"/>
          <w:b/>
          <w:color w:val="000000"/>
          <w:sz w:val="24"/>
        </w:rPr>
        <w:t>审定人：刘芳</w:t>
      </w:r>
    </w:p>
    <w:p w:rsidR="002237EC" w:rsidRDefault="002237EC" w:rsidP="00C56504">
      <w:pPr>
        <w:spacing w:line="360" w:lineRule="auto"/>
        <w:ind w:right="360" w:firstLine="5190"/>
        <w:jc w:val="center"/>
        <w:rPr>
          <w:rFonts w:ascii="Times New Roman" w:hAnsi="Times New Roman" w:cs="Times New Roman"/>
          <w:b/>
          <w:color w:val="000000"/>
          <w:sz w:val="24"/>
        </w:rPr>
      </w:pPr>
      <w:r>
        <w:rPr>
          <w:rFonts w:ascii="Times New Roman" w:hAnsi="Times New Roman" w:cs="Times New Roman"/>
          <w:b/>
          <w:color w:val="000000"/>
          <w:sz w:val="24"/>
        </w:rPr>
        <w:t xml:space="preserve">                </w:t>
      </w:r>
      <w:r>
        <w:rPr>
          <w:rFonts w:ascii="Times New Roman" w:hAnsi="Times New Roman" w:cs="Times New Roman"/>
          <w:b/>
          <w:color w:val="000000"/>
          <w:sz w:val="24"/>
        </w:rPr>
        <w:t>批准人：张国栋</w:t>
      </w:r>
    </w:p>
    <w:p w:rsidR="002237EC" w:rsidRDefault="002237EC" w:rsidP="00C56504">
      <w:pPr>
        <w:spacing w:line="360" w:lineRule="auto"/>
        <w:ind w:right="840"/>
        <w:jc w:val="right"/>
        <w:rPr>
          <w:rFonts w:ascii="Times New Roman" w:hAnsi="Times New Roman" w:cs="Times New Roman"/>
          <w:b/>
          <w:color w:val="000000"/>
          <w:sz w:val="24"/>
        </w:rPr>
      </w:pPr>
      <w:r>
        <w:rPr>
          <w:rFonts w:ascii="Times New Roman" w:hAnsi="Times New Roman" w:cs="Times New Roman"/>
          <w:b/>
          <w:color w:val="000000"/>
          <w:sz w:val="24"/>
        </w:rPr>
        <w:t xml:space="preserve">    2015</w:t>
      </w:r>
      <w:r>
        <w:rPr>
          <w:rFonts w:ascii="Times New Roman" w:hAnsi="Times New Roman" w:cs="Times New Roman"/>
          <w:b/>
          <w:color w:val="000000"/>
          <w:sz w:val="24"/>
        </w:rPr>
        <w:t>年</w:t>
      </w:r>
      <w:r>
        <w:rPr>
          <w:rFonts w:ascii="Times New Roman" w:hAnsi="Times New Roman" w:cs="Times New Roman"/>
          <w:b/>
          <w:color w:val="000000"/>
          <w:sz w:val="24"/>
        </w:rPr>
        <w:t>3</w:t>
      </w:r>
      <w:r>
        <w:rPr>
          <w:rFonts w:ascii="Times New Roman" w:hAnsi="Times New Roman" w:cs="Times New Roman"/>
          <w:b/>
          <w:color w:val="000000"/>
          <w:sz w:val="24"/>
        </w:rPr>
        <w:t>月</w:t>
      </w:r>
    </w:p>
    <w:p w:rsidR="002237EC" w:rsidRDefault="002237EC" w:rsidP="00C56504">
      <w:pPr>
        <w:spacing w:line="360" w:lineRule="auto"/>
        <w:ind w:right="721"/>
        <w:rPr>
          <w:rFonts w:ascii="Times New Roman" w:hAnsi="Times New Roman" w:cs="Times New Roman"/>
          <w:b/>
          <w:color w:val="000000"/>
          <w:sz w:val="24"/>
        </w:rPr>
        <w:sectPr w:rsidR="002237EC">
          <w:pgSz w:w="11906" w:h="16838"/>
          <w:pgMar w:top="1417" w:right="1134" w:bottom="1417" w:left="1417" w:header="851" w:footer="992" w:gutter="0"/>
          <w:cols w:space="720"/>
          <w:docGrid w:type="lines" w:linePitch="312"/>
        </w:sectPr>
      </w:pPr>
    </w:p>
    <w:p w:rsidR="002237EC" w:rsidRPr="002237EC" w:rsidRDefault="002237EC" w:rsidP="00C56504">
      <w:pPr>
        <w:pStyle w:val="2"/>
        <w:keepLines w:val="0"/>
        <w:spacing w:line="360" w:lineRule="auto"/>
        <w:jc w:val="center"/>
        <w:rPr>
          <w:rFonts w:ascii="Times New Roman" w:hAnsi="Times New Roman" w:cs="Times New Roman"/>
          <w:sz w:val="32"/>
        </w:rPr>
      </w:pPr>
      <w:bookmarkStart w:id="206" w:name="_Toc389576351"/>
      <w:bookmarkStart w:id="207" w:name="_Toc27700"/>
      <w:r w:rsidRPr="002237EC">
        <w:rPr>
          <w:rFonts w:ascii="Times New Roman" w:hAnsi="Times New Roman" w:cs="Times New Roman"/>
          <w:sz w:val="32"/>
        </w:rPr>
        <w:lastRenderedPageBreak/>
        <w:t xml:space="preserve">1010005005 </w:t>
      </w:r>
      <w:r w:rsidRPr="002237EC">
        <w:rPr>
          <w:rFonts w:ascii="Times New Roman" w:hAnsi="Times New Roman" w:cs="Times New Roman"/>
          <w:sz w:val="32"/>
        </w:rPr>
        <w:t>网络操作系统课程教学大纲</w:t>
      </w:r>
      <w:bookmarkEnd w:id="206"/>
      <w:bookmarkEnd w:id="207"/>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【课程编号】</w:t>
      </w:r>
      <w:r>
        <w:rPr>
          <w:rFonts w:ascii="Times New Roman" w:hAnsi="Times New Roman" w:cs="Times New Roman"/>
          <w:bCs/>
          <w:color w:val="000000"/>
          <w:sz w:val="24"/>
        </w:rPr>
        <w:t>1010005005</w:t>
      </w:r>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【课程名称】</w:t>
      </w:r>
      <w:r>
        <w:rPr>
          <w:rFonts w:ascii="Times New Roman" w:hAnsi="Times New Roman" w:cs="Times New Roman"/>
          <w:color w:val="000000"/>
          <w:sz w:val="24"/>
        </w:rPr>
        <w:t>网络</w:t>
      </w:r>
      <w:r>
        <w:rPr>
          <w:rFonts w:ascii="Times New Roman" w:hAnsi="Times New Roman" w:cs="Times New Roman"/>
          <w:bCs/>
          <w:color w:val="000000"/>
          <w:sz w:val="24"/>
        </w:rPr>
        <w:t>操作系统</w:t>
      </w:r>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Cs/>
          <w:color w:val="000000"/>
          <w:sz w:val="24"/>
        </w:rPr>
        <w:t xml:space="preserve">            Network Operating System</w:t>
      </w:r>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【学时学分】</w:t>
      </w:r>
      <w:r>
        <w:rPr>
          <w:rFonts w:ascii="Times New Roman" w:hAnsi="Times New Roman" w:cs="Times New Roman"/>
          <w:bCs/>
          <w:color w:val="000000"/>
          <w:sz w:val="24"/>
        </w:rPr>
        <w:t xml:space="preserve">64 </w:t>
      </w:r>
      <w:r>
        <w:rPr>
          <w:rFonts w:ascii="Times New Roman" w:hAnsi="Times New Roman" w:cs="Times New Roman"/>
          <w:bCs/>
          <w:color w:val="000000"/>
          <w:sz w:val="24"/>
        </w:rPr>
        <w:t>学时；</w:t>
      </w:r>
      <w:r>
        <w:rPr>
          <w:rFonts w:ascii="Times New Roman" w:hAnsi="Times New Roman" w:cs="Times New Roman"/>
          <w:bCs/>
          <w:color w:val="000000"/>
          <w:sz w:val="24"/>
        </w:rPr>
        <w:t xml:space="preserve">4 </w:t>
      </w:r>
      <w:r>
        <w:rPr>
          <w:rFonts w:ascii="Times New Roman" w:hAnsi="Times New Roman" w:cs="Times New Roman"/>
          <w:bCs/>
          <w:color w:val="000000"/>
          <w:sz w:val="24"/>
        </w:rPr>
        <w:t>学分</w:t>
      </w:r>
      <w:r>
        <w:rPr>
          <w:rFonts w:ascii="Times New Roman" w:hAnsi="Times New Roman" w:cs="Times New Roman"/>
          <w:b/>
          <w:bCs/>
          <w:color w:val="000000"/>
          <w:sz w:val="24"/>
        </w:rPr>
        <w:t xml:space="preserve">           </w:t>
      </w:r>
      <w:r>
        <w:rPr>
          <w:rFonts w:ascii="Times New Roman" w:hAnsi="Times New Roman" w:cs="Times New Roman"/>
          <w:b/>
          <w:bCs/>
          <w:color w:val="000000"/>
          <w:sz w:val="24"/>
        </w:rPr>
        <w:t>【实验和上机学时】</w:t>
      </w:r>
      <w:r>
        <w:rPr>
          <w:rFonts w:ascii="Times New Roman" w:hAnsi="Times New Roman" w:cs="Times New Roman"/>
          <w:bCs/>
          <w:color w:val="000000"/>
          <w:sz w:val="24"/>
        </w:rPr>
        <w:t>8</w:t>
      </w:r>
      <w:r>
        <w:rPr>
          <w:rFonts w:ascii="Times New Roman" w:hAnsi="Times New Roman" w:cs="Times New Roman"/>
          <w:bCs/>
          <w:sz w:val="24"/>
        </w:rPr>
        <w:t>学时</w:t>
      </w:r>
    </w:p>
    <w:p w:rsidR="002237EC" w:rsidRDefault="002237EC" w:rsidP="00C56504">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【课程性质】</w:t>
      </w:r>
      <w:r>
        <w:rPr>
          <w:rFonts w:ascii="Times New Roman" w:hAnsi="Times New Roman" w:cs="Times New Roman"/>
          <w:bCs/>
          <w:color w:val="000000"/>
          <w:sz w:val="24"/>
        </w:rPr>
        <w:t>学科基础课</w:t>
      </w:r>
      <w:r>
        <w:rPr>
          <w:rFonts w:ascii="Times New Roman" w:hAnsi="Times New Roman" w:cs="Times New Roman"/>
          <w:bCs/>
          <w:color w:val="000000"/>
          <w:sz w:val="24"/>
        </w:rPr>
        <w:t xml:space="preserve">  </w:t>
      </w:r>
      <w:r>
        <w:rPr>
          <w:rFonts w:ascii="Times New Roman" w:hAnsi="Times New Roman" w:cs="Times New Roman"/>
          <w:b/>
          <w:bCs/>
          <w:color w:val="000000"/>
          <w:sz w:val="24"/>
        </w:rPr>
        <w:t xml:space="preserve">              </w:t>
      </w:r>
      <w:r>
        <w:rPr>
          <w:rFonts w:ascii="Times New Roman" w:hAnsi="Times New Roman" w:cs="Times New Roman"/>
          <w:b/>
          <w:bCs/>
          <w:color w:val="000000"/>
          <w:sz w:val="24"/>
        </w:rPr>
        <w:t>【开课模式】</w:t>
      </w:r>
      <w:r>
        <w:rPr>
          <w:rFonts w:ascii="Times New Roman" w:hAnsi="Times New Roman" w:cs="Times New Roman"/>
          <w:bCs/>
          <w:color w:val="000000"/>
          <w:sz w:val="24"/>
        </w:rPr>
        <w:t>必修</w:t>
      </w:r>
    </w:p>
    <w:p w:rsidR="002237EC" w:rsidRDefault="002237EC" w:rsidP="00C56504">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【先修课程】</w:t>
      </w:r>
      <w:r>
        <w:rPr>
          <w:rFonts w:ascii="Times New Roman" w:hAnsi="Times New Roman" w:cs="Times New Roman"/>
          <w:bCs/>
          <w:color w:val="000000"/>
          <w:sz w:val="24"/>
        </w:rPr>
        <w:t>计算机科学导论、计算机网络原理</w:t>
      </w:r>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【开课单位】</w:t>
      </w:r>
      <w:r>
        <w:rPr>
          <w:rFonts w:ascii="Times New Roman" w:hAnsi="Times New Roman" w:cs="Times New Roman"/>
          <w:bCs/>
          <w:color w:val="000000"/>
          <w:sz w:val="24"/>
        </w:rPr>
        <w:t>网络工程系</w:t>
      </w:r>
      <w:r>
        <w:rPr>
          <w:rFonts w:ascii="Times New Roman" w:hAnsi="Times New Roman" w:cs="Times New Roman"/>
          <w:bCs/>
          <w:color w:val="000000"/>
          <w:sz w:val="24"/>
        </w:rPr>
        <w:t xml:space="preserve"> </w:t>
      </w:r>
      <w:r>
        <w:rPr>
          <w:rFonts w:ascii="Times New Roman" w:hAnsi="Times New Roman" w:cs="Times New Roman"/>
          <w:b/>
          <w:bCs/>
          <w:color w:val="000000"/>
          <w:sz w:val="24"/>
        </w:rPr>
        <w:t xml:space="preserve">               </w:t>
      </w:r>
      <w:r>
        <w:rPr>
          <w:rFonts w:ascii="Times New Roman" w:hAnsi="Times New Roman" w:cs="Times New Roman"/>
          <w:b/>
          <w:bCs/>
          <w:color w:val="000000"/>
          <w:sz w:val="24"/>
        </w:rPr>
        <w:t>【开课学期】</w:t>
      </w:r>
      <w:r>
        <w:rPr>
          <w:rFonts w:ascii="Times New Roman" w:hAnsi="Times New Roman" w:cs="Times New Roman"/>
          <w:bCs/>
          <w:color w:val="000000"/>
          <w:sz w:val="24"/>
        </w:rPr>
        <w:t>5</w:t>
      </w:r>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【授课对象】</w:t>
      </w:r>
      <w:r>
        <w:rPr>
          <w:rFonts w:ascii="Times New Roman" w:hAnsi="Times New Roman" w:cs="Times New Roman"/>
          <w:bCs/>
          <w:color w:val="000000"/>
          <w:sz w:val="24"/>
        </w:rPr>
        <w:t>网络工程专业</w:t>
      </w:r>
      <w:r>
        <w:rPr>
          <w:rFonts w:ascii="Times New Roman" w:hAnsi="Times New Roman" w:cs="Times New Roman"/>
          <w:b/>
          <w:bCs/>
          <w:color w:val="000000"/>
          <w:sz w:val="24"/>
        </w:rPr>
        <w:t xml:space="preserve">              </w:t>
      </w:r>
      <w:r>
        <w:rPr>
          <w:rFonts w:ascii="Times New Roman" w:hAnsi="Times New Roman" w:cs="Times New Roman"/>
          <w:b/>
          <w:bCs/>
          <w:color w:val="000000"/>
          <w:sz w:val="24"/>
        </w:rPr>
        <w:t>【考核方式】</w:t>
      </w:r>
      <w:r>
        <w:rPr>
          <w:rFonts w:ascii="Times New Roman" w:hAnsi="Times New Roman" w:cs="Times New Roman"/>
          <w:bCs/>
          <w:color w:val="000000"/>
          <w:sz w:val="24"/>
        </w:rPr>
        <w:t>考试</w:t>
      </w:r>
    </w:p>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一、本课程的性质、目的与任务</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本课程为网络工程专业的学科基础课。</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本课程以典型操作系统</w:t>
      </w:r>
      <w:r>
        <w:rPr>
          <w:rFonts w:ascii="Times New Roman" w:hAnsi="Times New Roman" w:cs="Times New Roman"/>
          <w:color w:val="000000"/>
          <w:sz w:val="24"/>
        </w:rPr>
        <w:t>Windows 2000</w:t>
      </w:r>
      <w:r>
        <w:rPr>
          <w:rFonts w:ascii="Times New Roman" w:hAnsi="Times New Roman" w:cs="Times New Roman"/>
          <w:color w:val="000000"/>
          <w:sz w:val="24"/>
        </w:rPr>
        <w:t>和</w:t>
      </w:r>
      <w:r>
        <w:rPr>
          <w:rFonts w:ascii="Times New Roman" w:hAnsi="Times New Roman" w:cs="Times New Roman"/>
          <w:color w:val="000000"/>
          <w:sz w:val="24"/>
        </w:rPr>
        <w:t>Linux</w:t>
      </w:r>
      <w:r>
        <w:rPr>
          <w:rFonts w:ascii="Times New Roman" w:hAnsi="Times New Roman" w:cs="Times New Roman"/>
          <w:color w:val="000000"/>
          <w:sz w:val="24"/>
        </w:rPr>
        <w:t>为例，系统地介绍操作系统的经典理论，如处理机管理、存储管理、设备管理、文件系统等，同时介绍</w:t>
      </w:r>
      <w:r>
        <w:rPr>
          <w:rFonts w:ascii="Times New Roman" w:hAnsi="Times New Roman" w:cs="Times New Roman"/>
          <w:color w:val="000000"/>
          <w:sz w:val="24"/>
        </w:rPr>
        <w:t>Linux</w:t>
      </w:r>
      <w:r>
        <w:rPr>
          <w:rFonts w:ascii="Times New Roman" w:hAnsi="Times New Roman" w:cs="Times New Roman"/>
          <w:color w:val="000000"/>
          <w:sz w:val="24"/>
        </w:rPr>
        <w:t>／</w:t>
      </w:r>
      <w:r>
        <w:rPr>
          <w:rFonts w:ascii="Times New Roman" w:hAnsi="Times New Roman" w:cs="Times New Roman"/>
          <w:color w:val="000000"/>
          <w:sz w:val="24"/>
        </w:rPr>
        <w:t>Windows 2000</w:t>
      </w:r>
      <w:r>
        <w:rPr>
          <w:rFonts w:ascii="Times New Roman" w:hAnsi="Times New Roman" w:cs="Times New Roman"/>
          <w:color w:val="000000"/>
          <w:sz w:val="24"/>
        </w:rPr>
        <w:t>网络体系结构、</w:t>
      </w:r>
      <w:r>
        <w:rPr>
          <w:rFonts w:ascii="Times New Roman" w:hAnsi="Times New Roman" w:cs="Times New Roman"/>
          <w:color w:val="000000"/>
          <w:sz w:val="24"/>
        </w:rPr>
        <w:t>Windows 2000 Server</w:t>
      </w:r>
      <w:r>
        <w:rPr>
          <w:rFonts w:ascii="Times New Roman" w:hAnsi="Times New Roman" w:cs="Times New Roman"/>
          <w:color w:val="000000"/>
          <w:sz w:val="24"/>
        </w:rPr>
        <w:t>活动目录、文件共享服务、</w:t>
      </w:r>
      <w:r>
        <w:rPr>
          <w:rFonts w:ascii="Times New Roman" w:hAnsi="Times New Roman" w:cs="Times New Roman"/>
          <w:color w:val="000000"/>
          <w:sz w:val="24"/>
        </w:rPr>
        <w:t>Web</w:t>
      </w:r>
      <w:r>
        <w:rPr>
          <w:rFonts w:ascii="Times New Roman" w:hAnsi="Times New Roman" w:cs="Times New Roman"/>
          <w:color w:val="000000"/>
          <w:sz w:val="24"/>
        </w:rPr>
        <w:t>服务、</w:t>
      </w:r>
      <w:r>
        <w:rPr>
          <w:rFonts w:ascii="Times New Roman" w:hAnsi="Times New Roman" w:cs="Times New Roman"/>
          <w:color w:val="000000"/>
          <w:sz w:val="24"/>
        </w:rPr>
        <w:t>DNS</w:t>
      </w:r>
      <w:r>
        <w:rPr>
          <w:rFonts w:ascii="Times New Roman" w:hAnsi="Times New Roman" w:cs="Times New Roman"/>
          <w:color w:val="000000"/>
          <w:sz w:val="24"/>
        </w:rPr>
        <w:t>和邮件服务等内容。</w:t>
      </w:r>
    </w:p>
    <w:p w:rsidR="002237EC" w:rsidRDefault="002237EC" w:rsidP="00C56504">
      <w:p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本课程的学习目标是使学生掌握操作系统的基础知识；对操作系统的基本概念和原理有较清晰的理解，并在此基础上学会一两种操作系统的基本使用、初级应用和高级配置方法，掌握操作系统的基本操作；初步掌握操作系统网络管理，并培养网络操作中的资源共享和安全意识，了解操作系统技术的新发展，为今后的学习和工作做好基础。</w:t>
      </w:r>
    </w:p>
    <w:p w:rsidR="002237EC" w:rsidRDefault="002237EC" w:rsidP="00C56504">
      <w:pPr>
        <w:autoSpaceDE w:val="0"/>
        <w:autoSpaceDN w:val="0"/>
        <w:adjustRightInd w:val="0"/>
        <w:spacing w:line="360" w:lineRule="auto"/>
        <w:ind w:firstLine="480"/>
        <w:rPr>
          <w:rFonts w:ascii="Times New Roman" w:hAnsi="Times New Roman" w:cs="Times New Roman"/>
          <w:sz w:val="24"/>
        </w:rPr>
      </w:pPr>
      <w:r>
        <w:rPr>
          <w:rFonts w:ascii="Times New Roman" w:hAnsi="Times New Roman" w:cs="Times New Roman"/>
          <w:sz w:val="24"/>
        </w:rPr>
        <w:t>课程与毕业生培养业务规格要求对应关系如表</w:t>
      </w:r>
      <w:r>
        <w:rPr>
          <w:rFonts w:ascii="Times New Roman" w:hAnsi="Times New Roman" w:cs="Times New Roman"/>
          <w:sz w:val="24"/>
        </w:rPr>
        <w:t>1</w:t>
      </w:r>
      <w:r>
        <w:rPr>
          <w:rFonts w:ascii="Times New Roman" w:hAnsi="Times New Roman" w:cs="Times New Roman"/>
          <w:sz w:val="24"/>
        </w:rPr>
        <w:t>所示。</w:t>
      </w:r>
    </w:p>
    <w:p w:rsidR="002237EC" w:rsidRDefault="002237EC" w:rsidP="00C56504">
      <w:pPr>
        <w:spacing w:line="360" w:lineRule="auto"/>
        <w:ind w:firstLine="480"/>
        <w:jc w:val="center"/>
        <w:rPr>
          <w:rFonts w:ascii="Times New Roman" w:eastAsia="黑体" w:hAnsi="Times New Roman" w:cs="Times New Roman"/>
          <w:bCs/>
          <w:color w:val="000000"/>
        </w:rPr>
      </w:pPr>
      <w:r>
        <w:rPr>
          <w:rFonts w:ascii="Times New Roman" w:eastAsia="黑体" w:hAnsi="Times New Roman" w:cs="Times New Roman"/>
          <w:bCs/>
          <w:color w:val="000000"/>
        </w:rPr>
        <w:t>表</w:t>
      </w:r>
      <w:r>
        <w:rPr>
          <w:rFonts w:ascii="Times New Roman" w:eastAsia="黑体" w:hAnsi="Times New Roman" w:cs="Times New Roman"/>
          <w:bCs/>
          <w:color w:val="000000"/>
        </w:rPr>
        <w:t xml:space="preserve">1 </w:t>
      </w:r>
      <w:r>
        <w:rPr>
          <w:rFonts w:ascii="Times New Roman" w:eastAsia="黑体" w:hAnsi="Times New Roman" w:cs="Times New Roman"/>
          <w:bCs/>
          <w:color w:val="000000"/>
        </w:rPr>
        <w:t>本课程与毕业生培养业务规格要求对应关系表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28"/>
        <w:gridCol w:w="4729"/>
      </w:tblGrid>
      <w:tr w:rsidR="002237EC" w:rsidTr="00081287">
        <w:tc>
          <w:tcPr>
            <w:tcW w:w="4728" w:type="dxa"/>
            <w:vAlign w:val="center"/>
          </w:tcPr>
          <w:p w:rsidR="002237EC" w:rsidRDefault="002237EC" w:rsidP="00C56504">
            <w:pPr>
              <w:spacing w:line="360" w:lineRule="auto"/>
              <w:jc w:val="center"/>
              <w:rPr>
                <w:rFonts w:ascii="Times New Roman" w:hAnsi="Times New Roman" w:cs="Times New Roman"/>
                <w:b/>
                <w:bCs/>
                <w:color w:val="000000"/>
              </w:rPr>
            </w:pPr>
            <w:r>
              <w:rPr>
                <w:rFonts w:ascii="Times New Roman" w:hAnsi="Times New Roman" w:cs="Times New Roman"/>
                <w:b/>
                <w:bCs/>
                <w:color w:val="000000"/>
              </w:rPr>
              <w:t>业务规格要求</w:t>
            </w:r>
          </w:p>
        </w:tc>
        <w:tc>
          <w:tcPr>
            <w:tcW w:w="4729" w:type="dxa"/>
            <w:vAlign w:val="center"/>
          </w:tcPr>
          <w:p w:rsidR="002237EC" w:rsidRDefault="002237EC" w:rsidP="00C56504">
            <w:pPr>
              <w:spacing w:line="360" w:lineRule="auto"/>
              <w:jc w:val="center"/>
              <w:rPr>
                <w:rFonts w:ascii="Times New Roman" w:hAnsi="Times New Roman" w:cs="Times New Roman"/>
                <w:b/>
                <w:bCs/>
                <w:color w:val="000000"/>
              </w:rPr>
            </w:pPr>
            <w:r>
              <w:rPr>
                <w:rFonts w:ascii="Times New Roman" w:hAnsi="Times New Roman" w:cs="Times New Roman"/>
                <w:b/>
                <w:bCs/>
                <w:color w:val="000000"/>
              </w:rPr>
              <w:t>课程支撑依据</w:t>
            </w:r>
          </w:p>
        </w:tc>
      </w:tr>
      <w:tr w:rsidR="002237EC" w:rsidTr="00081287">
        <w:tc>
          <w:tcPr>
            <w:tcW w:w="4728" w:type="dxa"/>
            <w:vAlign w:val="center"/>
          </w:tcPr>
          <w:p w:rsidR="002237EC" w:rsidRDefault="002237EC" w:rsidP="00C56504">
            <w:pPr>
              <w:adjustRightInd w:val="0"/>
              <w:snapToGrid w:val="0"/>
              <w:spacing w:line="360" w:lineRule="auto"/>
              <w:rPr>
                <w:rFonts w:ascii="Times New Roman" w:hAnsi="Times New Roman" w:cs="Times New Roman"/>
                <w:color w:val="000000"/>
                <w:sz w:val="24"/>
              </w:rPr>
            </w:pPr>
            <w:r>
              <w:rPr>
                <w:rFonts w:ascii="Times New Roman" w:hAnsi="Times New Roman" w:cs="Times New Roman"/>
              </w:rPr>
              <w:t>获得计算机软硬件和网络与通信系统的设计、开发及应用方面良好的工程实践训练；</w:t>
            </w:r>
          </w:p>
        </w:tc>
        <w:tc>
          <w:tcPr>
            <w:tcW w:w="4729" w:type="dxa"/>
            <w:vAlign w:val="center"/>
          </w:tcPr>
          <w:p w:rsidR="002237EC" w:rsidRDefault="002237EC" w:rsidP="00C56504">
            <w:pPr>
              <w:pStyle w:val="Default"/>
              <w:numPr>
                <w:ilvl w:val="0"/>
                <w:numId w:val="3"/>
              </w:numPr>
              <w:snapToGrid w:val="0"/>
              <w:spacing w:before="60" w:after="60" w:line="360" w:lineRule="auto"/>
              <w:jc w:val="both"/>
              <w:rPr>
                <w:rFonts w:ascii="Times New Roman" w:hAnsi="Times New Roman" w:cs="Times New Roman"/>
                <w:sz w:val="21"/>
                <w:szCs w:val="21"/>
              </w:rPr>
            </w:pPr>
            <w:r>
              <w:rPr>
                <w:rFonts w:ascii="Times New Roman" w:hAnsi="Times New Roman" w:cs="Times New Roman"/>
                <w:sz w:val="21"/>
                <w:szCs w:val="21"/>
              </w:rPr>
              <w:t>学习操作系统的基本概念和理论</w:t>
            </w:r>
          </w:p>
          <w:p w:rsidR="002237EC" w:rsidRDefault="002237EC" w:rsidP="00C56504">
            <w:pPr>
              <w:pStyle w:val="Default"/>
              <w:numPr>
                <w:ilvl w:val="0"/>
                <w:numId w:val="3"/>
              </w:numPr>
              <w:snapToGrid w:val="0"/>
              <w:spacing w:before="60" w:after="60" w:line="360" w:lineRule="auto"/>
              <w:jc w:val="both"/>
              <w:rPr>
                <w:rFonts w:ascii="Times New Roman" w:hAnsi="Times New Roman" w:cs="Times New Roman"/>
                <w:sz w:val="21"/>
                <w:szCs w:val="21"/>
              </w:rPr>
            </w:pPr>
            <w:r>
              <w:rPr>
                <w:rFonts w:ascii="Times New Roman" w:hAnsi="Times New Roman" w:cs="Times New Roman"/>
              </w:rPr>
              <w:lastRenderedPageBreak/>
              <w:t>学习网络操作系统对网络资源的管理</w:t>
            </w:r>
          </w:p>
        </w:tc>
      </w:tr>
    </w:tbl>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lastRenderedPageBreak/>
        <w:t>二、课程的教学内容、基本要求和学时分配</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1.</w:t>
      </w:r>
      <w:r>
        <w:rPr>
          <w:rFonts w:ascii="Times New Roman" w:hAnsi="Times New Roman" w:cs="Times New Roman"/>
          <w:color w:val="000000"/>
          <w:sz w:val="24"/>
        </w:rPr>
        <w:t>操作系统概述（</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操作系统的定义和分类；操作系统发展过程；</w:t>
      </w:r>
      <w:r>
        <w:rPr>
          <w:rFonts w:ascii="Times New Roman" w:hAnsi="Times New Roman" w:cs="Times New Roman"/>
          <w:color w:val="000000"/>
          <w:sz w:val="24"/>
        </w:rPr>
        <w:t xml:space="preserve"> </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操作系统的基本特征、主要功能和结构设计；</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操作系统的概念、基本功能与特征；</w:t>
      </w:r>
      <w:r>
        <w:rPr>
          <w:rFonts w:ascii="Times New Roman" w:hAnsi="Times New Roman" w:cs="Times New Roman"/>
          <w:color w:val="000000"/>
          <w:sz w:val="24"/>
        </w:rPr>
        <w:t xml:space="preserve"> </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操作系统的常用网络服务；</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基本要求：掌握操作系统的定义、主要功能、分类以及网络操作系统提供的服务。</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2.</w:t>
      </w:r>
      <w:r>
        <w:rPr>
          <w:rFonts w:ascii="Times New Roman" w:hAnsi="Times New Roman" w:cs="Times New Roman"/>
          <w:color w:val="000000"/>
          <w:sz w:val="24"/>
        </w:rPr>
        <w:t>进程管理</w:t>
      </w:r>
      <w:r>
        <w:rPr>
          <w:rFonts w:ascii="Times New Roman" w:hAnsi="Times New Roman" w:cs="Times New Roman"/>
          <w:color w:val="000000"/>
          <w:sz w:val="24"/>
        </w:rPr>
        <w:t xml:space="preserve"> (10</w:t>
      </w:r>
      <w:r>
        <w:rPr>
          <w:rFonts w:ascii="Times New Roman" w:hAnsi="Times New Roman" w:cs="Times New Roman"/>
          <w:color w:val="000000"/>
          <w:sz w:val="24"/>
        </w:rPr>
        <w:t>学时</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进程基本概念，进程控制；（</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进程同步与互斥；（</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经典同步问题；（</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进程通信；</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⑤</w:t>
      </w:r>
      <w:r>
        <w:rPr>
          <w:rFonts w:ascii="Times New Roman" w:hAnsi="Times New Roman" w:cs="Times New Roman"/>
          <w:color w:val="000000"/>
          <w:sz w:val="24"/>
        </w:rPr>
        <w:t>线程。</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基本要求：掌握进程的基本概念，进程创建、终止、阻塞与唤醒、挂起与激活；进程同步的概念和信号量机制，经典同步问题。</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3.</w:t>
      </w:r>
      <w:r>
        <w:rPr>
          <w:rFonts w:ascii="Times New Roman" w:hAnsi="Times New Roman" w:cs="Times New Roman"/>
          <w:color w:val="000000"/>
          <w:sz w:val="24"/>
        </w:rPr>
        <w:t>处理机调度与死锁处理</w:t>
      </w:r>
      <w:r>
        <w:rPr>
          <w:rFonts w:ascii="Times New Roman" w:hAnsi="Times New Roman" w:cs="Times New Roman"/>
          <w:color w:val="000000"/>
          <w:sz w:val="24"/>
        </w:rPr>
        <w:t xml:space="preserve"> (8</w:t>
      </w:r>
      <w:r>
        <w:rPr>
          <w:rFonts w:ascii="Times New Roman" w:hAnsi="Times New Roman" w:cs="Times New Roman"/>
          <w:color w:val="000000"/>
          <w:sz w:val="24"/>
        </w:rPr>
        <w:t>学时</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处理机调度的基本概念；（</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调度算法；（</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实时调度和多处理机调度；</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死锁的产生和预防；（</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⑤</w:t>
      </w:r>
      <w:r>
        <w:rPr>
          <w:rFonts w:ascii="Times New Roman" w:hAnsi="Times New Roman" w:cs="Times New Roman"/>
          <w:color w:val="000000"/>
          <w:sz w:val="24"/>
        </w:rPr>
        <w:t>死锁的检测与解除。（</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lastRenderedPageBreak/>
        <w:t>基本要求：处理机调度的基本概念，先来先服务和短作业</w:t>
      </w:r>
      <w:r>
        <w:rPr>
          <w:rFonts w:ascii="Times New Roman" w:hAnsi="Times New Roman" w:cs="Times New Roman"/>
          <w:color w:val="000000"/>
          <w:sz w:val="24"/>
        </w:rPr>
        <w:t>(</w:t>
      </w:r>
      <w:r>
        <w:rPr>
          <w:rFonts w:ascii="Times New Roman" w:hAnsi="Times New Roman" w:cs="Times New Roman"/>
          <w:color w:val="000000"/>
          <w:sz w:val="24"/>
        </w:rPr>
        <w:t>进程</w:t>
      </w:r>
      <w:r>
        <w:rPr>
          <w:rFonts w:ascii="Times New Roman" w:hAnsi="Times New Roman" w:cs="Times New Roman"/>
          <w:color w:val="000000"/>
          <w:sz w:val="24"/>
        </w:rPr>
        <w:t>)</w:t>
      </w:r>
      <w:r>
        <w:rPr>
          <w:rFonts w:ascii="Times New Roman" w:hAnsi="Times New Roman" w:cs="Times New Roman"/>
          <w:color w:val="000000"/>
          <w:sz w:val="24"/>
        </w:rPr>
        <w:t>优先、高优先权优先、基于时间片的轮转调度算法；产生死锁的原因，必要条件，处理死锁的基本方法；预防死锁的方法；死锁的检测与解除</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4.</w:t>
      </w:r>
      <w:r>
        <w:rPr>
          <w:rFonts w:ascii="Times New Roman" w:hAnsi="Times New Roman" w:cs="Times New Roman"/>
          <w:color w:val="000000"/>
          <w:sz w:val="24"/>
        </w:rPr>
        <w:t>存储器管理</w:t>
      </w:r>
      <w:r>
        <w:rPr>
          <w:rFonts w:ascii="Times New Roman" w:hAnsi="Times New Roman" w:cs="Times New Roman"/>
          <w:color w:val="000000"/>
          <w:sz w:val="24"/>
        </w:rPr>
        <w:t xml:space="preserve"> (10</w:t>
      </w:r>
      <w:r>
        <w:rPr>
          <w:rFonts w:ascii="Times New Roman" w:hAnsi="Times New Roman" w:cs="Times New Roman"/>
          <w:color w:val="000000"/>
          <w:sz w:val="24"/>
        </w:rPr>
        <w:t>学时</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存储管理功能；（</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分区管理</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分页管理；（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段式与段页式管理；（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⑤</w:t>
      </w:r>
      <w:r>
        <w:rPr>
          <w:rFonts w:ascii="Times New Roman" w:hAnsi="Times New Roman" w:cs="Times New Roman"/>
          <w:color w:val="000000"/>
          <w:sz w:val="24"/>
        </w:rPr>
        <w:t>虚拟存储器；（</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⑥</w:t>
      </w:r>
      <w:r>
        <w:rPr>
          <w:rFonts w:ascii="Times New Roman" w:hAnsi="Times New Roman" w:cs="Times New Roman"/>
          <w:color w:val="000000"/>
          <w:sz w:val="24"/>
        </w:rPr>
        <w:t>Linux</w:t>
      </w:r>
      <w:r>
        <w:rPr>
          <w:rFonts w:ascii="Times New Roman" w:hAnsi="Times New Roman" w:cs="Times New Roman"/>
          <w:color w:val="000000"/>
          <w:sz w:val="24"/>
        </w:rPr>
        <w:t>存储管理技术</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基本要求：存储器的层次结构，连续分配方式，基本分页存储管理方式，基本分段存储管理方式；虚拟存储器的基本概念和实现方法。</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5.</w:t>
      </w:r>
      <w:r>
        <w:rPr>
          <w:rFonts w:ascii="Times New Roman" w:hAnsi="Times New Roman" w:cs="Times New Roman"/>
          <w:color w:val="000000"/>
          <w:sz w:val="24"/>
        </w:rPr>
        <w:t>设备管理</w:t>
      </w:r>
      <w:r>
        <w:rPr>
          <w:rFonts w:ascii="Times New Roman" w:hAnsi="Times New Roman" w:cs="Times New Roman"/>
          <w:color w:val="000000"/>
          <w:sz w:val="24"/>
        </w:rPr>
        <w:t xml:space="preserve"> (6</w:t>
      </w:r>
      <w:r>
        <w:rPr>
          <w:rFonts w:ascii="Times New Roman" w:hAnsi="Times New Roman" w:cs="Times New Roman"/>
          <w:color w:val="000000"/>
          <w:sz w:val="24"/>
        </w:rPr>
        <w:t>学时</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设备标识与设备驱动程序</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输入</w:t>
      </w:r>
      <w:r>
        <w:rPr>
          <w:rFonts w:ascii="Times New Roman" w:hAnsi="Times New Roman" w:cs="Times New Roman"/>
          <w:color w:val="000000"/>
          <w:sz w:val="24"/>
        </w:rPr>
        <w:t>/</w:t>
      </w:r>
      <w:r>
        <w:rPr>
          <w:rFonts w:ascii="Times New Roman" w:hAnsi="Times New Roman" w:cs="Times New Roman"/>
          <w:color w:val="000000"/>
          <w:sz w:val="24"/>
        </w:rPr>
        <w:t>输出控制方式；</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缓冲管理和设备分配；（</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设备管理的常用技术</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⑤</w:t>
      </w:r>
      <w:r>
        <w:rPr>
          <w:rFonts w:ascii="Times New Roman" w:hAnsi="Times New Roman" w:cs="Times New Roman"/>
          <w:color w:val="000000"/>
          <w:sz w:val="24"/>
        </w:rPr>
        <w:t>Windows 2000</w:t>
      </w:r>
      <w:r>
        <w:rPr>
          <w:rFonts w:ascii="Times New Roman" w:hAnsi="Times New Roman" w:cs="Times New Roman"/>
          <w:color w:val="000000"/>
          <w:sz w:val="24"/>
        </w:rPr>
        <w:t>和</w:t>
      </w:r>
      <w:r>
        <w:rPr>
          <w:rFonts w:ascii="Times New Roman" w:hAnsi="Times New Roman" w:cs="Times New Roman"/>
          <w:color w:val="000000"/>
          <w:sz w:val="24"/>
        </w:rPr>
        <w:t>Linux</w:t>
      </w:r>
      <w:r>
        <w:rPr>
          <w:rFonts w:ascii="Times New Roman" w:hAnsi="Times New Roman" w:cs="Times New Roman"/>
          <w:color w:val="000000"/>
          <w:sz w:val="24"/>
        </w:rPr>
        <w:t>磁盘管理</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基本要求：程序</w:t>
      </w:r>
      <w:r>
        <w:rPr>
          <w:rFonts w:ascii="Times New Roman" w:hAnsi="Times New Roman" w:cs="Times New Roman"/>
          <w:color w:val="000000"/>
          <w:sz w:val="24"/>
        </w:rPr>
        <w:t>I/O</w:t>
      </w:r>
      <w:r>
        <w:rPr>
          <w:rFonts w:ascii="Times New Roman" w:hAnsi="Times New Roman" w:cs="Times New Roman"/>
          <w:color w:val="000000"/>
          <w:sz w:val="24"/>
        </w:rPr>
        <w:t>方式、中断驱动</w:t>
      </w:r>
      <w:r>
        <w:rPr>
          <w:rFonts w:ascii="Times New Roman" w:hAnsi="Times New Roman" w:cs="Times New Roman"/>
          <w:color w:val="000000"/>
          <w:sz w:val="24"/>
        </w:rPr>
        <w:t>I/O</w:t>
      </w:r>
      <w:r>
        <w:rPr>
          <w:rFonts w:ascii="Times New Roman" w:hAnsi="Times New Roman" w:cs="Times New Roman"/>
          <w:color w:val="000000"/>
          <w:sz w:val="24"/>
        </w:rPr>
        <w:t>控制方式，直接存储器访问</w:t>
      </w:r>
      <w:r>
        <w:rPr>
          <w:rFonts w:ascii="Times New Roman" w:hAnsi="Times New Roman" w:cs="Times New Roman"/>
          <w:color w:val="000000"/>
          <w:sz w:val="24"/>
        </w:rPr>
        <w:t>(DMA)I/O</w:t>
      </w:r>
      <w:r>
        <w:rPr>
          <w:rFonts w:ascii="Times New Roman" w:hAnsi="Times New Roman" w:cs="Times New Roman"/>
          <w:color w:val="000000"/>
          <w:sz w:val="24"/>
        </w:rPr>
        <w:t>控制方式，单缓冲和双缓冲，循环缓冲，</w:t>
      </w:r>
      <w:r>
        <w:rPr>
          <w:rFonts w:ascii="Times New Roman" w:hAnsi="Times New Roman" w:cs="Times New Roman"/>
          <w:color w:val="000000"/>
          <w:sz w:val="24"/>
        </w:rPr>
        <w:t>I/O</w:t>
      </w:r>
      <w:r>
        <w:rPr>
          <w:rFonts w:ascii="Times New Roman" w:hAnsi="Times New Roman" w:cs="Times New Roman"/>
          <w:color w:val="000000"/>
          <w:sz w:val="24"/>
        </w:rPr>
        <w:t>软件，设备分配，磁盘存储器的管理</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6.</w:t>
      </w:r>
      <w:r>
        <w:rPr>
          <w:rFonts w:ascii="Times New Roman" w:hAnsi="Times New Roman" w:cs="Times New Roman"/>
          <w:color w:val="000000"/>
          <w:sz w:val="24"/>
        </w:rPr>
        <w:t>文件系统</w:t>
      </w:r>
      <w:r>
        <w:rPr>
          <w:rFonts w:ascii="Times New Roman" w:hAnsi="Times New Roman" w:cs="Times New Roman"/>
          <w:color w:val="000000"/>
          <w:sz w:val="24"/>
        </w:rPr>
        <w:t>(6</w:t>
      </w:r>
      <w:r>
        <w:rPr>
          <w:rFonts w:ascii="Times New Roman" w:hAnsi="Times New Roman" w:cs="Times New Roman"/>
          <w:color w:val="000000"/>
          <w:sz w:val="24"/>
        </w:rPr>
        <w:t>学时</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文件和文件系统的基本概念；</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文件的组织结构；（</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Windows 2000</w:t>
      </w:r>
      <w:r>
        <w:rPr>
          <w:rFonts w:ascii="Times New Roman" w:hAnsi="Times New Roman" w:cs="Times New Roman"/>
          <w:color w:val="000000"/>
          <w:sz w:val="24"/>
        </w:rPr>
        <w:t>文件系统管理（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lastRenderedPageBreak/>
        <w:t>④</w:t>
      </w:r>
      <w:r>
        <w:rPr>
          <w:rFonts w:ascii="Times New Roman" w:hAnsi="Times New Roman" w:cs="Times New Roman"/>
          <w:color w:val="000000"/>
          <w:sz w:val="24"/>
        </w:rPr>
        <w:t>Linux</w:t>
      </w:r>
      <w:r>
        <w:rPr>
          <w:rFonts w:ascii="Times New Roman" w:hAnsi="Times New Roman" w:cs="Times New Roman"/>
          <w:color w:val="000000"/>
          <w:sz w:val="24"/>
        </w:rPr>
        <w:t>文件系统管理；</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基本要求：文件的逻辑结构，外存分配方式，目录管理，文件存储空间的管理，文件共享与文件保护。</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7.Windows 2000 Server</w:t>
      </w:r>
      <w:r>
        <w:rPr>
          <w:rFonts w:ascii="Times New Roman" w:hAnsi="Times New Roman" w:cs="Times New Roman"/>
          <w:color w:val="000000"/>
          <w:sz w:val="24"/>
        </w:rPr>
        <w:t>活动目录（</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活动目录的概念与结构（</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本地账户和域账户的管理；</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组策略和委派控制；（</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基本要求：活动目录的概念与结构，本地账户和域账户的管理，设置组织单位的组策略和委派控制。</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8.</w:t>
      </w:r>
      <w:r>
        <w:rPr>
          <w:rFonts w:ascii="Times New Roman" w:hAnsi="Times New Roman" w:cs="Times New Roman"/>
          <w:color w:val="000000"/>
          <w:sz w:val="24"/>
        </w:rPr>
        <w:t>文件共享服务（</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文件共享服务的概念与功能；</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NFS</w:t>
      </w:r>
      <w:r>
        <w:rPr>
          <w:rFonts w:ascii="Times New Roman" w:hAnsi="Times New Roman" w:cs="Times New Roman"/>
          <w:color w:val="000000"/>
          <w:sz w:val="24"/>
        </w:rPr>
        <w:t>服务器及其配置；（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Samba</w:t>
      </w:r>
      <w:r>
        <w:rPr>
          <w:rFonts w:ascii="Times New Roman" w:hAnsi="Times New Roman" w:cs="Times New Roman"/>
          <w:color w:val="000000"/>
          <w:sz w:val="24"/>
        </w:rPr>
        <w:t>服务器及其配置；（</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基本要求：以</w:t>
      </w:r>
      <w:r>
        <w:rPr>
          <w:rFonts w:ascii="Times New Roman" w:hAnsi="Times New Roman" w:cs="Times New Roman"/>
          <w:color w:val="000000"/>
          <w:sz w:val="24"/>
        </w:rPr>
        <w:t>Linux</w:t>
      </w:r>
      <w:r>
        <w:rPr>
          <w:rFonts w:ascii="Times New Roman" w:hAnsi="Times New Roman" w:cs="Times New Roman"/>
          <w:color w:val="000000"/>
          <w:sz w:val="24"/>
        </w:rPr>
        <w:t>为例，</w:t>
      </w:r>
      <w:r>
        <w:rPr>
          <w:rFonts w:ascii="Times New Roman" w:hAnsi="Times New Roman" w:cs="Times New Roman"/>
          <w:color w:val="000000"/>
          <w:sz w:val="24"/>
        </w:rPr>
        <w:t>NFS</w:t>
      </w:r>
      <w:r>
        <w:rPr>
          <w:rFonts w:ascii="Times New Roman" w:hAnsi="Times New Roman" w:cs="Times New Roman"/>
          <w:color w:val="000000"/>
          <w:sz w:val="24"/>
        </w:rPr>
        <w:t>服务器及其配置，</w:t>
      </w:r>
      <w:r>
        <w:rPr>
          <w:rFonts w:ascii="Times New Roman" w:hAnsi="Times New Roman" w:cs="Times New Roman"/>
          <w:color w:val="000000"/>
          <w:sz w:val="24"/>
        </w:rPr>
        <w:t>Samba</w:t>
      </w:r>
      <w:r>
        <w:rPr>
          <w:rFonts w:ascii="Times New Roman" w:hAnsi="Times New Roman" w:cs="Times New Roman"/>
          <w:color w:val="000000"/>
          <w:sz w:val="24"/>
        </w:rPr>
        <w:t>服务器及其配置，包括配置文件的编写和相关操作命令。</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9.</w:t>
      </w:r>
      <w:r>
        <w:rPr>
          <w:rFonts w:ascii="Times New Roman" w:hAnsi="Times New Roman" w:cs="Times New Roman"/>
          <w:color w:val="000000"/>
          <w:sz w:val="24"/>
        </w:rPr>
        <w:t>网络服务的配置与管理（</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①</w:t>
      </w:r>
      <w:r>
        <w:rPr>
          <w:rFonts w:ascii="Times New Roman" w:hAnsi="Times New Roman" w:cs="Times New Roman"/>
          <w:color w:val="000000"/>
          <w:sz w:val="24"/>
        </w:rPr>
        <w:t>DNS</w:t>
      </w:r>
      <w:r>
        <w:rPr>
          <w:rFonts w:ascii="Times New Roman" w:hAnsi="Times New Roman" w:cs="Times New Roman"/>
          <w:color w:val="000000"/>
          <w:sz w:val="24"/>
        </w:rPr>
        <w:t>服务器配置与管理（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②</w:t>
      </w:r>
      <w:r>
        <w:rPr>
          <w:rFonts w:ascii="Times New Roman" w:hAnsi="Times New Roman" w:cs="Times New Roman"/>
          <w:color w:val="000000"/>
          <w:sz w:val="24"/>
        </w:rPr>
        <w:t>DHCP</w:t>
      </w:r>
      <w:r>
        <w:rPr>
          <w:rFonts w:ascii="Times New Roman" w:hAnsi="Times New Roman" w:cs="Times New Roman"/>
          <w:color w:val="000000"/>
          <w:sz w:val="24"/>
        </w:rPr>
        <w:t>服务器配置与管理；</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③</w:t>
      </w:r>
      <w:r>
        <w:rPr>
          <w:rFonts w:ascii="Times New Roman" w:hAnsi="Times New Roman" w:cs="Times New Roman"/>
          <w:color w:val="000000"/>
          <w:sz w:val="24"/>
        </w:rPr>
        <w:t>Web</w:t>
      </w:r>
      <w:r>
        <w:rPr>
          <w:rFonts w:ascii="Times New Roman" w:hAnsi="Times New Roman" w:cs="Times New Roman"/>
          <w:color w:val="000000"/>
          <w:sz w:val="24"/>
        </w:rPr>
        <w:t>服务器配置与管理（</w:t>
      </w:r>
      <w:r>
        <w:rPr>
          <w:rFonts w:ascii="Times New Roman" w:hAnsi="Times New Roman" w:cs="Times New Roman"/>
          <w:color w:val="000000"/>
          <w:sz w:val="24"/>
        </w:rPr>
        <w:t>*</w:t>
      </w:r>
      <w:r>
        <w:rPr>
          <w:rFonts w:ascii="Times New Roman" w:hAnsi="Times New Roman" w:cs="Times New Roman"/>
          <w:color w:val="000000"/>
          <w:sz w:val="24"/>
        </w:rPr>
        <w:t>）</w:t>
      </w:r>
    </w:p>
    <w:p w:rsidR="002237EC" w:rsidRDefault="002237EC" w:rsidP="00C56504">
      <w:pPr>
        <w:spacing w:line="360" w:lineRule="auto"/>
        <w:ind w:firstLineChars="300" w:firstLine="720"/>
        <w:rPr>
          <w:rFonts w:ascii="Times New Roman" w:hAnsi="Times New Roman" w:cs="Times New Roman"/>
          <w:color w:val="000000"/>
          <w:sz w:val="24"/>
        </w:rPr>
      </w:pPr>
      <w:r>
        <w:rPr>
          <w:rFonts w:ascii="宋体" w:eastAsia="宋体" w:hAnsi="宋体" w:cs="宋体" w:hint="eastAsia"/>
          <w:color w:val="000000"/>
          <w:sz w:val="24"/>
        </w:rPr>
        <w:t>④</w:t>
      </w:r>
      <w:r>
        <w:rPr>
          <w:rFonts w:ascii="Times New Roman" w:hAnsi="Times New Roman" w:cs="Times New Roman"/>
          <w:color w:val="000000"/>
          <w:sz w:val="24"/>
        </w:rPr>
        <w:t>FTP</w:t>
      </w:r>
      <w:r>
        <w:rPr>
          <w:rFonts w:ascii="Times New Roman" w:hAnsi="Times New Roman" w:cs="Times New Roman"/>
          <w:color w:val="000000"/>
          <w:sz w:val="24"/>
        </w:rPr>
        <w:t>服务器配置与管理</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基本要求：以</w:t>
      </w:r>
      <w:r>
        <w:rPr>
          <w:rFonts w:ascii="Times New Roman" w:hAnsi="Times New Roman" w:cs="Times New Roman"/>
          <w:color w:val="000000"/>
          <w:sz w:val="24"/>
        </w:rPr>
        <w:t>Linux</w:t>
      </w:r>
      <w:r>
        <w:rPr>
          <w:rFonts w:ascii="Times New Roman" w:hAnsi="Times New Roman" w:cs="Times New Roman"/>
          <w:color w:val="000000"/>
          <w:sz w:val="24"/>
        </w:rPr>
        <w:t>为例，掌握各种服务器的配置和管理方法，包括配置文件各种参数内容以及相关操作命令等。</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注：有</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rPr>
        <w:t>标记的为要求重点掌握的内容。</w:t>
      </w:r>
    </w:p>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lastRenderedPageBreak/>
        <w:t>三、实验内容、基本要求和学时分配</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本课程安排</w:t>
      </w:r>
      <w:r>
        <w:rPr>
          <w:rFonts w:ascii="Times New Roman" w:hAnsi="Times New Roman" w:cs="Times New Roman"/>
          <w:color w:val="000000"/>
          <w:sz w:val="24"/>
        </w:rPr>
        <w:t>8</w:t>
      </w:r>
      <w:r>
        <w:rPr>
          <w:rFonts w:ascii="Times New Roman" w:hAnsi="Times New Roman" w:cs="Times New Roman"/>
          <w:color w:val="000000"/>
          <w:sz w:val="24"/>
        </w:rPr>
        <w:t>学时课内上机，目的是使学生掌握操作系统的基本原理和应用技术。要求学生分组完成各个项目，撰写实验报告。</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1. </w:t>
      </w:r>
      <w:r>
        <w:rPr>
          <w:rFonts w:ascii="Times New Roman" w:hAnsi="Times New Roman" w:cs="Times New Roman"/>
          <w:color w:val="000000"/>
          <w:sz w:val="24"/>
        </w:rPr>
        <w:t>进程调度算法</w:t>
      </w:r>
      <w:r>
        <w:rPr>
          <w:rFonts w:ascii="Times New Roman" w:hAnsi="Times New Roman" w:cs="Times New Roman"/>
          <w:color w:val="000000"/>
          <w:sz w:val="24"/>
        </w:rPr>
        <w:t>(2</w:t>
      </w:r>
      <w:r>
        <w:rPr>
          <w:rFonts w:ascii="Times New Roman" w:hAnsi="Times New Roman" w:cs="Times New Roman"/>
          <w:color w:val="000000"/>
          <w:sz w:val="24"/>
        </w:rPr>
        <w:t>学时</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了解进程的各种状态及其转换过程，模拟实现分时系统中时间片的设置及进程在时间片开始和结束时的调度过程。</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hAnsi="Times New Roman" w:cs="Times New Roman"/>
          <w:color w:val="000000"/>
          <w:sz w:val="24"/>
        </w:rPr>
        <w:t>存储器分配算法</w:t>
      </w:r>
      <w:r>
        <w:rPr>
          <w:rFonts w:ascii="Times New Roman" w:hAnsi="Times New Roman" w:cs="Times New Roman"/>
          <w:color w:val="000000"/>
          <w:sz w:val="24"/>
        </w:rPr>
        <w:t>(2</w:t>
      </w:r>
      <w:r>
        <w:rPr>
          <w:rFonts w:ascii="Times New Roman" w:hAnsi="Times New Roman" w:cs="Times New Roman"/>
          <w:color w:val="000000"/>
          <w:sz w:val="24"/>
        </w:rPr>
        <w:t>学时</w:t>
      </w:r>
      <w:r>
        <w:rPr>
          <w:rFonts w:ascii="Times New Roman" w:hAnsi="Times New Roman" w:cs="Times New Roman"/>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建立实现动态分区分配方式中使用的数据结构，模拟动态分区分配算法以实现内存的分配及回收。</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3. Linux</w:t>
      </w:r>
      <w:r>
        <w:rPr>
          <w:rFonts w:ascii="Times New Roman" w:hAnsi="Times New Roman" w:cs="Times New Roman"/>
          <w:color w:val="000000"/>
          <w:sz w:val="24"/>
        </w:rPr>
        <w:t>的基本管理及常用命令使用（</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hAnsi="Times New Roman" w:cs="Times New Roman"/>
          <w:color w:val="000000"/>
          <w:sz w:val="24"/>
        </w:rPr>
        <w:t>网络操作系统常用配置与管理（</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E9278B">
      <w:pPr>
        <w:adjustRightInd w:val="0"/>
        <w:snapToGrid w:val="0"/>
        <w:spacing w:beforeLines="100" w:line="360" w:lineRule="auto"/>
        <w:rPr>
          <w:rFonts w:ascii="Times New Roman" w:hAnsi="Times New Roman" w:cs="Times New Roman"/>
          <w:b/>
          <w:color w:val="000000"/>
          <w:sz w:val="24"/>
        </w:rPr>
      </w:pPr>
      <w:r>
        <w:rPr>
          <w:rFonts w:ascii="Times New Roman" w:hAnsi="Times New Roman" w:cs="Times New Roman"/>
          <w:b/>
          <w:color w:val="000000"/>
          <w:sz w:val="24"/>
        </w:rPr>
        <w:t>四、教材及主要参考书</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[1] </w:t>
      </w:r>
      <w:r>
        <w:rPr>
          <w:rFonts w:ascii="Times New Roman" w:hAnsi="Times New Roman" w:cs="Times New Roman"/>
          <w:color w:val="000000"/>
          <w:sz w:val="24"/>
        </w:rPr>
        <w:t>汤小丹等</w:t>
      </w:r>
      <w:r>
        <w:rPr>
          <w:rFonts w:ascii="Times New Roman" w:hAnsi="Times New Roman" w:cs="Times New Roman"/>
          <w:color w:val="000000"/>
          <w:sz w:val="24"/>
        </w:rPr>
        <w:t>.</w:t>
      </w:r>
      <w:r>
        <w:rPr>
          <w:rFonts w:ascii="Times New Roman" w:hAnsi="Times New Roman" w:cs="Times New Roman"/>
          <w:color w:val="000000"/>
          <w:sz w:val="24"/>
        </w:rPr>
        <w:t>计算机操作系统（第</w:t>
      </w:r>
      <w:r>
        <w:rPr>
          <w:rFonts w:ascii="Times New Roman" w:hAnsi="Times New Roman" w:cs="Times New Roman"/>
          <w:color w:val="000000"/>
          <w:sz w:val="24"/>
        </w:rPr>
        <w:t>3</w:t>
      </w:r>
      <w:r>
        <w:rPr>
          <w:rFonts w:ascii="Times New Roman" w:hAnsi="Times New Roman" w:cs="Times New Roman"/>
          <w:color w:val="000000"/>
          <w:sz w:val="24"/>
        </w:rPr>
        <w:t>版）</w:t>
      </w:r>
      <w:r>
        <w:rPr>
          <w:rFonts w:ascii="Times New Roman" w:hAnsi="Times New Roman" w:cs="Times New Roman"/>
          <w:color w:val="000000"/>
          <w:sz w:val="24"/>
        </w:rPr>
        <w:t>.</w:t>
      </w:r>
      <w:r>
        <w:rPr>
          <w:rFonts w:ascii="Times New Roman" w:hAnsi="Times New Roman" w:cs="Times New Roman"/>
          <w:color w:val="000000"/>
          <w:sz w:val="24"/>
        </w:rPr>
        <w:t>西安电子科技大学出版社，</w:t>
      </w:r>
      <w:r>
        <w:rPr>
          <w:rFonts w:ascii="Times New Roman" w:hAnsi="Times New Roman" w:cs="Times New Roman"/>
          <w:color w:val="000000"/>
          <w:sz w:val="24"/>
        </w:rPr>
        <w:t>2007.05</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hAnsi="Times New Roman" w:cs="Times New Roman"/>
          <w:color w:val="000000"/>
          <w:sz w:val="24"/>
        </w:rPr>
        <w:t>廉文娟等．网络操作系统．北京邮电大学出版社，</w:t>
      </w:r>
      <w:r>
        <w:rPr>
          <w:rFonts w:ascii="Times New Roman" w:hAnsi="Times New Roman" w:cs="Times New Roman"/>
          <w:color w:val="000000"/>
          <w:sz w:val="24"/>
        </w:rPr>
        <w:t xml:space="preserve">2008.1 </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[3] Abraham Silberschatz etc.</w:t>
      </w:r>
      <w:r>
        <w:rPr>
          <w:rFonts w:ascii="Times New Roman" w:hAnsi="Times New Roman" w:cs="Times New Roman"/>
          <w:color w:val="000000"/>
          <w:sz w:val="24"/>
        </w:rPr>
        <w:t>，</w:t>
      </w:r>
      <w:r>
        <w:rPr>
          <w:rFonts w:ascii="Times New Roman" w:hAnsi="Times New Roman" w:cs="Times New Roman"/>
          <w:color w:val="000000"/>
          <w:sz w:val="24"/>
        </w:rPr>
        <w:t xml:space="preserve"> Applied Operating System Concepts.</w:t>
      </w:r>
      <w:r>
        <w:rPr>
          <w:rFonts w:ascii="Times New Roman" w:hAnsi="Times New Roman" w:cs="Times New Roman"/>
          <w:color w:val="000000"/>
          <w:sz w:val="24"/>
        </w:rPr>
        <w:t>高等教育出版社，</w:t>
      </w:r>
      <w:r>
        <w:rPr>
          <w:rFonts w:ascii="Times New Roman" w:hAnsi="Times New Roman" w:cs="Times New Roman"/>
          <w:color w:val="000000"/>
          <w:sz w:val="24"/>
        </w:rPr>
        <w:t>2001.05</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hAnsi="Times New Roman" w:cs="Times New Roman"/>
          <w:color w:val="000000"/>
          <w:sz w:val="24"/>
        </w:rPr>
        <w:t>孙钟秀</w:t>
      </w:r>
      <w:r>
        <w:rPr>
          <w:rFonts w:ascii="Times New Roman" w:hAnsi="Times New Roman" w:cs="Times New Roman"/>
          <w:color w:val="000000"/>
          <w:sz w:val="24"/>
        </w:rPr>
        <w:t>.</w:t>
      </w:r>
      <w:r>
        <w:rPr>
          <w:rFonts w:ascii="Times New Roman" w:hAnsi="Times New Roman" w:cs="Times New Roman"/>
          <w:color w:val="000000"/>
          <w:sz w:val="24"/>
        </w:rPr>
        <w:t>操作系统教程（第</w:t>
      </w:r>
      <w:r>
        <w:rPr>
          <w:rFonts w:ascii="Times New Roman" w:hAnsi="Times New Roman" w:cs="Times New Roman"/>
          <w:color w:val="000000"/>
          <w:sz w:val="24"/>
        </w:rPr>
        <w:t>4</w:t>
      </w:r>
      <w:r>
        <w:rPr>
          <w:rFonts w:ascii="Times New Roman" w:hAnsi="Times New Roman" w:cs="Times New Roman"/>
          <w:color w:val="000000"/>
          <w:sz w:val="24"/>
        </w:rPr>
        <w:t>版）</w:t>
      </w:r>
      <w:r>
        <w:rPr>
          <w:rFonts w:ascii="Times New Roman" w:hAnsi="Times New Roman" w:cs="Times New Roman"/>
          <w:color w:val="000000"/>
          <w:sz w:val="24"/>
        </w:rPr>
        <w:t>.</w:t>
      </w:r>
      <w:r>
        <w:rPr>
          <w:rFonts w:ascii="Times New Roman" w:hAnsi="Times New Roman" w:cs="Times New Roman"/>
          <w:color w:val="000000"/>
          <w:sz w:val="24"/>
        </w:rPr>
        <w:t>高等教育出版社，</w:t>
      </w:r>
      <w:r>
        <w:rPr>
          <w:rFonts w:ascii="Times New Roman" w:hAnsi="Times New Roman" w:cs="Times New Roman"/>
          <w:color w:val="000000"/>
          <w:sz w:val="24"/>
        </w:rPr>
        <w:t>2008.04</w:t>
      </w:r>
    </w:p>
    <w:p w:rsidR="002237EC" w:rsidRDefault="002237EC" w:rsidP="00C56504">
      <w:pPr>
        <w:spacing w:line="360" w:lineRule="auto"/>
        <w:ind w:leftChars="200" w:left="420"/>
        <w:rPr>
          <w:rFonts w:ascii="Times New Roman" w:hAnsi="Times New Roman" w:cs="Times New Roman"/>
          <w:color w:val="000000"/>
          <w:sz w:val="24"/>
        </w:rPr>
      </w:pPr>
    </w:p>
    <w:p w:rsidR="002237EC" w:rsidRDefault="002237EC" w:rsidP="00C56504">
      <w:pPr>
        <w:spacing w:line="360" w:lineRule="auto"/>
        <w:ind w:right="360" w:firstLine="5190"/>
        <w:jc w:val="right"/>
        <w:rPr>
          <w:rFonts w:ascii="Times New Roman" w:hAnsi="Times New Roman" w:cs="Times New Roman"/>
          <w:b/>
          <w:color w:val="000000"/>
          <w:sz w:val="24"/>
        </w:rPr>
      </w:pPr>
      <w:r>
        <w:rPr>
          <w:rFonts w:ascii="Times New Roman" w:hAnsi="Times New Roman" w:cs="Times New Roman"/>
          <w:b/>
          <w:color w:val="000000"/>
          <w:sz w:val="24"/>
        </w:rPr>
        <w:t xml:space="preserve"> </w:t>
      </w:r>
      <w:r>
        <w:rPr>
          <w:rFonts w:ascii="Times New Roman" w:hAnsi="Times New Roman" w:cs="Times New Roman"/>
          <w:b/>
          <w:color w:val="000000"/>
          <w:sz w:val="24"/>
        </w:rPr>
        <w:t>执笔人：石祥滨，毕静</w:t>
      </w:r>
    </w:p>
    <w:p w:rsidR="002237EC" w:rsidRDefault="002237EC" w:rsidP="00C56504">
      <w:pPr>
        <w:spacing w:line="360" w:lineRule="auto"/>
        <w:ind w:right="840" w:firstLine="5190"/>
        <w:jc w:val="center"/>
        <w:rPr>
          <w:rFonts w:ascii="Times New Roman" w:hAnsi="Times New Roman" w:cs="Times New Roman"/>
          <w:b/>
          <w:color w:val="000000"/>
          <w:sz w:val="24"/>
        </w:rPr>
      </w:pPr>
      <w:r>
        <w:rPr>
          <w:rFonts w:ascii="Times New Roman" w:hAnsi="Times New Roman" w:cs="Times New Roman"/>
          <w:b/>
          <w:color w:val="000000"/>
          <w:sz w:val="24"/>
        </w:rPr>
        <w:t xml:space="preserve">         </w:t>
      </w:r>
      <w:r>
        <w:rPr>
          <w:rFonts w:ascii="Times New Roman" w:hAnsi="Times New Roman" w:cs="Times New Roman"/>
          <w:b/>
          <w:color w:val="000000"/>
          <w:sz w:val="24"/>
        </w:rPr>
        <w:t>审定人：拱长青</w:t>
      </w:r>
    </w:p>
    <w:p w:rsidR="002237EC" w:rsidRDefault="002237EC" w:rsidP="00C56504">
      <w:pPr>
        <w:spacing w:line="360" w:lineRule="auto"/>
        <w:ind w:right="840" w:firstLine="5190"/>
        <w:jc w:val="center"/>
        <w:rPr>
          <w:rFonts w:ascii="Times New Roman" w:hAnsi="Times New Roman" w:cs="Times New Roman"/>
          <w:b/>
          <w:color w:val="000000"/>
          <w:sz w:val="24"/>
        </w:rPr>
      </w:pPr>
      <w:r>
        <w:rPr>
          <w:rFonts w:ascii="Times New Roman" w:hAnsi="Times New Roman" w:cs="Times New Roman"/>
          <w:b/>
          <w:color w:val="000000"/>
          <w:sz w:val="24"/>
        </w:rPr>
        <w:t xml:space="preserve">         </w:t>
      </w:r>
      <w:r>
        <w:rPr>
          <w:rFonts w:ascii="Times New Roman" w:hAnsi="Times New Roman" w:cs="Times New Roman"/>
          <w:b/>
          <w:color w:val="000000"/>
          <w:sz w:val="24"/>
        </w:rPr>
        <w:t>批准人：张国栋</w:t>
      </w:r>
    </w:p>
    <w:p w:rsidR="002237EC" w:rsidRDefault="002237EC" w:rsidP="00C56504">
      <w:pPr>
        <w:spacing w:line="360" w:lineRule="auto"/>
        <w:ind w:right="840" w:firstLine="5190"/>
        <w:jc w:val="center"/>
        <w:rPr>
          <w:b/>
          <w:color w:val="000000"/>
          <w:sz w:val="24"/>
        </w:rPr>
      </w:pPr>
      <w:r>
        <w:rPr>
          <w:rFonts w:ascii="Times New Roman" w:hAnsi="Times New Roman" w:cs="Times New Roman"/>
          <w:b/>
          <w:color w:val="000000"/>
          <w:sz w:val="24"/>
        </w:rPr>
        <w:t xml:space="preserve">      2015</w:t>
      </w:r>
      <w:r>
        <w:rPr>
          <w:rFonts w:ascii="Times New Roman" w:hAnsi="Times New Roman" w:cs="Times New Roman"/>
          <w:b/>
          <w:color w:val="000000"/>
          <w:sz w:val="24"/>
        </w:rPr>
        <w:t>年</w:t>
      </w:r>
      <w:r>
        <w:rPr>
          <w:rFonts w:ascii="Times New Roman" w:hAnsi="Times New Roman" w:cs="Times New Roman"/>
          <w:b/>
          <w:color w:val="000000"/>
          <w:sz w:val="24"/>
        </w:rPr>
        <w:t>3</w:t>
      </w:r>
      <w:r>
        <w:rPr>
          <w:rFonts w:ascii="Times New Roman" w:hAnsi="Times New Roman" w:cs="Times New Roman"/>
          <w:b/>
          <w:color w:val="000000"/>
          <w:sz w:val="24"/>
        </w:rPr>
        <w:t>月</w:t>
      </w:r>
    </w:p>
    <w:p w:rsidR="002237EC" w:rsidRDefault="002237EC" w:rsidP="00C56504">
      <w:pPr>
        <w:spacing w:line="360" w:lineRule="auto"/>
        <w:ind w:right="840" w:firstLine="5190"/>
        <w:jc w:val="center"/>
        <w:rPr>
          <w:b/>
          <w:color w:val="000000"/>
          <w:sz w:val="24"/>
        </w:rPr>
      </w:pPr>
    </w:p>
    <w:p w:rsidR="002237EC" w:rsidRDefault="002237EC" w:rsidP="00C56504">
      <w:pPr>
        <w:spacing w:line="360" w:lineRule="auto"/>
        <w:ind w:right="840" w:firstLine="5190"/>
        <w:jc w:val="center"/>
        <w:rPr>
          <w:rFonts w:ascii="Times New Roman" w:hAnsi="Times New Roman" w:cs="Times New Roman"/>
          <w:b/>
          <w:color w:val="000000"/>
          <w:sz w:val="24"/>
        </w:rPr>
      </w:pPr>
    </w:p>
    <w:p w:rsidR="002237EC" w:rsidRPr="002237EC" w:rsidRDefault="002237EC" w:rsidP="00C56504">
      <w:pPr>
        <w:pStyle w:val="2"/>
        <w:keepLines w:val="0"/>
        <w:jc w:val="center"/>
        <w:rPr>
          <w:rFonts w:ascii="Times New Roman" w:hAnsi="Times New Roman" w:cs="Times New Roman"/>
          <w:color w:val="000000"/>
          <w:sz w:val="32"/>
        </w:rPr>
      </w:pPr>
      <w:bookmarkStart w:id="208" w:name="_Toc389576356"/>
      <w:bookmarkStart w:id="209" w:name="_Toc389034704"/>
      <w:bookmarkStart w:id="210" w:name="_Toc399748776"/>
      <w:bookmarkStart w:id="211" w:name="_Toc3692"/>
      <w:r w:rsidRPr="002237EC">
        <w:rPr>
          <w:rFonts w:ascii="Times New Roman" w:hAnsi="Times New Roman" w:cs="Times New Roman"/>
          <w:color w:val="000000"/>
          <w:sz w:val="32"/>
        </w:rPr>
        <w:t xml:space="preserve">1010005031 </w:t>
      </w:r>
      <w:r w:rsidRPr="002237EC">
        <w:rPr>
          <w:rFonts w:ascii="Times New Roman" w:hAnsi="Times New Roman" w:cs="Times New Roman"/>
          <w:color w:val="000000"/>
          <w:sz w:val="32"/>
        </w:rPr>
        <w:t>网络工程与综合布线课程教学大纲</w:t>
      </w:r>
      <w:bookmarkEnd w:id="208"/>
      <w:bookmarkEnd w:id="209"/>
      <w:bookmarkEnd w:id="210"/>
      <w:bookmarkEnd w:id="211"/>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【课程编号】</w:t>
      </w:r>
      <w:r>
        <w:rPr>
          <w:rFonts w:ascii="Times New Roman" w:hAnsi="Times New Roman" w:cs="Times New Roman"/>
          <w:bCs/>
          <w:color w:val="000000"/>
          <w:sz w:val="24"/>
        </w:rPr>
        <w:t>1010005031</w:t>
      </w:r>
    </w:p>
    <w:p w:rsidR="002237EC" w:rsidRDefault="002237EC" w:rsidP="00C56504">
      <w:pPr>
        <w:spacing w:line="360" w:lineRule="auto"/>
        <w:rPr>
          <w:rFonts w:ascii="Times New Roman" w:hAnsi="Times New Roman" w:cs="Times New Roman"/>
          <w:bCs/>
          <w:color w:val="000000"/>
          <w:sz w:val="24"/>
        </w:rPr>
      </w:pPr>
      <w:r>
        <w:rPr>
          <w:rFonts w:ascii="Times New Roman" w:hAnsi="Times New Roman" w:cs="Times New Roman"/>
          <w:b/>
          <w:bCs/>
          <w:color w:val="000000"/>
          <w:sz w:val="24"/>
        </w:rPr>
        <w:t>【课程名称】</w:t>
      </w:r>
      <w:r>
        <w:rPr>
          <w:rFonts w:ascii="Times New Roman" w:hAnsi="Times New Roman" w:cs="Times New Roman"/>
          <w:color w:val="000000"/>
          <w:sz w:val="24"/>
        </w:rPr>
        <w:t>网络工程与综合布线</w:t>
      </w:r>
    </w:p>
    <w:p w:rsidR="002237EC" w:rsidRDefault="002237EC" w:rsidP="00C56504">
      <w:pPr>
        <w:spacing w:line="360" w:lineRule="auto"/>
        <w:ind w:firstLineChars="590" w:firstLine="1416"/>
        <w:rPr>
          <w:rFonts w:ascii="Times New Roman" w:hAnsi="Times New Roman" w:cs="Times New Roman"/>
          <w:bCs/>
          <w:color w:val="000000"/>
          <w:sz w:val="24"/>
        </w:rPr>
      </w:pPr>
      <w:r>
        <w:rPr>
          <w:rFonts w:ascii="Times New Roman" w:hAnsi="Times New Roman" w:cs="Times New Roman"/>
          <w:bCs/>
          <w:color w:val="000000"/>
          <w:sz w:val="24"/>
        </w:rPr>
        <w:t>Network Engineering &amp; generic cabling</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学时学分</w:t>
      </w:r>
      <w:r>
        <w:rPr>
          <w:rFonts w:ascii="Times New Roman" w:hAnsi="Times New Roman" w:cs="Times New Roman"/>
          <w:b/>
          <w:bCs/>
          <w:color w:val="000000"/>
          <w:sz w:val="24"/>
        </w:rPr>
        <w:t>】</w:t>
      </w:r>
      <w:r>
        <w:rPr>
          <w:rFonts w:ascii="Times New Roman" w:hAnsi="Times New Roman" w:cs="Times New Roman"/>
          <w:color w:val="000000"/>
          <w:sz w:val="24"/>
        </w:rPr>
        <w:t>48</w:t>
      </w:r>
      <w:r>
        <w:rPr>
          <w:rFonts w:ascii="Times New Roman" w:hAnsi="Times New Roman" w:cs="Times New Roman"/>
          <w:color w:val="000000"/>
          <w:sz w:val="24"/>
        </w:rPr>
        <w:t>学时；</w:t>
      </w:r>
      <w:r>
        <w:rPr>
          <w:rFonts w:ascii="Times New Roman" w:hAnsi="Times New Roman" w:cs="Times New Roman"/>
          <w:color w:val="000000"/>
          <w:sz w:val="24"/>
        </w:rPr>
        <w:t>3</w:t>
      </w:r>
      <w:r>
        <w:rPr>
          <w:rFonts w:ascii="Times New Roman" w:hAnsi="Times New Roman" w:cs="Times New Roman"/>
          <w:color w:val="000000"/>
          <w:sz w:val="24"/>
        </w:rPr>
        <w:t>学分</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实验和上机学时</w:t>
      </w:r>
      <w:r>
        <w:rPr>
          <w:rFonts w:ascii="Times New Roman" w:hAnsi="Times New Roman" w:cs="Times New Roman"/>
          <w:b/>
          <w:bCs/>
          <w:color w:val="000000"/>
          <w:sz w:val="24"/>
        </w:rPr>
        <w:t>】</w:t>
      </w:r>
      <w:r>
        <w:rPr>
          <w:rFonts w:ascii="Times New Roman" w:hAnsi="Times New Roman" w:cs="Times New Roman"/>
          <w:bCs/>
          <w:color w:val="000000"/>
          <w:sz w:val="24"/>
        </w:rPr>
        <w:t>24</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课程类别</w:t>
      </w:r>
      <w:r>
        <w:rPr>
          <w:rFonts w:ascii="Times New Roman" w:hAnsi="Times New Roman" w:cs="Times New Roman"/>
          <w:b/>
          <w:bCs/>
          <w:color w:val="000000"/>
          <w:sz w:val="24"/>
        </w:rPr>
        <w:t>】</w:t>
      </w:r>
      <w:r>
        <w:rPr>
          <w:rFonts w:ascii="Times New Roman" w:hAnsi="Times New Roman" w:cs="Times New Roman"/>
          <w:bCs/>
          <w:sz w:val="24"/>
        </w:rPr>
        <w:t>专业课</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开课模式</w:t>
      </w:r>
      <w:r>
        <w:rPr>
          <w:rFonts w:ascii="Times New Roman" w:hAnsi="Times New Roman" w:cs="Times New Roman"/>
          <w:b/>
          <w:bCs/>
          <w:color w:val="000000"/>
          <w:sz w:val="24"/>
        </w:rPr>
        <w:t>】</w:t>
      </w:r>
      <w:r>
        <w:rPr>
          <w:rFonts w:ascii="Times New Roman" w:hAnsi="Times New Roman" w:cs="Times New Roman"/>
          <w:bCs/>
          <w:color w:val="000000"/>
          <w:sz w:val="24"/>
        </w:rPr>
        <w:t>必修</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先修课程</w:t>
      </w:r>
      <w:r>
        <w:rPr>
          <w:rFonts w:ascii="Times New Roman" w:hAnsi="Times New Roman" w:cs="Times New Roman"/>
          <w:b/>
          <w:bCs/>
          <w:color w:val="000000"/>
          <w:sz w:val="24"/>
        </w:rPr>
        <w:t>】</w:t>
      </w:r>
      <w:r>
        <w:rPr>
          <w:rFonts w:ascii="Times New Roman" w:hAnsi="Times New Roman" w:cs="Times New Roman"/>
          <w:color w:val="000000"/>
          <w:sz w:val="24"/>
        </w:rPr>
        <w:t>计算机网络原理、网络互连技术、网络管理</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开课单位</w:t>
      </w:r>
      <w:r>
        <w:rPr>
          <w:rFonts w:ascii="Times New Roman" w:hAnsi="Times New Roman" w:cs="Times New Roman"/>
          <w:b/>
          <w:bCs/>
          <w:color w:val="000000"/>
          <w:sz w:val="24"/>
        </w:rPr>
        <w:t>】</w:t>
      </w:r>
      <w:r>
        <w:rPr>
          <w:rFonts w:ascii="Times New Roman" w:hAnsi="Times New Roman" w:cs="Times New Roman"/>
          <w:color w:val="000000"/>
          <w:sz w:val="24"/>
        </w:rPr>
        <w:t>网络工程系</w:t>
      </w:r>
      <w:r>
        <w:rPr>
          <w:rFonts w:ascii="Times New Roman" w:hAnsi="Times New Roman" w:cs="Times New Roman"/>
          <w:b/>
          <w:bCs/>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开课学期</w:t>
      </w:r>
      <w:r>
        <w:rPr>
          <w:rFonts w:ascii="Times New Roman" w:hAnsi="Times New Roman" w:cs="Times New Roman"/>
          <w:b/>
          <w:bCs/>
          <w:color w:val="000000"/>
          <w:sz w:val="24"/>
        </w:rPr>
        <w:t>】</w:t>
      </w:r>
      <w:r>
        <w:rPr>
          <w:rFonts w:ascii="Times New Roman" w:hAnsi="Times New Roman" w:cs="Times New Roman"/>
          <w:color w:val="000000"/>
          <w:sz w:val="24"/>
        </w:rPr>
        <w:t>7</w:t>
      </w:r>
    </w:p>
    <w:p w:rsidR="002237EC" w:rsidRDefault="002237EC" w:rsidP="00C56504">
      <w:pPr>
        <w:spacing w:line="360" w:lineRule="auto"/>
        <w:rPr>
          <w:rFonts w:ascii="Times New Roman" w:hAnsi="Times New Roman" w:cs="Times New Roman"/>
          <w:color w:val="000000"/>
          <w:sz w:val="24"/>
        </w:rPr>
      </w:pPr>
      <w:r>
        <w:rPr>
          <w:rFonts w:ascii="Times New Roman" w:hAnsi="Times New Roman" w:cs="Times New Roman"/>
          <w:b/>
          <w:bCs/>
          <w:color w:val="000000"/>
          <w:sz w:val="24"/>
        </w:rPr>
        <w:t>【</w:t>
      </w:r>
      <w:r>
        <w:rPr>
          <w:rFonts w:ascii="Times New Roman" w:hAnsi="Times New Roman" w:cs="Times New Roman"/>
          <w:b/>
          <w:color w:val="000000"/>
          <w:sz w:val="24"/>
        </w:rPr>
        <w:t>授课对象</w:t>
      </w:r>
      <w:r>
        <w:rPr>
          <w:rFonts w:ascii="Times New Roman" w:hAnsi="Times New Roman" w:cs="Times New Roman"/>
          <w:b/>
          <w:bCs/>
          <w:color w:val="000000"/>
          <w:sz w:val="24"/>
        </w:rPr>
        <w:t>】</w:t>
      </w:r>
      <w:r>
        <w:rPr>
          <w:rFonts w:ascii="Times New Roman" w:hAnsi="Times New Roman" w:cs="Times New Roman"/>
          <w:color w:val="000000"/>
          <w:sz w:val="24"/>
        </w:rPr>
        <w:t>网络工程专业</w:t>
      </w:r>
      <w:r>
        <w:rPr>
          <w:rFonts w:ascii="Times New Roman" w:hAnsi="Times New Roman" w:cs="Times New Roman"/>
          <w:color w:val="000000"/>
          <w:sz w:val="24"/>
        </w:rPr>
        <w:t xml:space="preserve">                     </w:t>
      </w:r>
      <w:r>
        <w:rPr>
          <w:rFonts w:ascii="Times New Roman" w:hAnsi="Times New Roman" w:cs="Times New Roman"/>
          <w:b/>
          <w:bCs/>
          <w:color w:val="000000"/>
          <w:sz w:val="24"/>
        </w:rPr>
        <w:t>【</w:t>
      </w:r>
      <w:r>
        <w:rPr>
          <w:rFonts w:ascii="Times New Roman" w:hAnsi="Times New Roman" w:cs="Times New Roman"/>
          <w:b/>
          <w:color w:val="000000"/>
          <w:sz w:val="24"/>
        </w:rPr>
        <w:t>考核方式</w:t>
      </w:r>
      <w:r>
        <w:rPr>
          <w:rFonts w:ascii="Times New Roman" w:hAnsi="Times New Roman" w:cs="Times New Roman"/>
          <w:b/>
          <w:bCs/>
          <w:color w:val="000000"/>
          <w:sz w:val="24"/>
        </w:rPr>
        <w:t>】</w:t>
      </w:r>
      <w:r>
        <w:rPr>
          <w:rFonts w:ascii="Times New Roman" w:hAnsi="Times New Roman" w:cs="Times New Roman"/>
          <w:color w:val="000000"/>
          <w:sz w:val="24"/>
        </w:rPr>
        <w:t>考查</w:t>
      </w:r>
    </w:p>
    <w:p w:rsidR="002237EC" w:rsidRDefault="002237EC" w:rsidP="00C56504">
      <w:pPr>
        <w:spacing w:line="360" w:lineRule="auto"/>
        <w:rPr>
          <w:rFonts w:ascii="Times New Roman" w:hAnsi="Times New Roman" w:cs="Times New Roman"/>
          <w:b/>
          <w:color w:val="000000"/>
          <w:sz w:val="24"/>
        </w:rPr>
      </w:pPr>
      <w:r>
        <w:rPr>
          <w:rFonts w:ascii="Times New Roman" w:hAnsi="Times New Roman" w:cs="Times New Roman"/>
          <w:b/>
          <w:color w:val="000000"/>
          <w:sz w:val="24"/>
        </w:rPr>
        <w:t>一、本课程的性质、目的与任务</w:t>
      </w:r>
    </w:p>
    <w:p w:rsidR="002237EC" w:rsidRDefault="002237EC" w:rsidP="00C56504">
      <w:pPr>
        <w:spacing w:line="360" w:lineRule="auto"/>
        <w:ind w:firstLine="420"/>
        <w:rPr>
          <w:rFonts w:ascii="Times New Roman" w:hAnsi="Times New Roman" w:cs="Times New Roman"/>
          <w:color w:val="000000"/>
          <w:sz w:val="24"/>
        </w:rPr>
      </w:pPr>
      <w:r>
        <w:rPr>
          <w:rFonts w:ascii="Times New Roman" w:hAnsi="Times New Roman" w:cs="Times New Roman"/>
          <w:color w:val="000000"/>
          <w:sz w:val="24"/>
        </w:rPr>
        <w:t>本课程为计算机科学与技术专业的专业选修课。以网络工程综合布线系统的国际标准和国家标准为依据，以网络工程项目建设为主体，详细阐述网络工程建设的全过程，包括需求分析、勘测、规划设计、工程概预算、图纸绘制、工程实施、测试和验收以及网络工程招标和投标等内容；核心内容主要介绍网络工程规划设计，包括需求分析、逻辑设计、物理设计、</w:t>
      </w:r>
      <w:r>
        <w:rPr>
          <w:rFonts w:ascii="Times New Roman" w:hAnsi="Times New Roman" w:cs="Times New Roman"/>
          <w:color w:val="000000"/>
          <w:sz w:val="24"/>
        </w:rPr>
        <w:t>IP</w:t>
      </w:r>
      <w:r>
        <w:rPr>
          <w:rFonts w:ascii="Times New Roman" w:hAnsi="Times New Roman" w:cs="Times New Roman"/>
          <w:color w:val="000000"/>
          <w:sz w:val="24"/>
        </w:rPr>
        <w:t>与</w:t>
      </w:r>
      <w:r>
        <w:rPr>
          <w:rFonts w:ascii="Times New Roman" w:hAnsi="Times New Roman" w:cs="Times New Roman"/>
          <w:color w:val="000000"/>
          <w:sz w:val="24"/>
        </w:rPr>
        <w:t>VLAN</w:t>
      </w:r>
      <w:r>
        <w:rPr>
          <w:rFonts w:ascii="Times New Roman" w:hAnsi="Times New Roman" w:cs="Times New Roman"/>
          <w:color w:val="000000"/>
          <w:sz w:val="24"/>
        </w:rPr>
        <w:t>设计、工程组织设计、设备选型、仿真、优化及验收文档编写等，然后进一步以无线网络工程、校园网工程、</w:t>
      </w:r>
      <w:r>
        <w:rPr>
          <w:rFonts w:ascii="Times New Roman" w:hAnsi="Times New Roman" w:cs="Times New Roman"/>
          <w:color w:val="000000"/>
          <w:sz w:val="24"/>
        </w:rPr>
        <w:t>FTTH</w:t>
      </w:r>
      <w:r>
        <w:rPr>
          <w:rFonts w:ascii="Times New Roman" w:hAnsi="Times New Roman" w:cs="Times New Roman"/>
          <w:color w:val="000000"/>
          <w:sz w:val="24"/>
        </w:rPr>
        <w:t>网络工程、多网集成工程等不同工程案列介绍相关的工程技术。</w:t>
      </w:r>
    </w:p>
    <w:p w:rsidR="002237EC" w:rsidRDefault="002237EC" w:rsidP="00C56504">
      <w:pPr>
        <w:spacing w:line="360" w:lineRule="auto"/>
        <w:ind w:firstLine="420"/>
        <w:rPr>
          <w:rFonts w:ascii="Times New Roman" w:hAnsi="Times New Roman" w:cs="Times New Roman"/>
          <w:color w:val="000000"/>
          <w:sz w:val="24"/>
        </w:rPr>
      </w:pPr>
      <w:r>
        <w:rPr>
          <w:rFonts w:ascii="Times New Roman" w:hAnsi="Times New Roman" w:cs="Times New Roman"/>
          <w:color w:val="000000"/>
          <w:sz w:val="24"/>
        </w:rPr>
        <w:t>培养目标是：了解网络工程与综合布线的基本概念、内容；了解网络工程与综合布线相关的国际、国家标准、技术规范、职业道德规范和标准；了解网络工程项目管理的基本内容，掌握网络工程项目各个阶段的目的与任务，具备能够按照规范进行网络工程（中型网络）项目的规划、设计、施工的基本思路和能力；掌握网络设备的选型，网络测试的常用设备和方法，能够根据实际问题选择合适的测试技术进行网络测试，能够简单的进行网络性能评估和分析、故障检测和优化配置。</w:t>
      </w:r>
    </w:p>
    <w:p w:rsidR="002237EC" w:rsidRDefault="002237EC" w:rsidP="00C56504">
      <w:pPr>
        <w:spacing w:line="360" w:lineRule="auto"/>
        <w:rPr>
          <w:rFonts w:ascii="Times New Roman" w:hAnsi="Times New Roman" w:cs="Times New Roman"/>
          <w:b/>
          <w:color w:val="000000"/>
          <w:sz w:val="24"/>
        </w:rPr>
      </w:pPr>
      <w:r>
        <w:rPr>
          <w:rFonts w:ascii="Times New Roman" w:hAnsi="Times New Roman" w:cs="Times New Roman"/>
          <w:b/>
          <w:color w:val="000000"/>
          <w:sz w:val="24"/>
        </w:rPr>
        <w:t>二、课程的教学内容、基本要求和学时分配</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lastRenderedPageBreak/>
        <w:t xml:space="preserve">1 </w:t>
      </w:r>
      <w:r>
        <w:rPr>
          <w:rFonts w:ascii="Times New Roman" w:hAnsi="Times New Roman" w:cs="Times New Roman"/>
          <w:color w:val="000000"/>
          <w:sz w:val="24"/>
        </w:rPr>
        <w:t>绪论（</w:t>
      </w:r>
      <w:r>
        <w:rPr>
          <w:rFonts w:ascii="Times New Roman" w:hAnsi="Times New Roman" w:cs="Times New Roman"/>
          <w:color w:val="000000"/>
          <w:sz w:val="24"/>
        </w:rPr>
        <w:t>4</w:t>
      </w:r>
      <w:r>
        <w:rPr>
          <w:rFonts w:ascii="Times New Roman" w:hAnsi="Times New Roman" w:cs="Times New Roman"/>
          <w:color w:val="000000"/>
          <w:sz w:val="24"/>
        </w:rPr>
        <w:t>学时）</w:t>
      </w:r>
      <w:r>
        <w:rPr>
          <w:rFonts w:ascii="Times New Roman" w:hAnsi="Times New Roman" w:cs="Times New Roman"/>
          <w:color w:val="000000"/>
          <w:sz w:val="24"/>
        </w:rPr>
        <w:tab/>
      </w:r>
    </w:p>
    <w:p w:rsidR="002237EC" w:rsidRDefault="002237EC" w:rsidP="00C56504">
      <w:pPr>
        <w:pStyle w:val="11"/>
        <w:numPr>
          <w:ilvl w:val="0"/>
          <w:numId w:val="66"/>
        </w:num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相关概念</w:t>
      </w:r>
      <w:r>
        <w:rPr>
          <w:rFonts w:ascii="Times New Roman" w:hAnsi="Times New Roman" w:cs="Times New Roman"/>
          <w:color w:val="000000"/>
          <w:sz w:val="24"/>
        </w:rPr>
        <w:tab/>
      </w:r>
      <w:r>
        <w:rPr>
          <w:rFonts w:ascii="Times New Roman" w:hAnsi="Times New Roman" w:cs="Times New Roman"/>
          <w:color w:val="000000"/>
          <w:sz w:val="24"/>
        </w:rPr>
        <w:t>了解网络工程与综合布线的基本概念；了解网络工程与综合布线的基本任务及内容。</w:t>
      </w:r>
      <w:r>
        <w:rPr>
          <w:rFonts w:ascii="Times New Roman" w:hAnsi="Times New Roman" w:cs="Times New Roman"/>
          <w:color w:val="000000"/>
          <w:sz w:val="24"/>
        </w:rPr>
        <w:t xml:space="preserve"> </w:t>
      </w:r>
      <w:r>
        <w:rPr>
          <w:rFonts w:ascii="Times New Roman" w:hAnsi="Times New Roman" w:cs="Times New Roman"/>
          <w:color w:val="000000"/>
          <w:sz w:val="24"/>
        </w:rPr>
        <w:tab/>
        <w:t>2</w:t>
      </w:r>
      <w:r>
        <w:rPr>
          <w:rFonts w:ascii="Times New Roman" w:hAnsi="Times New Roman" w:cs="Times New Roman"/>
          <w:color w:val="000000"/>
          <w:sz w:val="24"/>
        </w:rPr>
        <w:t>学时</w:t>
      </w:r>
    </w:p>
    <w:p w:rsidR="002237EC" w:rsidRDefault="002237EC" w:rsidP="00C56504">
      <w:pPr>
        <w:pStyle w:val="11"/>
        <w:numPr>
          <w:ilvl w:val="0"/>
          <w:numId w:val="66"/>
        </w:numPr>
        <w:spacing w:line="360" w:lineRule="auto"/>
        <w:ind w:firstLine="480"/>
        <w:rPr>
          <w:rFonts w:ascii="Times New Roman" w:hAnsi="Times New Roman" w:cs="Times New Roman"/>
          <w:color w:val="000000"/>
          <w:sz w:val="24"/>
        </w:rPr>
      </w:pPr>
      <w:r>
        <w:rPr>
          <w:rFonts w:ascii="Times New Roman" w:hAnsi="Times New Roman" w:cs="Times New Roman"/>
          <w:color w:val="000000"/>
          <w:sz w:val="24"/>
        </w:rPr>
        <w:t>网络工程与综合布线的发展史</w:t>
      </w:r>
      <w:r>
        <w:rPr>
          <w:rFonts w:ascii="Times New Roman" w:hAnsi="Times New Roman" w:cs="Times New Roman"/>
          <w:color w:val="000000"/>
          <w:sz w:val="24"/>
        </w:rPr>
        <w:tab/>
      </w:r>
      <w:r>
        <w:rPr>
          <w:rFonts w:ascii="Times New Roman" w:hAnsi="Times New Roman" w:cs="Times New Roman"/>
          <w:color w:val="000000"/>
          <w:sz w:val="24"/>
        </w:rPr>
        <w:t>了解网络工程与综合布线的产生及发展过程；了解网络工程与综合布线与计算机科学的区别关系。</w:t>
      </w:r>
      <w:r>
        <w:rPr>
          <w:rFonts w:ascii="Times New Roman" w:hAnsi="Times New Roman" w:cs="Times New Roman"/>
          <w:color w:val="000000"/>
          <w:sz w:val="24"/>
        </w:rPr>
        <w:tab/>
        <w:t>2</w:t>
      </w:r>
      <w:r>
        <w:rPr>
          <w:rFonts w:ascii="Times New Roman" w:hAnsi="Times New Roman" w:cs="Times New Roman"/>
          <w:color w:val="000000"/>
          <w:sz w:val="24"/>
        </w:rPr>
        <w:t>学时</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hAnsi="Times New Roman" w:cs="Times New Roman"/>
          <w:color w:val="000000"/>
          <w:sz w:val="24"/>
        </w:rPr>
        <w:t>网络系统规划设计（</w:t>
      </w:r>
      <w:r>
        <w:rPr>
          <w:rFonts w:ascii="Times New Roman" w:hAnsi="Times New Roman" w:cs="Times New Roman"/>
          <w:color w:val="000000"/>
          <w:sz w:val="24"/>
        </w:rPr>
        <w:t>6</w:t>
      </w:r>
      <w:r>
        <w:rPr>
          <w:rFonts w:ascii="Times New Roman" w:hAnsi="Times New Roman" w:cs="Times New Roman"/>
          <w:color w:val="000000"/>
          <w:sz w:val="24"/>
        </w:rPr>
        <w:t>学时）</w:t>
      </w:r>
      <w:r>
        <w:rPr>
          <w:rStyle w:val="textzhengwen1"/>
          <w:rFonts w:ascii="Times New Roman" w:hAnsi="Times New Roman" w:cs="Times New Roman" w:hint="default"/>
          <w:color w:val="000000"/>
          <w:sz w:val="24"/>
        </w:rPr>
        <w:t>（</w:t>
      </w:r>
      <w:r>
        <w:rPr>
          <w:rStyle w:val="textzhengwen1"/>
          <w:rFonts w:ascii="Times New Roman" w:hAnsi="Times New Roman" w:cs="Times New Roman" w:hint="default"/>
          <w:color w:val="000000"/>
          <w:sz w:val="24"/>
        </w:rPr>
        <w:t>*</w:t>
      </w:r>
      <w:r>
        <w:rPr>
          <w:rStyle w:val="textzhengwen1"/>
          <w:rFonts w:ascii="Times New Roman" w:hAnsi="Times New Roman" w:cs="Times New Roman" w:hint="default"/>
          <w:color w:val="000000"/>
          <w:sz w:val="24"/>
        </w:rPr>
        <w:t>）</w:t>
      </w:r>
    </w:p>
    <w:p w:rsidR="002237EC" w:rsidRDefault="002237EC" w:rsidP="00C56504">
      <w:pPr>
        <w:pStyle w:val="11"/>
        <w:numPr>
          <w:ilvl w:val="0"/>
          <w:numId w:val="67"/>
        </w:numPr>
        <w:spacing w:line="360" w:lineRule="auto"/>
        <w:ind w:firstLineChars="0" w:firstLine="431"/>
        <w:rPr>
          <w:rFonts w:ascii="Times New Roman" w:hAnsi="Times New Roman" w:cs="Times New Roman"/>
          <w:color w:val="000000"/>
          <w:sz w:val="24"/>
          <w:szCs w:val="24"/>
        </w:rPr>
      </w:pPr>
      <w:r>
        <w:rPr>
          <w:rFonts w:ascii="Times New Roman" w:hAnsi="Times New Roman" w:cs="Times New Roman"/>
          <w:color w:val="000000"/>
          <w:sz w:val="24"/>
          <w:szCs w:val="24"/>
        </w:rPr>
        <w:t>了解网络工程规划设计的基本内容、原理及方法；了解网络工程规划设计与综合布线的基本步骤和实施要点。</w:t>
      </w:r>
    </w:p>
    <w:p w:rsidR="002237EC" w:rsidRDefault="002237EC" w:rsidP="00C56504">
      <w:pPr>
        <w:pStyle w:val="11"/>
        <w:numPr>
          <w:ilvl w:val="0"/>
          <w:numId w:val="67"/>
        </w:numPr>
        <w:spacing w:line="360" w:lineRule="auto"/>
        <w:ind w:firstLineChars="0" w:firstLine="431"/>
        <w:rPr>
          <w:rFonts w:ascii="Times New Roman" w:hAnsi="Times New Roman" w:cs="Times New Roman"/>
          <w:color w:val="000000"/>
          <w:sz w:val="24"/>
          <w:szCs w:val="24"/>
        </w:rPr>
      </w:pPr>
      <w:r>
        <w:rPr>
          <w:rFonts w:ascii="Times New Roman" w:hAnsi="Times New Roman" w:cs="Times New Roman"/>
          <w:color w:val="000000"/>
          <w:sz w:val="24"/>
          <w:szCs w:val="24"/>
        </w:rPr>
        <w:t>掌握网络结构需求分析、性能需求分析、业务需求分析、网络负载需求分析、网络区域节点需求分析等方法，能对一般网络工程问题进行分析。</w:t>
      </w:r>
    </w:p>
    <w:p w:rsidR="002237EC" w:rsidRDefault="002237EC" w:rsidP="00C56504">
      <w:pPr>
        <w:pStyle w:val="11"/>
        <w:numPr>
          <w:ilvl w:val="0"/>
          <w:numId w:val="67"/>
        </w:numPr>
        <w:spacing w:line="360" w:lineRule="auto"/>
        <w:ind w:firstLineChars="0" w:firstLine="431"/>
        <w:rPr>
          <w:rFonts w:ascii="Times New Roman" w:hAnsi="Times New Roman" w:cs="Times New Roman"/>
          <w:color w:val="000000"/>
          <w:sz w:val="24"/>
          <w:szCs w:val="24"/>
        </w:rPr>
      </w:pPr>
      <w:r>
        <w:rPr>
          <w:rFonts w:ascii="Times New Roman" w:hAnsi="Times New Roman" w:cs="Times New Roman"/>
          <w:color w:val="000000"/>
          <w:sz w:val="24"/>
          <w:szCs w:val="24"/>
        </w:rPr>
        <w:t>掌握网络拓扑结构设计；线路规划；骨干网、</w:t>
      </w:r>
    </w:p>
    <w:p w:rsidR="002237EC" w:rsidRDefault="002237EC" w:rsidP="00C56504">
      <w:pPr>
        <w:pStyle w:val="11"/>
        <w:numPr>
          <w:ilvl w:val="0"/>
          <w:numId w:val="67"/>
        </w:numPr>
        <w:spacing w:line="360" w:lineRule="auto"/>
        <w:ind w:firstLineChars="0" w:firstLine="431"/>
        <w:rPr>
          <w:rFonts w:ascii="Times New Roman" w:hAnsi="Times New Roman" w:cs="Times New Roman"/>
          <w:color w:val="000000"/>
          <w:sz w:val="24"/>
          <w:szCs w:val="24"/>
        </w:rPr>
      </w:pPr>
      <w:r>
        <w:rPr>
          <w:rFonts w:ascii="Times New Roman" w:hAnsi="Times New Roman" w:cs="Times New Roman"/>
          <w:color w:val="000000"/>
          <w:sz w:val="24"/>
          <w:szCs w:val="24"/>
        </w:rPr>
        <w:t>子网划分；</w:t>
      </w:r>
      <w:r>
        <w:rPr>
          <w:rFonts w:ascii="Times New Roman" w:hAnsi="Times New Roman" w:cs="Times New Roman"/>
          <w:color w:val="000000"/>
          <w:sz w:val="24"/>
          <w:szCs w:val="24"/>
        </w:rPr>
        <w:t>IP</w:t>
      </w:r>
      <w:r>
        <w:rPr>
          <w:rFonts w:ascii="Times New Roman" w:hAnsi="Times New Roman" w:cs="Times New Roman"/>
          <w:color w:val="000000"/>
          <w:sz w:val="24"/>
          <w:szCs w:val="24"/>
        </w:rPr>
        <w:t>地址规划；带宽与性能规划设计；安全保障能力规划设计；设备的负载能力需求评估；设备选型；设备的协议软件规划设计等方法，能完成一般网络工程问题的设计。</w:t>
      </w:r>
    </w:p>
    <w:p w:rsidR="002237EC" w:rsidRDefault="002237EC" w:rsidP="00C56504">
      <w:pPr>
        <w:pStyle w:val="11"/>
        <w:numPr>
          <w:ilvl w:val="0"/>
          <w:numId w:val="67"/>
        </w:numPr>
        <w:spacing w:line="360" w:lineRule="auto"/>
        <w:ind w:firstLineChars="0" w:firstLine="431"/>
        <w:rPr>
          <w:rFonts w:ascii="Times New Roman" w:hAnsi="Times New Roman" w:cs="Times New Roman"/>
          <w:color w:val="000000"/>
          <w:sz w:val="24"/>
        </w:rPr>
      </w:pPr>
      <w:r>
        <w:rPr>
          <w:rFonts w:ascii="Times New Roman" w:hAnsi="Times New Roman" w:cs="Times New Roman"/>
          <w:color w:val="000000"/>
          <w:sz w:val="24"/>
          <w:szCs w:val="24"/>
        </w:rPr>
        <w:t>掌握常用的网络测试方法和工具，对网络的关键部分进行性能测试。并会撰写测试和验收报告。</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hAnsi="Times New Roman" w:cs="Times New Roman"/>
          <w:color w:val="000000"/>
          <w:sz w:val="24"/>
        </w:rPr>
        <w:t>网络工程设备招标采购（</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pStyle w:val="11"/>
        <w:spacing w:line="360" w:lineRule="auto"/>
        <w:ind w:leftChars="202" w:left="424" w:firstLineChars="0"/>
        <w:rPr>
          <w:rFonts w:ascii="Times New Roman" w:hAnsi="Times New Roman" w:cs="Times New Roman"/>
          <w:color w:val="000000"/>
          <w:sz w:val="24"/>
          <w:szCs w:val="24"/>
        </w:rPr>
      </w:pPr>
      <w:r>
        <w:rPr>
          <w:rFonts w:ascii="Times New Roman" w:hAnsi="Times New Roman" w:cs="Times New Roman"/>
          <w:color w:val="000000"/>
          <w:sz w:val="24"/>
          <w:szCs w:val="24"/>
        </w:rPr>
        <w:t>了解网络工程招标采购的国家规定和相关的法律；掌握招标采购的标书和投标文件的书写规范和注意事项；了解招投标的基本规则。</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hAnsi="Times New Roman" w:cs="Times New Roman"/>
          <w:color w:val="000000"/>
          <w:sz w:val="24"/>
        </w:rPr>
        <w:t>网络工程综合布线技术（</w:t>
      </w:r>
      <w:r>
        <w:rPr>
          <w:rFonts w:ascii="Times New Roman" w:hAnsi="Times New Roman" w:cs="Times New Roman"/>
          <w:color w:val="000000"/>
          <w:sz w:val="24"/>
        </w:rPr>
        <w:t>8</w:t>
      </w:r>
      <w:r>
        <w:rPr>
          <w:rFonts w:ascii="Times New Roman" w:hAnsi="Times New Roman" w:cs="Times New Roman"/>
          <w:color w:val="000000"/>
          <w:sz w:val="24"/>
        </w:rPr>
        <w:t>学时）</w:t>
      </w:r>
    </w:p>
    <w:p w:rsidR="002237EC" w:rsidRDefault="002237EC" w:rsidP="00C56504">
      <w:pPr>
        <w:pStyle w:val="11"/>
        <w:numPr>
          <w:ilvl w:val="0"/>
          <w:numId w:val="68"/>
        </w:numPr>
        <w:spacing w:line="360" w:lineRule="auto"/>
        <w:ind w:firstLineChars="0" w:firstLine="431"/>
        <w:rPr>
          <w:rFonts w:ascii="Times New Roman" w:hAnsi="Times New Roman" w:cs="Times New Roman"/>
          <w:color w:val="000000"/>
          <w:sz w:val="24"/>
          <w:szCs w:val="24"/>
        </w:rPr>
      </w:pPr>
      <w:r>
        <w:rPr>
          <w:rFonts w:ascii="Times New Roman" w:hAnsi="Times New Roman" w:cs="Times New Roman"/>
          <w:color w:val="000000"/>
          <w:sz w:val="24"/>
          <w:szCs w:val="24"/>
        </w:rPr>
        <w:t>了解系统集成和综合布线的基本内容和实施步骤</w:t>
      </w:r>
    </w:p>
    <w:p w:rsidR="002237EC" w:rsidRDefault="002237EC" w:rsidP="00C56504">
      <w:pPr>
        <w:pStyle w:val="11"/>
        <w:numPr>
          <w:ilvl w:val="0"/>
          <w:numId w:val="68"/>
        </w:numPr>
        <w:spacing w:line="360" w:lineRule="auto"/>
        <w:ind w:firstLineChars="0" w:firstLine="431"/>
        <w:rPr>
          <w:rFonts w:ascii="Times New Roman" w:hAnsi="Times New Roman" w:cs="Times New Roman"/>
          <w:color w:val="000000"/>
          <w:sz w:val="24"/>
          <w:szCs w:val="24"/>
        </w:rPr>
      </w:pPr>
      <w:r>
        <w:rPr>
          <w:rFonts w:ascii="Times New Roman" w:hAnsi="Times New Roman" w:cs="Times New Roman"/>
          <w:color w:val="000000"/>
          <w:sz w:val="24"/>
          <w:szCs w:val="24"/>
        </w:rPr>
        <w:t>理解线路设计的主要内容（业务种类）；了解设计布线施工图纸、工程施工进度图的基本方法和常用软件。</w:t>
      </w:r>
    </w:p>
    <w:p w:rsidR="002237EC" w:rsidRDefault="002237EC" w:rsidP="00C56504">
      <w:pPr>
        <w:pStyle w:val="11"/>
        <w:numPr>
          <w:ilvl w:val="0"/>
          <w:numId w:val="68"/>
        </w:numPr>
        <w:spacing w:line="360" w:lineRule="auto"/>
        <w:ind w:firstLineChars="0" w:firstLine="431"/>
        <w:rPr>
          <w:rFonts w:ascii="Times New Roman" w:hAnsi="Times New Roman" w:cs="Times New Roman"/>
          <w:color w:val="000000"/>
          <w:sz w:val="24"/>
          <w:szCs w:val="24"/>
        </w:rPr>
      </w:pPr>
      <w:r>
        <w:rPr>
          <w:rFonts w:ascii="Times New Roman" w:hAnsi="Times New Roman" w:cs="Times New Roman"/>
          <w:color w:val="000000"/>
          <w:sz w:val="24"/>
          <w:szCs w:val="24"/>
        </w:rPr>
        <w:t>掌握网络系统集成的主要施工工具，能运用其对网络综合布线的各个子系统按照标准进行布线。</w:t>
      </w:r>
    </w:p>
    <w:p w:rsidR="002237EC" w:rsidRDefault="002237EC" w:rsidP="00C56504">
      <w:pPr>
        <w:pStyle w:val="11"/>
        <w:numPr>
          <w:ilvl w:val="0"/>
          <w:numId w:val="68"/>
        </w:numPr>
        <w:spacing w:line="360" w:lineRule="auto"/>
        <w:ind w:firstLineChars="0" w:firstLine="431"/>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掌握常规网络设备的安装和调试的方法；并能熟练地对网络的连通性、网络的通信带宽、安全及负载能力进行测试。</w:t>
      </w:r>
    </w:p>
    <w:p w:rsidR="002237EC" w:rsidRDefault="002237EC" w:rsidP="00C56504">
      <w:pPr>
        <w:pStyle w:val="11"/>
        <w:numPr>
          <w:ilvl w:val="0"/>
          <w:numId w:val="68"/>
        </w:numPr>
        <w:spacing w:line="360" w:lineRule="auto"/>
        <w:ind w:firstLineChars="0" w:firstLine="431"/>
        <w:rPr>
          <w:rFonts w:ascii="Times New Roman" w:hAnsi="Times New Roman" w:cs="Times New Roman"/>
          <w:color w:val="000000"/>
          <w:sz w:val="24"/>
        </w:rPr>
      </w:pPr>
      <w:r>
        <w:rPr>
          <w:rFonts w:ascii="Times New Roman" w:hAnsi="Times New Roman" w:cs="Times New Roman"/>
          <w:color w:val="000000"/>
          <w:sz w:val="24"/>
          <w:szCs w:val="24"/>
        </w:rPr>
        <w:t>掌握利用网络测试分析工具（协议分析仪、安全分析软件）对网络性能进行测试分析；撰写网络连通性、带宽、稳定性、安全性等测试等综合测试报告。</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5.  </w:t>
      </w:r>
      <w:r>
        <w:rPr>
          <w:rFonts w:ascii="Times New Roman" w:hAnsi="Times New Roman" w:cs="Times New Roman"/>
          <w:color w:val="000000"/>
          <w:sz w:val="24"/>
        </w:rPr>
        <w:t>网络工程的运维检测（</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pStyle w:val="11"/>
        <w:numPr>
          <w:ilvl w:val="0"/>
          <w:numId w:val="69"/>
        </w:numPr>
        <w:spacing w:line="360" w:lineRule="auto"/>
        <w:ind w:firstLineChars="0"/>
        <w:rPr>
          <w:rFonts w:ascii="Times New Roman" w:hAnsi="Times New Roman" w:cs="Times New Roman"/>
          <w:color w:val="000000"/>
          <w:sz w:val="24"/>
          <w:szCs w:val="24"/>
        </w:rPr>
      </w:pPr>
      <w:r>
        <w:rPr>
          <w:rFonts w:ascii="Times New Roman" w:hAnsi="Times New Roman" w:cs="Times New Roman"/>
          <w:color w:val="000000"/>
          <w:sz w:val="24"/>
          <w:szCs w:val="24"/>
        </w:rPr>
        <w:t>掌握网络线路监测、设备和线路运行环境监测。</w:t>
      </w:r>
    </w:p>
    <w:p w:rsidR="002237EC" w:rsidRDefault="002237EC" w:rsidP="00C56504">
      <w:pPr>
        <w:pStyle w:val="11"/>
        <w:numPr>
          <w:ilvl w:val="0"/>
          <w:numId w:val="69"/>
        </w:numPr>
        <w:spacing w:line="360" w:lineRule="auto"/>
        <w:ind w:firstLineChars="0"/>
        <w:rPr>
          <w:rFonts w:ascii="Times New Roman" w:hAnsi="Times New Roman" w:cs="Times New Roman"/>
          <w:color w:val="000000"/>
          <w:sz w:val="24"/>
          <w:szCs w:val="24"/>
        </w:rPr>
      </w:pPr>
      <w:r>
        <w:rPr>
          <w:rFonts w:ascii="Times New Roman" w:hAnsi="Times New Roman" w:cs="Times New Roman"/>
          <w:color w:val="000000"/>
          <w:sz w:val="24"/>
          <w:szCs w:val="24"/>
        </w:rPr>
        <w:t>理解常用的网络性能分析，并能够利用它们分析网络的性能；</w:t>
      </w:r>
      <w:r>
        <w:rPr>
          <w:rStyle w:val="textzhengwen1"/>
          <w:rFonts w:ascii="Times New Roman" w:hAnsi="Times New Roman" w:cs="Times New Roman" w:hint="default"/>
          <w:color w:val="000000"/>
          <w:sz w:val="24"/>
        </w:rPr>
        <w:t>（</w:t>
      </w:r>
      <w:r>
        <w:rPr>
          <w:rStyle w:val="textzhengwen1"/>
          <w:rFonts w:ascii="Times New Roman" w:hAnsi="Times New Roman" w:cs="Times New Roman" w:hint="default"/>
          <w:color w:val="000000"/>
          <w:sz w:val="24"/>
        </w:rPr>
        <w:t>*</w:t>
      </w:r>
      <w:r>
        <w:rPr>
          <w:rStyle w:val="textzhengwen1"/>
          <w:rFonts w:ascii="Times New Roman" w:hAnsi="Times New Roman" w:cs="Times New Roman" w:hint="default"/>
          <w:color w:val="000000"/>
          <w:sz w:val="24"/>
        </w:rPr>
        <w:t>）</w:t>
      </w:r>
    </w:p>
    <w:p w:rsidR="002237EC" w:rsidRDefault="002237EC" w:rsidP="00C56504">
      <w:pPr>
        <w:spacing w:line="360"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6.  </w:t>
      </w:r>
      <w:r>
        <w:rPr>
          <w:rFonts w:ascii="Times New Roman" w:hAnsi="Times New Roman" w:cs="Times New Roman"/>
          <w:color w:val="000000"/>
          <w:sz w:val="24"/>
        </w:rPr>
        <w:t>网络性能优化技术（</w:t>
      </w:r>
      <w:r>
        <w:rPr>
          <w:rFonts w:ascii="Times New Roman" w:hAnsi="Times New Roman" w:cs="Times New Roman"/>
          <w:color w:val="000000"/>
          <w:sz w:val="24"/>
        </w:rPr>
        <w:t>2</w:t>
      </w:r>
      <w:r>
        <w:rPr>
          <w:rFonts w:ascii="Times New Roman" w:hAnsi="Times New Roman" w:cs="Times New Roman"/>
          <w:color w:val="000000"/>
          <w:sz w:val="24"/>
        </w:rPr>
        <w:t>学时）</w:t>
      </w:r>
    </w:p>
    <w:p w:rsidR="002237EC" w:rsidRDefault="002237EC" w:rsidP="00C56504">
      <w:pPr>
        <w:pStyle w:val="11"/>
        <w:numPr>
          <w:ilvl w:val="0"/>
          <w:numId w:val="70"/>
        </w:numPr>
        <w:spacing w:line="360" w:lineRule="auto"/>
        <w:ind w:left="426" w:firstLineChars="0" w:firstLine="425"/>
        <w:rPr>
          <w:rFonts w:ascii="Times New Roman" w:hAnsi="Times New Roman" w:cs="Times New Roman"/>
          <w:color w:val="000000"/>
          <w:sz w:val="24"/>
          <w:szCs w:val="24"/>
        </w:rPr>
      </w:pPr>
      <w:r>
        <w:rPr>
          <w:rFonts w:ascii="Times New Roman" w:hAnsi="Times New Roman" w:cs="Times New Roman"/>
          <w:color w:val="000000"/>
          <w:sz w:val="24"/>
          <w:szCs w:val="24"/>
        </w:rPr>
        <w:t>掌握网络性能优化的基本的方法（硬件冗余、负载均衡、策略路由、数据容错备份技术等）。（</w:t>
      </w:r>
      <w:r>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2237EC" w:rsidRDefault="002237EC" w:rsidP="00C56504">
      <w:pPr>
        <w:spacing w:line="336" w:lineRule="auto"/>
        <w:rPr>
          <w:rFonts w:ascii="Times New Roman" w:hAnsi="Times New Roman" w:cs="Times New Roman"/>
          <w:b/>
          <w:color w:val="000000"/>
          <w:sz w:val="24"/>
        </w:rPr>
      </w:pPr>
      <w:r>
        <w:rPr>
          <w:rFonts w:ascii="Times New Roman" w:hAnsi="Times New Roman" w:cs="Times New Roman"/>
          <w:b/>
          <w:color w:val="000000"/>
          <w:sz w:val="24"/>
        </w:rPr>
        <w:t>三、实验内容、基本要求和学时分配</w:t>
      </w:r>
    </w:p>
    <w:p w:rsidR="002237EC" w:rsidRDefault="002237EC" w:rsidP="00C56504">
      <w:pPr>
        <w:autoSpaceDE w:val="0"/>
        <w:autoSpaceDN w:val="0"/>
        <w:spacing w:line="336" w:lineRule="auto"/>
        <w:ind w:firstLineChars="200" w:firstLine="480"/>
        <w:rPr>
          <w:rFonts w:ascii="Times New Roman" w:hAnsi="Times New Roman" w:cs="Times New Roman"/>
          <w:color w:val="000000"/>
          <w:sz w:val="24"/>
        </w:rPr>
      </w:pPr>
      <w:r>
        <w:rPr>
          <w:rFonts w:ascii="Times New Roman" w:hAnsi="Times New Roman" w:cs="Times New Roman"/>
          <w:color w:val="000000"/>
          <w:sz w:val="24"/>
          <w:lang w:val="zh-CN"/>
        </w:rPr>
        <w:t>本课程安排</w:t>
      </w:r>
      <w:r>
        <w:rPr>
          <w:rFonts w:ascii="Times New Roman" w:hAnsi="Times New Roman" w:cs="Times New Roman"/>
          <w:color w:val="000000"/>
          <w:sz w:val="24"/>
          <w:lang w:val="zh-CN"/>
        </w:rPr>
        <w:t xml:space="preserve"> 24 </w:t>
      </w:r>
      <w:r>
        <w:rPr>
          <w:rFonts w:ascii="Times New Roman" w:hAnsi="Times New Roman" w:cs="Times New Roman"/>
          <w:color w:val="000000"/>
          <w:sz w:val="24"/>
          <w:lang w:val="zh-CN"/>
        </w:rPr>
        <w:t>学时课内实验，目的是使学生掌握网络和综合布线的基本技术。要求</w:t>
      </w:r>
      <w:r>
        <w:rPr>
          <w:rFonts w:ascii="Times New Roman" w:hAnsi="Times New Roman" w:cs="Times New Roman"/>
          <w:color w:val="000000"/>
          <w:sz w:val="24"/>
        </w:rPr>
        <w:t>学生分组完成各个实验项目，撰写实验报告。</w:t>
      </w:r>
    </w:p>
    <w:p w:rsidR="002237EC" w:rsidRDefault="002237EC" w:rsidP="00C56504">
      <w:pPr>
        <w:pStyle w:val="11"/>
        <w:spacing w:line="336" w:lineRule="auto"/>
        <w:ind w:firstLine="480"/>
        <w:rPr>
          <w:rFonts w:ascii="Times New Roman" w:hAnsi="Times New Roman" w:cs="Times New Roman"/>
          <w:color w:val="000000"/>
          <w:sz w:val="24"/>
        </w:rPr>
      </w:pPr>
      <w:r>
        <w:rPr>
          <w:rFonts w:ascii="Times New Roman" w:hAnsi="Times New Roman" w:cs="Times New Roman" w:hint="eastAsia"/>
          <w:color w:val="000000"/>
          <w:sz w:val="24"/>
        </w:rPr>
        <w:t>1.</w:t>
      </w:r>
      <w:r>
        <w:rPr>
          <w:rFonts w:ascii="Times New Roman" w:hAnsi="Times New Roman" w:cs="Times New Roman"/>
          <w:color w:val="000000"/>
          <w:sz w:val="24"/>
        </w:rPr>
        <w:t>校园网参观（</w:t>
      </w:r>
      <w:r>
        <w:rPr>
          <w:rFonts w:ascii="Times New Roman" w:hAnsi="Times New Roman" w:cs="Times New Roman"/>
          <w:color w:val="000000"/>
          <w:sz w:val="24"/>
        </w:rPr>
        <w:t>4</w:t>
      </w:r>
      <w:r>
        <w:rPr>
          <w:rFonts w:ascii="Times New Roman" w:hAnsi="Times New Roman" w:cs="Times New Roman"/>
          <w:color w:val="000000"/>
          <w:sz w:val="24"/>
        </w:rPr>
        <w:t>学时）</w:t>
      </w:r>
      <w:r>
        <w:rPr>
          <w:rFonts w:ascii="Times New Roman" w:hAnsi="Times New Roman" w:cs="Times New Roman"/>
          <w:color w:val="000000"/>
          <w:sz w:val="24"/>
        </w:rPr>
        <w:tab/>
      </w:r>
    </w:p>
    <w:p w:rsidR="002237EC" w:rsidRDefault="002237EC" w:rsidP="00C56504">
      <w:pPr>
        <w:pStyle w:val="11"/>
        <w:spacing w:line="336" w:lineRule="auto"/>
        <w:ind w:firstLine="480"/>
        <w:rPr>
          <w:rFonts w:ascii="Times New Roman" w:hAnsi="Times New Roman" w:cs="Times New Roman"/>
          <w:color w:val="000000"/>
          <w:sz w:val="24"/>
        </w:rPr>
      </w:pPr>
      <w:r>
        <w:rPr>
          <w:rFonts w:ascii="Times New Roman" w:hAnsi="Times New Roman" w:cs="Times New Roman"/>
          <w:color w:val="000000"/>
          <w:sz w:val="24"/>
        </w:rPr>
        <w:t>网络系统的基本构成原理：网络机房设施、网络设备、网络设备间设施、弱电间、室内外管网</w:t>
      </w:r>
      <w:r>
        <w:rPr>
          <w:rFonts w:ascii="Times New Roman" w:hAnsi="Times New Roman" w:cs="Times New Roman"/>
          <w:color w:val="000000"/>
          <w:sz w:val="24"/>
        </w:rPr>
        <w:tab/>
      </w:r>
      <w:r>
        <w:rPr>
          <w:rFonts w:ascii="Times New Roman" w:hAnsi="Times New Roman" w:cs="Times New Roman"/>
          <w:color w:val="000000"/>
          <w:sz w:val="24"/>
        </w:rPr>
        <w:t>熟悉校园网的网络机房设施、网络设备、其他附属设施。网络设备间设施、弱电间、室内外管网，光纤链路设备等。</w:t>
      </w:r>
    </w:p>
    <w:p w:rsidR="002237EC" w:rsidRDefault="002237EC" w:rsidP="00C56504">
      <w:pPr>
        <w:pStyle w:val="11"/>
        <w:spacing w:line="336" w:lineRule="auto"/>
        <w:ind w:left="480" w:firstLineChars="0" w:firstLine="0"/>
        <w:rPr>
          <w:rFonts w:ascii="Times New Roman" w:hAnsi="Times New Roman" w:cs="Times New Roman"/>
          <w:color w:val="000000"/>
          <w:sz w:val="24"/>
        </w:rPr>
      </w:pPr>
      <w:r>
        <w:rPr>
          <w:rFonts w:ascii="Times New Roman" w:hAnsi="Times New Roman" w:cs="Times New Roman" w:hint="eastAsia"/>
          <w:color w:val="000000"/>
          <w:sz w:val="24"/>
        </w:rPr>
        <w:t>2.</w:t>
      </w:r>
      <w:r>
        <w:rPr>
          <w:rFonts w:ascii="Times New Roman" w:hAnsi="Times New Roman" w:cs="Times New Roman"/>
          <w:color w:val="000000"/>
          <w:sz w:val="24"/>
        </w:rPr>
        <w:t>网络设备的选型和调研</w:t>
      </w:r>
      <w:r>
        <w:rPr>
          <w:rFonts w:ascii="Times New Roman" w:hAnsi="Times New Roman" w:cs="Times New Roman"/>
          <w:color w:val="000000"/>
          <w:sz w:val="24"/>
        </w:rPr>
        <w:tab/>
      </w:r>
      <w:r>
        <w:rPr>
          <w:rFonts w:ascii="Times New Roman" w:hAnsi="Times New Roman" w:cs="Times New Roman"/>
          <w:color w:val="000000"/>
          <w:sz w:val="24"/>
        </w:rPr>
        <w:t>（</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pStyle w:val="11"/>
        <w:spacing w:line="336" w:lineRule="auto"/>
        <w:ind w:firstLine="480"/>
        <w:rPr>
          <w:rFonts w:ascii="Times New Roman" w:hAnsi="Times New Roman" w:cs="Times New Roman"/>
          <w:color w:val="000000"/>
          <w:sz w:val="24"/>
        </w:rPr>
      </w:pPr>
      <w:r>
        <w:rPr>
          <w:rFonts w:ascii="Times New Roman" w:hAnsi="Times New Roman" w:cs="Times New Roman"/>
          <w:color w:val="000000"/>
          <w:sz w:val="24"/>
        </w:rPr>
        <w:t>常用网络设备的选型和采购：常用的网络设备交换机、路由器、防火墙等</w:t>
      </w:r>
      <w:r>
        <w:rPr>
          <w:rFonts w:ascii="Times New Roman" w:hAnsi="Times New Roman" w:cs="Times New Roman"/>
          <w:color w:val="000000"/>
          <w:sz w:val="24"/>
        </w:rPr>
        <w:tab/>
      </w:r>
      <w:r>
        <w:rPr>
          <w:rFonts w:ascii="Times New Roman" w:hAnsi="Times New Roman" w:cs="Times New Roman"/>
          <w:color w:val="000000"/>
          <w:sz w:val="24"/>
        </w:rPr>
        <w:t>熟悉常用的网络设备交换机、路由器、防火墙等的性能指标，价格，学会各种设备的选型办法。（包括无线通讯设备）</w:t>
      </w:r>
    </w:p>
    <w:p w:rsidR="002237EC" w:rsidRDefault="002237EC" w:rsidP="00C56504">
      <w:pPr>
        <w:pStyle w:val="11"/>
        <w:spacing w:line="336" w:lineRule="auto"/>
        <w:ind w:left="480" w:firstLineChars="0" w:firstLine="0"/>
        <w:rPr>
          <w:rFonts w:ascii="Times New Roman" w:hAnsi="Times New Roman" w:cs="Times New Roman"/>
          <w:color w:val="000000"/>
          <w:sz w:val="24"/>
        </w:rPr>
      </w:pPr>
      <w:r>
        <w:rPr>
          <w:rFonts w:ascii="Times New Roman" w:hAnsi="Times New Roman" w:cs="Times New Roman" w:hint="eastAsia"/>
          <w:color w:val="000000"/>
          <w:sz w:val="24"/>
        </w:rPr>
        <w:t>3.</w:t>
      </w:r>
      <w:r>
        <w:rPr>
          <w:rFonts w:ascii="Times New Roman" w:hAnsi="Times New Roman" w:cs="Times New Roman"/>
          <w:color w:val="000000"/>
          <w:sz w:val="24"/>
        </w:rPr>
        <w:t>网络综合布线设备、线材和辅助材料的选型和调研（</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pStyle w:val="11"/>
        <w:spacing w:line="336" w:lineRule="auto"/>
        <w:ind w:firstLine="480"/>
        <w:rPr>
          <w:rFonts w:ascii="Times New Roman" w:hAnsi="Times New Roman" w:cs="Times New Roman"/>
          <w:color w:val="000000"/>
          <w:sz w:val="24"/>
        </w:rPr>
      </w:pPr>
      <w:r>
        <w:rPr>
          <w:rFonts w:ascii="Times New Roman" w:hAnsi="Times New Roman" w:cs="Times New Roman"/>
          <w:color w:val="000000"/>
          <w:sz w:val="24"/>
        </w:rPr>
        <w:t>网络布线涉世的使用方法：光纤、双绞线、同轴电缆、机柜、</w:t>
      </w:r>
      <w:r>
        <w:rPr>
          <w:rFonts w:ascii="Times New Roman" w:hAnsi="Times New Roman" w:cs="Times New Roman"/>
          <w:color w:val="000000"/>
          <w:sz w:val="24"/>
        </w:rPr>
        <w:t>UPS</w:t>
      </w:r>
      <w:r>
        <w:rPr>
          <w:rFonts w:ascii="Times New Roman" w:hAnsi="Times New Roman" w:cs="Times New Roman"/>
          <w:color w:val="000000"/>
          <w:sz w:val="24"/>
        </w:rPr>
        <w:t>电源、机房空调、避雷系统</w:t>
      </w:r>
      <w:r>
        <w:rPr>
          <w:rFonts w:ascii="Times New Roman" w:hAnsi="Times New Roman" w:cs="Times New Roman"/>
          <w:color w:val="000000"/>
          <w:sz w:val="24"/>
        </w:rPr>
        <w:tab/>
      </w:r>
      <w:r>
        <w:rPr>
          <w:rFonts w:ascii="Times New Roman" w:hAnsi="Times New Roman" w:cs="Times New Roman"/>
          <w:color w:val="000000"/>
          <w:sz w:val="24"/>
        </w:rPr>
        <w:t>熟悉常用的网络常用的线材光纤、双绞线、同轴电缆、机柜、</w:t>
      </w:r>
      <w:r>
        <w:rPr>
          <w:rFonts w:ascii="Times New Roman" w:hAnsi="Times New Roman" w:cs="Times New Roman"/>
          <w:color w:val="000000"/>
          <w:sz w:val="24"/>
        </w:rPr>
        <w:t>UPS</w:t>
      </w:r>
      <w:r>
        <w:rPr>
          <w:rFonts w:ascii="Times New Roman" w:hAnsi="Times New Roman" w:cs="Times New Roman"/>
          <w:color w:val="000000"/>
          <w:sz w:val="24"/>
        </w:rPr>
        <w:t>电源、机房空调、避雷系统。了解性能价格，学会如何判断好坏，如何选择。</w:t>
      </w:r>
    </w:p>
    <w:p w:rsidR="002237EC" w:rsidRDefault="002237EC" w:rsidP="00C56504">
      <w:pPr>
        <w:pStyle w:val="11"/>
        <w:spacing w:line="336" w:lineRule="auto"/>
        <w:ind w:left="420" w:firstLineChars="0" w:firstLine="0"/>
        <w:rPr>
          <w:rFonts w:ascii="Times New Roman" w:hAnsi="Times New Roman" w:cs="Times New Roman"/>
          <w:color w:val="000000"/>
          <w:sz w:val="24"/>
        </w:rPr>
      </w:pPr>
      <w:r>
        <w:rPr>
          <w:rFonts w:ascii="Times New Roman" w:hAnsi="Times New Roman" w:cs="Times New Roman" w:hint="eastAsia"/>
          <w:color w:val="000000"/>
          <w:sz w:val="24"/>
        </w:rPr>
        <w:t>4.</w:t>
      </w:r>
      <w:r>
        <w:rPr>
          <w:rFonts w:ascii="Times New Roman" w:hAnsi="Times New Roman" w:cs="Times New Roman"/>
          <w:color w:val="000000"/>
          <w:sz w:val="24"/>
        </w:rPr>
        <w:t>网络光线链路的搭建与测试（</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pStyle w:val="11"/>
        <w:spacing w:line="336" w:lineRule="auto"/>
        <w:ind w:firstLineChars="0"/>
        <w:rPr>
          <w:rFonts w:ascii="Times New Roman" w:hAnsi="Times New Roman" w:cs="Times New Roman"/>
          <w:color w:val="000000"/>
          <w:sz w:val="24"/>
        </w:rPr>
      </w:pPr>
      <w:r>
        <w:rPr>
          <w:rFonts w:ascii="Times New Roman" w:hAnsi="Times New Roman" w:cs="Times New Roman"/>
          <w:color w:val="000000"/>
          <w:sz w:val="24"/>
        </w:rPr>
        <w:lastRenderedPageBreak/>
        <w:t>光纤通信的基本原理的应用：光纤的熔接与测试</w:t>
      </w:r>
      <w:r>
        <w:rPr>
          <w:rFonts w:ascii="Times New Roman" w:hAnsi="Times New Roman" w:cs="Times New Roman"/>
          <w:color w:val="000000"/>
          <w:sz w:val="24"/>
        </w:rPr>
        <w:tab/>
      </w:r>
      <w:r>
        <w:rPr>
          <w:rFonts w:ascii="Times New Roman" w:hAnsi="Times New Roman" w:cs="Times New Roman"/>
          <w:color w:val="000000"/>
          <w:sz w:val="24"/>
        </w:rPr>
        <w:t>学会光纤的熔接和测试，并能对自己熔接的线路测出合格的链路光衰。</w:t>
      </w:r>
    </w:p>
    <w:p w:rsidR="002237EC" w:rsidRDefault="002237EC" w:rsidP="00C56504">
      <w:pPr>
        <w:pStyle w:val="11"/>
        <w:spacing w:line="336" w:lineRule="auto"/>
        <w:ind w:left="480" w:firstLineChars="0" w:firstLine="0"/>
        <w:rPr>
          <w:rFonts w:ascii="Times New Roman" w:hAnsi="Times New Roman" w:cs="Times New Roman"/>
          <w:color w:val="000000"/>
          <w:sz w:val="24"/>
        </w:rPr>
      </w:pPr>
      <w:r>
        <w:rPr>
          <w:rFonts w:ascii="Times New Roman" w:hAnsi="Times New Roman" w:cs="Times New Roman" w:hint="eastAsia"/>
          <w:color w:val="000000"/>
          <w:sz w:val="24"/>
        </w:rPr>
        <w:t>5.</w:t>
      </w:r>
      <w:r>
        <w:rPr>
          <w:rFonts w:ascii="Times New Roman" w:hAnsi="Times New Roman" w:cs="Times New Roman"/>
          <w:color w:val="000000"/>
          <w:sz w:val="24"/>
        </w:rPr>
        <w:t>FTTH</w:t>
      </w:r>
      <w:r>
        <w:rPr>
          <w:rFonts w:ascii="Times New Roman" w:hAnsi="Times New Roman" w:cs="Times New Roman"/>
          <w:color w:val="000000"/>
          <w:sz w:val="24"/>
        </w:rPr>
        <w:t>网搭建和测试（</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pStyle w:val="11"/>
        <w:spacing w:line="336" w:lineRule="auto"/>
        <w:ind w:firstLine="480"/>
        <w:rPr>
          <w:rFonts w:ascii="Times New Roman" w:hAnsi="Times New Roman" w:cs="Times New Roman"/>
          <w:color w:val="000000"/>
          <w:sz w:val="24"/>
        </w:rPr>
      </w:pPr>
      <w:r>
        <w:rPr>
          <w:rFonts w:ascii="Times New Roman" w:hAnsi="Times New Roman" w:cs="Times New Roman"/>
          <w:color w:val="000000"/>
          <w:sz w:val="24"/>
        </w:rPr>
        <w:t>FTTH</w:t>
      </w:r>
      <w:r>
        <w:rPr>
          <w:rFonts w:ascii="Times New Roman" w:hAnsi="Times New Roman" w:cs="Times New Roman"/>
          <w:color w:val="000000"/>
          <w:sz w:val="24"/>
        </w:rPr>
        <w:t>网络的基本结构</w:t>
      </w:r>
      <w:r>
        <w:rPr>
          <w:rFonts w:ascii="Times New Roman" w:hAnsi="Times New Roman" w:cs="Times New Roman"/>
          <w:color w:val="000000"/>
          <w:sz w:val="24"/>
        </w:rPr>
        <w:tab/>
      </w:r>
      <w:r>
        <w:rPr>
          <w:rFonts w:ascii="Times New Roman" w:hAnsi="Times New Roman" w:cs="Times New Roman"/>
          <w:color w:val="000000"/>
          <w:sz w:val="24"/>
        </w:rPr>
        <w:t>掌握</w:t>
      </w:r>
      <w:r>
        <w:rPr>
          <w:rFonts w:ascii="Times New Roman" w:hAnsi="Times New Roman" w:cs="Times New Roman"/>
          <w:color w:val="000000"/>
          <w:sz w:val="24"/>
        </w:rPr>
        <w:t>FTTH</w:t>
      </w:r>
      <w:r>
        <w:rPr>
          <w:rFonts w:ascii="Times New Roman" w:hAnsi="Times New Roman" w:cs="Times New Roman"/>
          <w:color w:val="000000"/>
          <w:sz w:val="24"/>
        </w:rPr>
        <w:t>网络的基本结构。了解分光器、光交接箱、</w:t>
      </w:r>
      <w:r>
        <w:rPr>
          <w:rFonts w:ascii="Times New Roman" w:hAnsi="Times New Roman" w:cs="Times New Roman"/>
          <w:color w:val="000000"/>
          <w:sz w:val="24"/>
        </w:rPr>
        <w:t>OLT</w:t>
      </w:r>
      <w:r>
        <w:rPr>
          <w:rFonts w:ascii="Times New Roman" w:hAnsi="Times New Roman" w:cs="Times New Roman"/>
          <w:color w:val="000000"/>
          <w:sz w:val="24"/>
        </w:rPr>
        <w:t>设备的基本设备的作用和性能，搭建</w:t>
      </w:r>
      <w:r>
        <w:rPr>
          <w:rFonts w:ascii="Times New Roman" w:hAnsi="Times New Roman" w:cs="Times New Roman"/>
          <w:color w:val="000000"/>
          <w:sz w:val="24"/>
        </w:rPr>
        <w:t>1</w:t>
      </w:r>
      <w:r>
        <w:rPr>
          <w:rFonts w:ascii="Times New Roman" w:hAnsi="Times New Roman" w:cs="Times New Roman"/>
          <w:color w:val="000000"/>
          <w:sz w:val="24"/>
        </w:rPr>
        <w:t>个用户级的</w:t>
      </w:r>
      <w:r>
        <w:rPr>
          <w:rFonts w:ascii="Times New Roman" w:hAnsi="Times New Roman" w:cs="Times New Roman"/>
          <w:color w:val="000000"/>
          <w:sz w:val="24"/>
        </w:rPr>
        <w:t>FTTH</w:t>
      </w:r>
      <w:r>
        <w:rPr>
          <w:rFonts w:ascii="Times New Roman" w:hAnsi="Times New Roman" w:cs="Times New Roman"/>
          <w:color w:val="000000"/>
          <w:sz w:val="24"/>
        </w:rPr>
        <w:t>链路，掌握</w:t>
      </w:r>
      <w:r>
        <w:rPr>
          <w:rFonts w:ascii="Times New Roman" w:hAnsi="Times New Roman" w:cs="Times New Roman"/>
          <w:color w:val="000000"/>
          <w:sz w:val="24"/>
        </w:rPr>
        <w:t>FTTH</w:t>
      </w:r>
      <w:r>
        <w:rPr>
          <w:rFonts w:ascii="Times New Roman" w:hAnsi="Times New Roman" w:cs="Times New Roman"/>
          <w:color w:val="000000"/>
          <w:sz w:val="24"/>
        </w:rPr>
        <w:t>的施工标准。</w:t>
      </w:r>
    </w:p>
    <w:p w:rsidR="002237EC" w:rsidRDefault="002237EC" w:rsidP="00C56504">
      <w:pPr>
        <w:pStyle w:val="11"/>
        <w:spacing w:line="336" w:lineRule="auto"/>
        <w:ind w:firstLine="480"/>
        <w:rPr>
          <w:rFonts w:ascii="Times New Roman" w:hAnsi="Times New Roman" w:cs="Times New Roman"/>
          <w:color w:val="000000"/>
          <w:sz w:val="24"/>
        </w:rPr>
      </w:pPr>
      <w:r>
        <w:rPr>
          <w:rFonts w:ascii="Times New Roman" w:hAnsi="Times New Roman" w:cs="Times New Roman" w:hint="eastAsia"/>
          <w:color w:val="000000"/>
          <w:sz w:val="24"/>
        </w:rPr>
        <w:t>6.</w:t>
      </w:r>
      <w:r>
        <w:rPr>
          <w:rFonts w:ascii="Times New Roman" w:hAnsi="Times New Roman" w:cs="Times New Roman"/>
          <w:color w:val="000000"/>
          <w:sz w:val="24"/>
        </w:rPr>
        <w:t>综合布线光纤和双绞线等训练（</w:t>
      </w:r>
      <w:r>
        <w:rPr>
          <w:rFonts w:ascii="Times New Roman" w:hAnsi="Times New Roman" w:cs="Times New Roman"/>
          <w:color w:val="000000"/>
          <w:sz w:val="24"/>
        </w:rPr>
        <w:t>4</w:t>
      </w:r>
      <w:r>
        <w:rPr>
          <w:rFonts w:ascii="Times New Roman" w:hAnsi="Times New Roman" w:cs="Times New Roman"/>
          <w:color w:val="000000"/>
          <w:sz w:val="24"/>
        </w:rPr>
        <w:t>学时）</w:t>
      </w:r>
    </w:p>
    <w:p w:rsidR="002237EC" w:rsidRDefault="002237EC" w:rsidP="00C56504">
      <w:pPr>
        <w:pStyle w:val="11"/>
        <w:spacing w:line="336" w:lineRule="auto"/>
        <w:ind w:firstLine="480"/>
        <w:rPr>
          <w:rFonts w:ascii="Times New Roman" w:hAnsi="Times New Roman" w:cs="Times New Roman"/>
          <w:color w:val="000000"/>
          <w:sz w:val="24"/>
        </w:rPr>
      </w:pPr>
      <w:r>
        <w:rPr>
          <w:rFonts w:ascii="Times New Roman" w:hAnsi="Times New Roman" w:cs="Times New Roman"/>
          <w:color w:val="000000"/>
          <w:sz w:val="24"/>
        </w:rPr>
        <w:t>配线架、桥架、弱电间和外管网施工标准，熟悉各个线路施工现场的操作方法和技术。</w:t>
      </w:r>
    </w:p>
    <w:p w:rsidR="002237EC" w:rsidRDefault="002237EC" w:rsidP="00C56504">
      <w:pPr>
        <w:spacing w:line="336" w:lineRule="auto"/>
        <w:rPr>
          <w:rFonts w:ascii="Times New Roman" w:hAnsi="Times New Roman" w:cs="Times New Roman"/>
          <w:b/>
          <w:color w:val="000000"/>
          <w:sz w:val="24"/>
        </w:rPr>
      </w:pPr>
      <w:r>
        <w:rPr>
          <w:rFonts w:ascii="Times New Roman" w:hAnsi="Times New Roman" w:cs="Times New Roman"/>
          <w:b/>
          <w:color w:val="000000"/>
          <w:sz w:val="24"/>
        </w:rPr>
        <w:t>四、教材及主要参考书</w:t>
      </w:r>
    </w:p>
    <w:p w:rsidR="002237EC" w:rsidRDefault="002237EC" w:rsidP="00C56504">
      <w:pPr>
        <w:spacing w:line="360" w:lineRule="auto"/>
        <w:ind w:leftChars="200" w:left="420"/>
        <w:rPr>
          <w:rFonts w:ascii="Times New Roman" w:hAnsi="Times New Roman" w:cs="Times New Roman"/>
          <w:color w:val="000000"/>
          <w:sz w:val="24"/>
        </w:rPr>
      </w:pPr>
      <w:r>
        <w:rPr>
          <w:rFonts w:ascii="Times New Roman" w:hAnsi="Times New Roman" w:cs="Times New Roman"/>
          <w:color w:val="000000"/>
          <w:sz w:val="24"/>
        </w:rPr>
        <w:t xml:space="preserve">[1] </w:t>
      </w:r>
      <w:r>
        <w:rPr>
          <w:rFonts w:ascii="Times New Roman" w:hAnsi="Times New Roman" w:cs="Times New Roman"/>
          <w:color w:val="000000"/>
          <w:sz w:val="24"/>
        </w:rPr>
        <w:t>杨陟卓编</w:t>
      </w:r>
      <w:r>
        <w:rPr>
          <w:rFonts w:ascii="Times New Roman" w:hAnsi="Times New Roman" w:cs="Times New Roman"/>
          <w:color w:val="000000"/>
          <w:sz w:val="24"/>
        </w:rPr>
        <w:t xml:space="preserve">. </w:t>
      </w:r>
      <w:r>
        <w:rPr>
          <w:rFonts w:ascii="Times New Roman" w:hAnsi="Times New Roman" w:cs="Times New Roman"/>
          <w:color w:val="000000"/>
          <w:sz w:val="24"/>
        </w:rPr>
        <w:t>网络工程设计与系统集成</w:t>
      </w:r>
      <w:r>
        <w:rPr>
          <w:rFonts w:ascii="Times New Roman" w:hAnsi="Times New Roman" w:cs="Times New Roman"/>
          <w:color w:val="000000"/>
          <w:sz w:val="24"/>
        </w:rPr>
        <w:t>(</w:t>
      </w:r>
      <w:r>
        <w:rPr>
          <w:rFonts w:ascii="Times New Roman" w:hAnsi="Times New Roman" w:cs="Times New Roman"/>
          <w:color w:val="000000"/>
          <w:sz w:val="24"/>
        </w:rPr>
        <w:t>第</w:t>
      </w:r>
      <w:r>
        <w:rPr>
          <w:rFonts w:ascii="Times New Roman" w:hAnsi="Times New Roman" w:cs="Times New Roman"/>
          <w:color w:val="000000"/>
          <w:sz w:val="24"/>
        </w:rPr>
        <w:t>3</w:t>
      </w:r>
      <w:r>
        <w:rPr>
          <w:rFonts w:ascii="Times New Roman" w:hAnsi="Times New Roman" w:cs="Times New Roman"/>
          <w:color w:val="000000"/>
          <w:sz w:val="24"/>
        </w:rPr>
        <w:t>版</w:t>
      </w:r>
      <w:r>
        <w:rPr>
          <w:rFonts w:ascii="Times New Roman" w:hAnsi="Times New Roman" w:cs="Times New Roman"/>
          <w:color w:val="000000"/>
          <w:sz w:val="24"/>
        </w:rPr>
        <w:t>)(“</w:t>
      </w:r>
      <w:r>
        <w:rPr>
          <w:rFonts w:ascii="Times New Roman" w:hAnsi="Times New Roman" w:cs="Times New Roman"/>
          <w:color w:val="000000"/>
          <w:sz w:val="24"/>
        </w:rPr>
        <w:t>十二五</w:t>
      </w:r>
      <w:r>
        <w:rPr>
          <w:rFonts w:ascii="Times New Roman" w:hAnsi="Times New Roman" w:cs="Times New Roman"/>
          <w:color w:val="000000"/>
          <w:sz w:val="24"/>
        </w:rPr>
        <w:t>”</w:t>
      </w:r>
      <w:r>
        <w:rPr>
          <w:rFonts w:ascii="Times New Roman" w:hAnsi="Times New Roman" w:cs="Times New Roman"/>
          <w:color w:val="000000"/>
          <w:sz w:val="24"/>
        </w:rPr>
        <w:t>普通高等教育本科国家级规划教材</w:t>
      </w:r>
      <w:r>
        <w:rPr>
          <w:rFonts w:ascii="Times New Roman" w:hAnsi="Times New Roman" w:cs="Times New Roman"/>
          <w:color w:val="000000"/>
          <w:sz w:val="24"/>
        </w:rPr>
        <w:t xml:space="preserve">. </w:t>
      </w:r>
      <w:r>
        <w:rPr>
          <w:rFonts w:ascii="Times New Roman" w:hAnsi="Times New Roman" w:cs="Times New Roman"/>
          <w:color w:val="000000"/>
          <w:sz w:val="24"/>
        </w:rPr>
        <w:t>北京</w:t>
      </w:r>
      <w:r>
        <w:rPr>
          <w:rFonts w:ascii="Times New Roman" w:hAnsi="Times New Roman" w:cs="Times New Roman"/>
          <w:color w:val="000000"/>
          <w:sz w:val="24"/>
        </w:rPr>
        <w:t xml:space="preserve">: </w:t>
      </w:r>
      <w:r>
        <w:rPr>
          <w:rFonts w:ascii="Times New Roman" w:hAnsi="Times New Roman" w:cs="Times New Roman"/>
          <w:color w:val="000000"/>
          <w:sz w:val="24"/>
        </w:rPr>
        <w:t>人民邮电出版社</w:t>
      </w:r>
      <w:r>
        <w:rPr>
          <w:rFonts w:ascii="Times New Roman" w:hAnsi="Times New Roman" w:cs="Times New Roman"/>
          <w:color w:val="000000"/>
          <w:sz w:val="24"/>
        </w:rPr>
        <w:t>, 2014</w:t>
      </w:r>
    </w:p>
    <w:p w:rsidR="002237EC" w:rsidRDefault="002237EC" w:rsidP="00C56504">
      <w:pPr>
        <w:spacing w:line="360" w:lineRule="auto"/>
        <w:ind w:leftChars="200" w:left="420"/>
        <w:rPr>
          <w:rFonts w:ascii="Times New Roman" w:hAnsi="Times New Roman" w:cs="Times New Roman"/>
          <w:b/>
          <w:color w:val="000000"/>
          <w:sz w:val="24"/>
        </w:rPr>
      </w:pPr>
      <w:r>
        <w:rPr>
          <w:rFonts w:ascii="Times New Roman" w:hAnsi="Times New Roman" w:cs="Times New Roman"/>
          <w:color w:val="000000"/>
          <w:sz w:val="24"/>
        </w:rPr>
        <w:t xml:space="preserve">[2] </w:t>
      </w:r>
      <w:r>
        <w:rPr>
          <w:rFonts w:ascii="Times New Roman" w:hAnsi="Times New Roman" w:cs="Times New Roman"/>
          <w:color w:val="000000"/>
          <w:sz w:val="24"/>
        </w:rPr>
        <w:t>黎连业编</w:t>
      </w:r>
      <w:r>
        <w:rPr>
          <w:rFonts w:ascii="Times New Roman" w:hAnsi="Times New Roman" w:cs="Times New Roman"/>
          <w:color w:val="000000"/>
          <w:sz w:val="24"/>
        </w:rPr>
        <w:t xml:space="preserve">. </w:t>
      </w:r>
      <w:r>
        <w:rPr>
          <w:rFonts w:ascii="Times New Roman" w:hAnsi="Times New Roman" w:cs="Times New Roman"/>
          <w:color w:val="000000"/>
          <w:sz w:val="24"/>
        </w:rPr>
        <w:t>网络综合布线系统与施工技术</w:t>
      </w:r>
      <w:r>
        <w:rPr>
          <w:rFonts w:ascii="Times New Roman" w:hAnsi="Times New Roman" w:cs="Times New Roman"/>
          <w:color w:val="000000"/>
          <w:sz w:val="24"/>
        </w:rPr>
        <w:t xml:space="preserve">. </w:t>
      </w:r>
      <w:r>
        <w:rPr>
          <w:rFonts w:ascii="Times New Roman" w:hAnsi="Times New Roman" w:cs="Times New Roman"/>
          <w:color w:val="000000"/>
          <w:sz w:val="24"/>
        </w:rPr>
        <w:t>北京</w:t>
      </w:r>
      <w:r>
        <w:rPr>
          <w:rFonts w:ascii="Times New Roman" w:hAnsi="Times New Roman" w:cs="Times New Roman"/>
          <w:color w:val="000000"/>
          <w:sz w:val="24"/>
        </w:rPr>
        <w:t xml:space="preserve">: </w:t>
      </w:r>
      <w:r>
        <w:rPr>
          <w:rFonts w:ascii="Times New Roman" w:hAnsi="Times New Roman" w:cs="Times New Roman"/>
          <w:color w:val="000000"/>
          <w:sz w:val="24"/>
        </w:rPr>
        <w:t>机械工业出版社</w:t>
      </w:r>
      <w:r>
        <w:rPr>
          <w:rFonts w:ascii="Times New Roman" w:hAnsi="Times New Roman" w:cs="Times New Roman"/>
          <w:color w:val="000000"/>
          <w:sz w:val="24"/>
        </w:rPr>
        <w:t>, 2011</w:t>
      </w:r>
    </w:p>
    <w:p w:rsidR="002237EC" w:rsidRDefault="002237EC" w:rsidP="00C56504">
      <w:pPr>
        <w:spacing w:line="300" w:lineRule="auto"/>
        <w:ind w:left="-1" w:right="1"/>
        <w:jc w:val="center"/>
        <w:rPr>
          <w:rFonts w:ascii="Times New Roman" w:hAnsi="Times New Roman" w:cs="Times New Roman"/>
          <w:b/>
          <w:color w:val="000000"/>
          <w:sz w:val="24"/>
        </w:rPr>
      </w:pPr>
      <w:r>
        <w:rPr>
          <w:rFonts w:ascii="Times New Roman" w:hAnsi="Times New Roman" w:cs="Times New Roman"/>
          <w:b/>
          <w:color w:val="000000"/>
          <w:sz w:val="24"/>
        </w:rPr>
        <w:t xml:space="preserve">                                             </w:t>
      </w:r>
      <w:r>
        <w:rPr>
          <w:rFonts w:ascii="Times New Roman" w:hAnsi="Times New Roman" w:cs="Times New Roman" w:hint="eastAsia"/>
          <w:b/>
          <w:color w:val="000000"/>
          <w:sz w:val="24"/>
        </w:rPr>
        <w:t xml:space="preserve"> </w:t>
      </w:r>
      <w:r>
        <w:rPr>
          <w:rFonts w:ascii="Times New Roman" w:hAnsi="Times New Roman" w:cs="Times New Roman"/>
          <w:b/>
          <w:color w:val="000000"/>
          <w:sz w:val="24"/>
        </w:rPr>
        <w:t>执笔人：武卫东</w:t>
      </w:r>
    </w:p>
    <w:p w:rsidR="002237EC" w:rsidRDefault="002237EC" w:rsidP="00C56504">
      <w:pPr>
        <w:spacing w:line="300" w:lineRule="auto"/>
        <w:ind w:right="360"/>
        <w:rPr>
          <w:rFonts w:ascii="Times New Roman" w:hAnsi="Times New Roman" w:cs="Times New Roman"/>
          <w:b/>
          <w:color w:val="000000"/>
          <w:sz w:val="24"/>
        </w:rPr>
      </w:pPr>
      <w:r>
        <w:rPr>
          <w:rFonts w:ascii="Times New Roman" w:hAnsi="Times New Roman" w:cs="Times New Roman"/>
          <w:b/>
          <w:color w:val="000000"/>
          <w:sz w:val="24"/>
        </w:rPr>
        <w:t xml:space="preserve">                                                    </w:t>
      </w:r>
      <w:r>
        <w:rPr>
          <w:rFonts w:ascii="Times New Roman" w:hAnsi="Times New Roman" w:cs="Times New Roman" w:hint="eastAsia"/>
          <w:b/>
          <w:color w:val="000000"/>
          <w:sz w:val="24"/>
        </w:rPr>
        <w:t xml:space="preserve">   </w:t>
      </w:r>
      <w:r>
        <w:rPr>
          <w:rFonts w:ascii="Times New Roman" w:hAnsi="Times New Roman" w:cs="Times New Roman"/>
          <w:b/>
          <w:color w:val="000000"/>
          <w:sz w:val="24"/>
        </w:rPr>
        <w:t>审定人：高利军</w:t>
      </w:r>
    </w:p>
    <w:p w:rsidR="002237EC" w:rsidRDefault="002237EC" w:rsidP="00C56504">
      <w:pPr>
        <w:spacing w:line="300" w:lineRule="auto"/>
        <w:ind w:right="1083" w:firstLine="5190"/>
        <w:jc w:val="right"/>
        <w:rPr>
          <w:rFonts w:ascii="Times New Roman" w:hAnsi="Times New Roman" w:cs="Times New Roman"/>
          <w:b/>
          <w:color w:val="000000"/>
          <w:sz w:val="24"/>
        </w:rPr>
      </w:pPr>
      <w:r>
        <w:rPr>
          <w:rFonts w:ascii="Times New Roman" w:hAnsi="Times New Roman" w:cs="Times New Roman"/>
          <w:b/>
          <w:color w:val="000000"/>
          <w:sz w:val="24"/>
        </w:rPr>
        <w:t>批准人：高利军</w:t>
      </w:r>
    </w:p>
    <w:p w:rsidR="002237EC" w:rsidRDefault="002237EC" w:rsidP="00C56504">
      <w:pPr>
        <w:spacing w:line="300" w:lineRule="auto"/>
        <w:ind w:right="960"/>
        <w:rPr>
          <w:rFonts w:ascii="Times New Roman" w:hAnsi="Times New Roman" w:cs="Times New Roman"/>
          <w:b/>
          <w:color w:val="000000"/>
          <w:sz w:val="24"/>
        </w:rPr>
      </w:pPr>
      <w:r>
        <w:rPr>
          <w:rFonts w:ascii="Times New Roman" w:hAnsi="Times New Roman" w:cs="Times New Roman"/>
          <w:b/>
          <w:color w:val="000000"/>
          <w:sz w:val="24"/>
        </w:rPr>
        <w:t xml:space="preserve">                                                     </w:t>
      </w:r>
      <w:r>
        <w:rPr>
          <w:rFonts w:ascii="Times New Roman" w:hAnsi="Times New Roman" w:cs="Times New Roman" w:hint="eastAsia"/>
          <w:b/>
          <w:color w:val="000000"/>
          <w:sz w:val="24"/>
        </w:rPr>
        <w:t xml:space="preserve"> </w:t>
      </w:r>
      <w:r>
        <w:rPr>
          <w:rFonts w:ascii="Times New Roman" w:hAnsi="Times New Roman" w:cs="Times New Roman"/>
          <w:b/>
          <w:color w:val="000000"/>
          <w:sz w:val="24"/>
        </w:rPr>
        <w:t xml:space="preserve"> 2015</w:t>
      </w:r>
      <w:r>
        <w:rPr>
          <w:rFonts w:ascii="Times New Roman" w:hAnsi="Times New Roman" w:cs="Times New Roman"/>
          <w:b/>
          <w:color w:val="000000"/>
          <w:sz w:val="24"/>
        </w:rPr>
        <w:t>年</w:t>
      </w:r>
      <w:r>
        <w:rPr>
          <w:rFonts w:ascii="Times New Roman" w:hAnsi="Times New Roman" w:cs="Times New Roman"/>
          <w:b/>
          <w:color w:val="000000"/>
          <w:sz w:val="24"/>
        </w:rPr>
        <w:t>3</w:t>
      </w:r>
      <w:r w:rsidR="005F668E">
        <w:rPr>
          <w:rFonts w:ascii="Times New Roman" w:hAnsi="Times New Roman" w:cs="Times New Roman" w:hint="eastAsia"/>
          <w:b/>
          <w:color w:val="000000"/>
          <w:sz w:val="24"/>
        </w:rPr>
        <w:t>月</w:t>
      </w: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Pr="005F668E" w:rsidRDefault="005F668E" w:rsidP="005F668E">
      <w:pPr>
        <w:rPr>
          <w:rFonts w:cs="Times New Roman"/>
          <w:sz w:val="24"/>
        </w:rPr>
      </w:pPr>
    </w:p>
    <w:p w:rsidR="005F668E" w:rsidRDefault="005F668E" w:rsidP="005F668E">
      <w:pPr>
        <w:rPr>
          <w:rFonts w:ascii="Times New Roman" w:hAnsi="Times New Roman" w:cs="Times New Roman"/>
          <w:b/>
          <w:color w:val="000000"/>
          <w:sz w:val="24"/>
        </w:rPr>
      </w:pPr>
    </w:p>
    <w:p w:rsidR="005F668E" w:rsidRDefault="005F668E" w:rsidP="005F668E">
      <w:pPr>
        <w:rPr>
          <w:rFonts w:ascii="Times New Roman" w:hAnsi="Times New Roman" w:cs="Times New Roman"/>
          <w:b/>
          <w:color w:val="000000"/>
          <w:sz w:val="24"/>
        </w:rPr>
      </w:pPr>
    </w:p>
    <w:p w:rsidR="005F668E" w:rsidRPr="005F668E" w:rsidRDefault="005F668E" w:rsidP="005F668E">
      <w:pPr>
        <w:rPr>
          <w:rFonts w:cs="Times New Roman"/>
          <w:sz w:val="24"/>
        </w:rPr>
        <w:sectPr w:rsidR="005F668E" w:rsidRPr="005F668E" w:rsidSect="00AA47D5">
          <w:headerReference w:type="default" r:id="rId28"/>
          <w:pgSz w:w="11906" w:h="16838"/>
          <w:pgMar w:top="1418" w:right="1418" w:bottom="1418" w:left="1247" w:header="851" w:footer="992" w:gutter="0"/>
          <w:cols w:space="425"/>
          <w:docGrid w:type="lines" w:linePitch="312"/>
        </w:sectPr>
      </w:pPr>
    </w:p>
    <w:p w:rsidR="002237EC" w:rsidRPr="008C2A56" w:rsidRDefault="002237EC" w:rsidP="00C56504">
      <w:pPr>
        <w:spacing w:line="300" w:lineRule="auto"/>
        <w:ind w:right="2165"/>
        <w:jc w:val="both"/>
        <w:rPr>
          <w:b/>
          <w:sz w:val="24"/>
        </w:rPr>
        <w:sectPr w:rsidR="002237EC" w:rsidRPr="008C2A56" w:rsidSect="00AA47D5">
          <w:pgSz w:w="11906" w:h="16838"/>
          <w:pgMar w:top="1418" w:right="1418" w:bottom="1418" w:left="1247" w:header="851" w:footer="992" w:gutter="0"/>
          <w:cols w:space="425"/>
          <w:docGrid w:type="lines" w:linePitch="312"/>
        </w:sectPr>
      </w:pPr>
    </w:p>
    <w:p w:rsidR="002237EC" w:rsidRPr="008C2A56" w:rsidRDefault="002237EC" w:rsidP="00C56504">
      <w:pPr>
        <w:spacing w:line="300" w:lineRule="auto"/>
        <w:ind w:right="1444"/>
        <w:jc w:val="both"/>
        <w:rPr>
          <w:rFonts w:cs="宋体"/>
          <w:b/>
          <w:sz w:val="24"/>
        </w:rPr>
        <w:sectPr w:rsidR="002237EC" w:rsidRPr="008C2A56" w:rsidSect="001B10F2">
          <w:type w:val="continuous"/>
          <w:pgSz w:w="11906" w:h="16838"/>
          <w:pgMar w:top="1418" w:right="1418" w:bottom="1418" w:left="1247" w:header="851" w:footer="992" w:gutter="0"/>
          <w:cols w:space="425"/>
          <w:docGrid w:type="lines" w:linePitch="312"/>
        </w:sectPr>
      </w:pPr>
    </w:p>
    <w:p w:rsidR="001657F7" w:rsidRDefault="001657F7" w:rsidP="00C56504">
      <w:pPr>
        <w:spacing w:line="360" w:lineRule="auto"/>
        <w:sectPr w:rsidR="001657F7">
          <w:footerReference w:type="even" r:id="rId29"/>
          <w:footerReference w:type="default" r:id="rId30"/>
          <w:pgSz w:w="11907" w:h="16840"/>
          <w:pgMar w:top="1418" w:right="1701" w:bottom="1418" w:left="1701" w:header="851" w:footer="992" w:gutter="0"/>
          <w:cols w:space="720"/>
          <w:docGrid w:type="lines" w:linePitch="312"/>
        </w:sectPr>
      </w:pPr>
    </w:p>
    <w:p w:rsidR="001657F7" w:rsidRDefault="001657F7" w:rsidP="00C56504">
      <w:pPr>
        <w:spacing w:line="360" w:lineRule="auto"/>
        <w:ind w:right="240"/>
        <w:sectPr w:rsidR="001657F7">
          <w:footerReference w:type="even" r:id="rId31"/>
          <w:footerReference w:type="default" r:id="rId32"/>
          <w:pgSz w:w="11907" w:h="16840"/>
          <w:pgMar w:top="1418" w:right="1701" w:bottom="1418" w:left="1701" w:header="851" w:footer="992" w:gutter="0"/>
          <w:cols w:space="720"/>
          <w:docGrid w:type="lines" w:linePitch="312"/>
        </w:sectPr>
      </w:pPr>
    </w:p>
    <w:p w:rsidR="001657F7" w:rsidRDefault="001657F7" w:rsidP="00C56504">
      <w:pPr>
        <w:spacing w:line="360" w:lineRule="auto"/>
        <w:sectPr w:rsidR="001657F7">
          <w:footerReference w:type="even" r:id="rId33"/>
          <w:footerReference w:type="default" r:id="rId34"/>
          <w:pgSz w:w="11907" w:h="16840"/>
          <w:pgMar w:top="1418" w:right="1701" w:bottom="1418" w:left="1701" w:header="851" w:footer="992" w:gutter="0"/>
          <w:cols w:space="720"/>
          <w:docGrid w:type="lines" w:linePitch="312"/>
        </w:sectPr>
      </w:pPr>
    </w:p>
    <w:p w:rsidR="007B0932" w:rsidRDefault="007B0932" w:rsidP="00C56504">
      <w:pPr>
        <w:spacing w:line="360" w:lineRule="auto"/>
        <w:jc w:val="both"/>
        <w:sectPr w:rsidR="007B0932">
          <w:headerReference w:type="default" r:id="rId35"/>
          <w:footerReference w:type="default" r:id="rId36"/>
          <w:pgSz w:w="11907" w:h="16840"/>
          <w:pgMar w:top="1418" w:right="1701" w:bottom="1418" w:left="1701" w:header="851" w:footer="992" w:gutter="0"/>
          <w:pgNumType w:start="1"/>
          <w:cols w:space="720"/>
          <w:docGrid w:type="lines" w:linePitch="312"/>
        </w:sectPr>
      </w:pPr>
    </w:p>
    <w:p w:rsidR="007B0932" w:rsidRDefault="007B0932" w:rsidP="00C56504">
      <w:pPr>
        <w:autoSpaceDE w:val="0"/>
        <w:autoSpaceDN w:val="0"/>
        <w:adjustRightInd w:val="0"/>
        <w:spacing w:line="360" w:lineRule="auto"/>
      </w:pPr>
    </w:p>
    <w:sectPr w:rsidR="007B0932" w:rsidSect="00712D7F">
      <w:headerReference w:type="default" r:id="rId37"/>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8A6" w:rsidRDefault="008458A6" w:rsidP="00712D7F">
      <w:r>
        <w:separator/>
      </w:r>
    </w:p>
  </w:endnote>
  <w:endnote w:type="continuationSeparator" w:id="0">
    <w:p w:rsidR="008458A6" w:rsidRDefault="008458A6" w:rsidP="00712D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imes nr">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宋体e眠副浡渀.">
    <w:altName w:val="宋体"/>
    <w:charset w:val="86"/>
    <w:family w:val="roman"/>
    <w:pitch w:val="default"/>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78B" w:rsidRDefault="00E9278B">
    <w:pPr>
      <w:pStyle w:val="af"/>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7F7" w:rsidRDefault="00C73100">
    <w:pPr>
      <w:pStyle w:val="af"/>
      <w:framePr w:wrap="around" w:vAnchor="text" w:hAnchor="margin" w:xAlign="right" w:y="1"/>
      <w:rPr>
        <w:rStyle w:val="af6"/>
      </w:rPr>
    </w:pPr>
    <w:r>
      <w:fldChar w:fldCharType="begin"/>
    </w:r>
    <w:r w:rsidR="001657F7">
      <w:rPr>
        <w:rStyle w:val="af6"/>
      </w:rPr>
      <w:instrText xml:space="preserve">PAGE  </w:instrText>
    </w:r>
    <w:r>
      <w:fldChar w:fldCharType="end"/>
    </w:r>
  </w:p>
  <w:p w:rsidR="001657F7" w:rsidRDefault="001657F7">
    <w:pPr>
      <w:pStyle w:val="af"/>
      <w:ind w:right="360"/>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7F7" w:rsidRDefault="001657F7">
    <w:pPr>
      <w:pStyle w:val="af"/>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932" w:rsidRDefault="007B0932">
    <w:pPr>
      <w:pStyle w:val="af"/>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932" w:rsidRDefault="007B0932">
    <w:pPr>
      <w:pStyle w:val="af"/>
      <w:ind w:right="45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7EC" w:rsidRDefault="002237EC">
    <w:pPr>
      <w:pStyle w:val="af"/>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17047"/>
      <w:docPartObj>
        <w:docPartGallery w:val="Page Numbers (Bottom of Page)"/>
        <w:docPartUnique/>
      </w:docPartObj>
    </w:sdtPr>
    <w:sdtContent>
      <w:p w:rsidR="005F668E" w:rsidRDefault="00C73100">
        <w:pPr>
          <w:pStyle w:val="af"/>
        </w:pPr>
      </w:p>
    </w:sdtContent>
  </w:sdt>
  <w:p w:rsidR="002237EC" w:rsidRDefault="002237EC">
    <w:pPr>
      <w:pStyle w:val="af"/>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7EC" w:rsidRDefault="002237EC">
    <w:pPr>
      <w:pStyle w:val="af"/>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7F7" w:rsidRDefault="00C73100">
    <w:pPr>
      <w:pStyle w:val="af"/>
      <w:framePr w:wrap="around" w:vAnchor="text" w:hAnchor="margin" w:xAlign="right" w:y="1"/>
      <w:rPr>
        <w:rStyle w:val="af6"/>
      </w:rPr>
    </w:pPr>
    <w:r>
      <w:fldChar w:fldCharType="begin"/>
    </w:r>
    <w:r w:rsidR="001657F7">
      <w:rPr>
        <w:rStyle w:val="af6"/>
      </w:rPr>
      <w:instrText xml:space="preserve">PAGE  </w:instrText>
    </w:r>
    <w:r>
      <w:fldChar w:fldCharType="end"/>
    </w:r>
  </w:p>
  <w:p w:rsidR="001657F7" w:rsidRDefault="001657F7">
    <w:pPr>
      <w:pStyle w:val="af"/>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7F7" w:rsidRDefault="00C73100">
    <w:pPr>
      <w:pStyle w:val="af"/>
      <w:ind w:right="360"/>
    </w:pPr>
    <w:r>
      <w:pict>
        <v:shapetype id="_x0000_t202" coordsize="21600,21600" o:spt="202" path="m,l,21600r21600,l21600,xe">
          <v:stroke joinstyle="miter"/>
          <v:path gradientshapeok="t" o:connecttype="rect"/>
        </v:shapetype>
        <v:shape id="文本框 4" o:spid="_x0000_s2053" type="#_x0000_t202" style="position:absolute;margin-left:0;margin-top:0;width:2in;height:2in;z-index:251665408;mso-wrap-style:none;mso-position-horizontal:center;mso-position-horizontal-relative:margin" filled="f" stroked="f">
          <v:fill o:detectmouseclick="t"/>
          <v:textbox style="mso-next-textbox:#文本框 4;mso-fit-shape-to-text:t" inset="0,0,0,0">
            <w:txbxContent>
              <w:p w:rsidR="001657F7" w:rsidRDefault="001657F7">
                <w:pPr>
                  <w:pStyle w:val="af"/>
                </w:pPr>
              </w:p>
            </w:txbxContent>
          </v:textbox>
          <w10:wrap anchorx="margin"/>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7F7" w:rsidRDefault="00C73100">
    <w:pPr>
      <w:pStyle w:val="af"/>
      <w:framePr w:wrap="around" w:vAnchor="text" w:hAnchor="margin" w:xAlign="right" w:y="1"/>
      <w:rPr>
        <w:rStyle w:val="af6"/>
      </w:rPr>
    </w:pPr>
    <w:r>
      <w:fldChar w:fldCharType="begin"/>
    </w:r>
    <w:r w:rsidR="001657F7">
      <w:rPr>
        <w:rStyle w:val="af6"/>
      </w:rPr>
      <w:instrText xml:space="preserve">PAGE  </w:instrText>
    </w:r>
    <w:r>
      <w:fldChar w:fldCharType="end"/>
    </w:r>
  </w:p>
  <w:p w:rsidR="001657F7" w:rsidRDefault="001657F7">
    <w:pPr>
      <w:pStyle w:val="af"/>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7F7" w:rsidRDefault="00C73100">
    <w:pPr>
      <w:pStyle w:val="af"/>
      <w:ind w:right="360"/>
    </w:pPr>
    <w:r>
      <w:pict>
        <v:shapetype id="_x0000_t202" coordsize="21600,21600" o:spt="202" path="m,l,21600r21600,l21600,xe">
          <v:stroke joinstyle="miter"/>
          <v:path gradientshapeok="t" o:connecttype="rect"/>
        </v:shapetype>
        <v:shape id="文本框 6" o:spid="_x0000_s2052" type="#_x0000_t202" style="position:absolute;margin-left:0;margin-top:0;width:2in;height:2in;z-index:251663360;mso-wrap-style:none;mso-position-horizontal:center;mso-position-horizontal-relative:margin" filled="f" stroked="f">
          <v:fill o:detectmouseclick="t"/>
          <v:textbox style="mso-fit-shape-to-text:t" inset="0,0,0,0">
            <w:txbxContent>
              <w:p w:rsidR="001657F7" w:rsidRDefault="001657F7">
                <w:pPr>
                  <w:pStyle w:val="af"/>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8A6" w:rsidRDefault="008458A6" w:rsidP="00712D7F">
      <w:r>
        <w:separator/>
      </w:r>
    </w:p>
  </w:footnote>
  <w:footnote w:type="continuationSeparator" w:id="0">
    <w:p w:rsidR="008458A6" w:rsidRDefault="008458A6" w:rsidP="00712D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932" w:rsidRDefault="007B0932">
    <w:pPr>
      <w:pStyle w:val="af0"/>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932" w:rsidRDefault="007B0932">
    <w:pPr>
      <w:pStyle w:val="af0"/>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7EC" w:rsidRDefault="002237EC">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7EC" w:rsidRDefault="002237EC">
    <w:pPr>
      <w:pStyle w:val="af0"/>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7EC" w:rsidRDefault="002237EC">
    <w:pPr>
      <w:pStyle w:val="af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7EC" w:rsidRDefault="002237EC" w:rsidP="005D5061">
    <w:pPr>
      <w:pStyle w:val="af0"/>
      <w:pBdr>
        <w:bottom w:val="none" w:sz="0" w:space="0" w:color="auto"/>
      </w:pBdr>
    </w:pPr>
  </w:p>
  <w:p w:rsidR="002237EC" w:rsidRDefault="002237E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932" w:rsidRDefault="007B0932">
    <w:pPr>
      <w:pStyle w:val="af0"/>
      <w:jc w:val="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932" w:rsidRDefault="007B0932">
    <w:pPr>
      <w:pStyle w:val="af0"/>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87637B"/>
    <w:multiLevelType w:val="singleLevel"/>
    <w:tmpl w:val="8187637B"/>
    <w:lvl w:ilvl="0">
      <w:start w:val="1"/>
      <w:numFmt w:val="decimalEnclosedCircleChinese"/>
      <w:suff w:val="nothing"/>
      <w:lvlText w:val="%1　"/>
      <w:lvlJc w:val="left"/>
      <w:pPr>
        <w:ind w:left="0" w:firstLine="400"/>
      </w:pPr>
      <w:rPr>
        <w:rFonts w:hint="eastAsia"/>
      </w:rPr>
    </w:lvl>
  </w:abstractNum>
  <w:abstractNum w:abstractNumId="1">
    <w:nsid w:val="84A4532B"/>
    <w:multiLevelType w:val="singleLevel"/>
    <w:tmpl w:val="84A4532B"/>
    <w:lvl w:ilvl="0">
      <w:start w:val="1"/>
      <w:numFmt w:val="decimalEnclosedCircleChinese"/>
      <w:suff w:val="nothing"/>
      <w:lvlText w:val="%1　"/>
      <w:lvlJc w:val="left"/>
      <w:pPr>
        <w:ind w:left="0" w:firstLine="400"/>
      </w:pPr>
      <w:rPr>
        <w:rFonts w:hint="eastAsia"/>
      </w:rPr>
    </w:lvl>
  </w:abstractNum>
  <w:abstractNum w:abstractNumId="2">
    <w:nsid w:val="88DA2C77"/>
    <w:multiLevelType w:val="singleLevel"/>
    <w:tmpl w:val="88DA2C77"/>
    <w:lvl w:ilvl="0">
      <w:start w:val="1"/>
      <w:numFmt w:val="decimalEnclosedCircleChinese"/>
      <w:suff w:val="nothing"/>
      <w:lvlText w:val="%1　"/>
      <w:lvlJc w:val="left"/>
      <w:pPr>
        <w:ind w:left="0" w:firstLine="400"/>
      </w:pPr>
      <w:rPr>
        <w:rFonts w:hint="eastAsia"/>
      </w:rPr>
    </w:lvl>
  </w:abstractNum>
  <w:abstractNum w:abstractNumId="3">
    <w:nsid w:val="8B745C3A"/>
    <w:multiLevelType w:val="singleLevel"/>
    <w:tmpl w:val="8B745C3A"/>
    <w:lvl w:ilvl="0">
      <w:start w:val="1"/>
      <w:numFmt w:val="decimalEnclosedCircleChinese"/>
      <w:suff w:val="nothing"/>
      <w:lvlText w:val="%1　"/>
      <w:lvlJc w:val="left"/>
      <w:pPr>
        <w:ind w:left="0" w:firstLine="400"/>
      </w:pPr>
      <w:rPr>
        <w:rFonts w:hint="eastAsia"/>
      </w:rPr>
    </w:lvl>
  </w:abstractNum>
  <w:abstractNum w:abstractNumId="4">
    <w:nsid w:val="9D7F9D47"/>
    <w:multiLevelType w:val="singleLevel"/>
    <w:tmpl w:val="9D7F9D47"/>
    <w:lvl w:ilvl="0">
      <w:start w:val="1"/>
      <w:numFmt w:val="decimalEnclosedCircleChinese"/>
      <w:suff w:val="nothing"/>
      <w:lvlText w:val="%1　"/>
      <w:lvlJc w:val="left"/>
      <w:pPr>
        <w:ind w:left="0" w:firstLine="400"/>
      </w:pPr>
      <w:rPr>
        <w:rFonts w:hint="eastAsia"/>
      </w:rPr>
    </w:lvl>
  </w:abstractNum>
  <w:abstractNum w:abstractNumId="5">
    <w:nsid w:val="A2097651"/>
    <w:multiLevelType w:val="singleLevel"/>
    <w:tmpl w:val="A2097651"/>
    <w:lvl w:ilvl="0">
      <w:start w:val="1"/>
      <w:numFmt w:val="decimalEnclosedCircleChinese"/>
      <w:suff w:val="nothing"/>
      <w:lvlText w:val="%1　"/>
      <w:lvlJc w:val="left"/>
      <w:pPr>
        <w:ind w:left="0" w:firstLine="400"/>
      </w:pPr>
      <w:rPr>
        <w:rFonts w:hint="eastAsia"/>
      </w:rPr>
    </w:lvl>
  </w:abstractNum>
  <w:abstractNum w:abstractNumId="6">
    <w:nsid w:val="A5831A4D"/>
    <w:multiLevelType w:val="singleLevel"/>
    <w:tmpl w:val="A5831A4D"/>
    <w:lvl w:ilvl="0">
      <w:start w:val="8"/>
      <w:numFmt w:val="decimal"/>
      <w:lvlText w:val="%1."/>
      <w:lvlJc w:val="left"/>
      <w:pPr>
        <w:tabs>
          <w:tab w:val="num" w:pos="312"/>
        </w:tabs>
      </w:pPr>
    </w:lvl>
  </w:abstractNum>
  <w:abstractNum w:abstractNumId="7">
    <w:nsid w:val="B946FEC1"/>
    <w:multiLevelType w:val="singleLevel"/>
    <w:tmpl w:val="B946FEC1"/>
    <w:lvl w:ilvl="0">
      <w:start w:val="1"/>
      <w:numFmt w:val="decimalEnclosedCircleChinese"/>
      <w:suff w:val="nothing"/>
      <w:lvlText w:val="%1　"/>
      <w:lvlJc w:val="left"/>
      <w:pPr>
        <w:ind w:left="0" w:firstLine="400"/>
      </w:pPr>
      <w:rPr>
        <w:rFonts w:hint="eastAsia"/>
      </w:rPr>
    </w:lvl>
  </w:abstractNum>
  <w:abstractNum w:abstractNumId="8">
    <w:nsid w:val="C7F68832"/>
    <w:multiLevelType w:val="singleLevel"/>
    <w:tmpl w:val="C7F68832"/>
    <w:lvl w:ilvl="0">
      <w:start w:val="1"/>
      <w:numFmt w:val="decimalEnclosedCircleChinese"/>
      <w:suff w:val="nothing"/>
      <w:lvlText w:val="%1　"/>
      <w:lvlJc w:val="left"/>
      <w:pPr>
        <w:ind w:left="0" w:firstLine="400"/>
      </w:pPr>
      <w:rPr>
        <w:rFonts w:hint="eastAsia"/>
      </w:rPr>
    </w:lvl>
  </w:abstractNum>
  <w:abstractNum w:abstractNumId="9">
    <w:nsid w:val="EFAE6360"/>
    <w:multiLevelType w:val="singleLevel"/>
    <w:tmpl w:val="EFAE6360"/>
    <w:lvl w:ilvl="0">
      <w:start w:val="1"/>
      <w:numFmt w:val="decimalEnclosedCircleChinese"/>
      <w:suff w:val="nothing"/>
      <w:lvlText w:val="%1　"/>
      <w:lvlJc w:val="left"/>
      <w:pPr>
        <w:ind w:left="0" w:firstLine="400"/>
      </w:pPr>
      <w:rPr>
        <w:rFonts w:hint="eastAsia"/>
      </w:rPr>
    </w:lvl>
  </w:abstractNum>
  <w:abstractNum w:abstractNumId="10">
    <w:nsid w:val="F0B96301"/>
    <w:multiLevelType w:val="singleLevel"/>
    <w:tmpl w:val="F0B96301"/>
    <w:lvl w:ilvl="0">
      <w:start w:val="1"/>
      <w:numFmt w:val="decimalEnclosedCircleChinese"/>
      <w:suff w:val="nothing"/>
      <w:lvlText w:val="%1　"/>
      <w:lvlJc w:val="left"/>
      <w:pPr>
        <w:ind w:left="0" w:firstLine="400"/>
      </w:pPr>
      <w:rPr>
        <w:rFonts w:hint="eastAsia"/>
      </w:rPr>
    </w:lvl>
  </w:abstractNum>
  <w:abstractNum w:abstractNumId="11">
    <w:nsid w:val="F167F19A"/>
    <w:multiLevelType w:val="singleLevel"/>
    <w:tmpl w:val="F167F19A"/>
    <w:lvl w:ilvl="0">
      <w:start w:val="1"/>
      <w:numFmt w:val="decimalEnclosedCircleChinese"/>
      <w:suff w:val="nothing"/>
      <w:lvlText w:val="%1　"/>
      <w:lvlJc w:val="left"/>
      <w:pPr>
        <w:ind w:left="0" w:firstLine="400"/>
      </w:pPr>
      <w:rPr>
        <w:rFonts w:hint="eastAsia"/>
      </w:rPr>
    </w:lvl>
  </w:abstractNum>
  <w:abstractNum w:abstractNumId="12">
    <w:nsid w:val="F5EA1F1C"/>
    <w:multiLevelType w:val="singleLevel"/>
    <w:tmpl w:val="F5EA1F1C"/>
    <w:lvl w:ilvl="0">
      <w:start w:val="1"/>
      <w:numFmt w:val="decimalEnclosedCircleChinese"/>
      <w:suff w:val="nothing"/>
      <w:lvlText w:val="%1　"/>
      <w:lvlJc w:val="left"/>
      <w:pPr>
        <w:ind w:left="0" w:firstLine="400"/>
      </w:pPr>
      <w:rPr>
        <w:rFonts w:hint="eastAsia"/>
      </w:rPr>
    </w:lvl>
  </w:abstractNum>
  <w:abstractNum w:abstractNumId="13">
    <w:nsid w:val="FC1EBFDF"/>
    <w:multiLevelType w:val="singleLevel"/>
    <w:tmpl w:val="FC1EBFDF"/>
    <w:lvl w:ilvl="0">
      <w:start w:val="1"/>
      <w:numFmt w:val="decimalEnclosedCircleChinese"/>
      <w:suff w:val="nothing"/>
      <w:lvlText w:val="%1　"/>
      <w:lvlJc w:val="left"/>
      <w:pPr>
        <w:ind w:left="0" w:firstLine="400"/>
      </w:pPr>
      <w:rPr>
        <w:rFonts w:hint="eastAsia"/>
      </w:rPr>
    </w:lvl>
  </w:abstractNum>
  <w:abstractNum w:abstractNumId="14">
    <w:nsid w:val="0006277B"/>
    <w:multiLevelType w:val="multilevel"/>
    <w:tmpl w:val="0006277B"/>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5">
    <w:nsid w:val="01C05FF3"/>
    <w:multiLevelType w:val="multilevel"/>
    <w:tmpl w:val="01C05FF3"/>
    <w:lvl w:ilvl="0">
      <w:start w:val="1"/>
      <w:numFmt w:val="decimalEnclosedCircle"/>
      <w:lvlText w:val="%1"/>
      <w:lvlJc w:val="left"/>
      <w:pPr>
        <w:tabs>
          <w:tab w:val="left" w:pos="1200"/>
        </w:tabs>
        <w:ind w:left="1200" w:hanging="360"/>
      </w:pPr>
      <w:rPr>
        <w:rFonts w:ascii="宋体" w:hAnsi="宋体" w:hint="eastAsia"/>
      </w:rPr>
    </w:lvl>
    <w:lvl w:ilvl="1">
      <w:start w:val="1"/>
      <w:numFmt w:val="lowerLetter"/>
      <w:lvlText w:val="%2)"/>
      <w:lvlJc w:val="left"/>
      <w:pPr>
        <w:tabs>
          <w:tab w:val="left" w:pos="960"/>
        </w:tabs>
        <w:ind w:left="960" w:hanging="420"/>
      </w:pPr>
    </w:lvl>
    <w:lvl w:ilvl="2">
      <w:start w:val="1"/>
      <w:numFmt w:val="decimalEnclosedCircle"/>
      <w:lvlText w:val="%3"/>
      <w:lvlJc w:val="left"/>
      <w:pPr>
        <w:tabs>
          <w:tab w:val="left" w:pos="1320"/>
        </w:tabs>
        <w:ind w:left="1320" w:hanging="360"/>
      </w:pPr>
      <w:rPr>
        <w:rFonts w:ascii="宋体" w:hAnsi="宋体" w:hint="eastAsia"/>
      </w:rPr>
    </w:lvl>
    <w:lvl w:ilvl="3">
      <w:start w:val="1"/>
      <w:numFmt w:val="decimal"/>
      <w:lvlText w:val="%4."/>
      <w:lvlJc w:val="left"/>
      <w:pPr>
        <w:tabs>
          <w:tab w:val="left" w:pos="1800"/>
        </w:tabs>
        <w:ind w:left="1800" w:hanging="420"/>
      </w:pPr>
    </w:lvl>
    <w:lvl w:ilvl="4">
      <w:start w:val="1"/>
      <w:numFmt w:val="lowerLetter"/>
      <w:lvlText w:val="%5)"/>
      <w:lvlJc w:val="left"/>
      <w:pPr>
        <w:tabs>
          <w:tab w:val="left" w:pos="2220"/>
        </w:tabs>
        <w:ind w:left="2220" w:hanging="420"/>
      </w:pPr>
    </w:lvl>
    <w:lvl w:ilvl="5">
      <w:start w:val="1"/>
      <w:numFmt w:val="lowerRoman"/>
      <w:lvlText w:val="%6."/>
      <w:lvlJc w:val="right"/>
      <w:pPr>
        <w:tabs>
          <w:tab w:val="left" w:pos="2640"/>
        </w:tabs>
        <w:ind w:left="2640" w:hanging="420"/>
      </w:pPr>
    </w:lvl>
    <w:lvl w:ilvl="6">
      <w:start w:val="1"/>
      <w:numFmt w:val="decimal"/>
      <w:lvlText w:val="%7."/>
      <w:lvlJc w:val="left"/>
      <w:pPr>
        <w:tabs>
          <w:tab w:val="left" w:pos="3060"/>
        </w:tabs>
        <w:ind w:left="3060" w:hanging="420"/>
      </w:pPr>
    </w:lvl>
    <w:lvl w:ilvl="7">
      <w:start w:val="1"/>
      <w:numFmt w:val="lowerLetter"/>
      <w:lvlText w:val="%8)"/>
      <w:lvlJc w:val="left"/>
      <w:pPr>
        <w:tabs>
          <w:tab w:val="left" w:pos="3480"/>
        </w:tabs>
        <w:ind w:left="3480" w:hanging="420"/>
      </w:pPr>
    </w:lvl>
    <w:lvl w:ilvl="8">
      <w:start w:val="1"/>
      <w:numFmt w:val="lowerRoman"/>
      <w:lvlText w:val="%9."/>
      <w:lvlJc w:val="right"/>
      <w:pPr>
        <w:tabs>
          <w:tab w:val="left" w:pos="3900"/>
        </w:tabs>
        <w:ind w:left="3900" w:hanging="420"/>
      </w:pPr>
    </w:lvl>
  </w:abstractNum>
  <w:abstractNum w:abstractNumId="16">
    <w:nsid w:val="02DA141A"/>
    <w:multiLevelType w:val="multilevel"/>
    <w:tmpl w:val="02DA141A"/>
    <w:lvl w:ilvl="0">
      <w:start w:val="1"/>
      <w:numFmt w:val="decimalEnclosedCircle"/>
      <w:lvlText w:val="%1"/>
      <w:lvlJc w:val="left"/>
      <w:pPr>
        <w:tabs>
          <w:tab w:val="left" w:pos="1200"/>
        </w:tabs>
        <w:ind w:left="1200" w:hanging="360"/>
      </w:pPr>
      <w:rPr>
        <w:rFonts w:ascii="宋体" w:hAnsi="宋体" w:hint="eastAsia"/>
      </w:rPr>
    </w:lvl>
    <w:lvl w:ilvl="1">
      <w:start w:val="1"/>
      <w:numFmt w:val="lowerLetter"/>
      <w:lvlText w:val="%2)"/>
      <w:lvlJc w:val="left"/>
      <w:pPr>
        <w:tabs>
          <w:tab w:val="left" w:pos="960"/>
        </w:tabs>
        <w:ind w:left="960" w:hanging="420"/>
      </w:pPr>
    </w:lvl>
    <w:lvl w:ilvl="2">
      <w:start w:val="1"/>
      <w:numFmt w:val="lowerRoman"/>
      <w:lvlText w:val="%3."/>
      <w:lvlJc w:val="right"/>
      <w:pPr>
        <w:tabs>
          <w:tab w:val="left" w:pos="1380"/>
        </w:tabs>
        <w:ind w:left="1380" w:hanging="420"/>
      </w:pPr>
    </w:lvl>
    <w:lvl w:ilvl="3">
      <w:start w:val="1"/>
      <w:numFmt w:val="decimal"/>
      <w:lvlText w:val="%4."/>
      <w:lvlJc w:val="left"/>
      <w:pPr>
        <w:tabs>
          <w:tab w:val="left" w:pos="1800"/>
        </w:tabs>
        <w:ind w:left="1800" w:hanging="420"/>
      </w:pPr>
    </w:lvl>
    <w:lvl w:ilvl="4">
      <w:start w:val="1"/>
      <w:numFmt w:val="lowerLetter"/>
      <w:lvlText w:val="%5)"/>
      <w:lvlJc w:val="left"/>
      <w:pPr>
        <w:tabs>
          <w:tab w:val="left" w:pos="2220"/>
        </w:tabs>
        <w:ind w:left="2220" w:hanging="420"/>
      </w:pPr>
    </w:lvl>
    <w:lvl w:ilvl="5">
      <w:start w:val="1"/>
      <w:numFmt w:val="lowerRoman"/>
      <w:lvlText w:val="%6."/>
      <w:lvlJc w:val="right"/>
      <w:pPr>
        <w:tabs>
          <w:tab w:val="left" w:pos="2640"/>
        </w:tabs>
        <w:ind w:left="2640" w:hanging="420"/>
      </w:pPr>
    </w:lvl>
    <w:lvl w:ilvl="6">
      <w:start w:val="1"/>
      <w:numFmt w:val="decimal"/>
      <w:lvlText w:val="%7."/>
      <w:lvlJc w:val="left"/>
      <w:pPr>
        <w:tabs>
          <w:tab w:val="left" w:pos="3060"/>
        </w:tabs>
        <w:ind w:left="3060" w:hanging="420"/>
      </w:pPr>
    </w:lvl>
    <w:lvl w:ilvl="7">
      <w:start w:val="1"/>
      <w:numFmt w:val="lowerLetter"/>
      <w:lvlText w:val="%8)"/>
      <w:lvlJc w:val="left"/>
      <w:pPr>
        <w:tabs>
          <w:tab w:val="left" w:pos="3480"/>
        </w:tabs>
        <w:ind w:left="3480" w:hanging="420"/>
      </w:pPr>
    </w:lvl>
    <w:lvl w:ilvl="8">
      <w:start w:val="1"/>
      <w:numFmt w:val="lowerRoman"/>
      <w:lvlText w:val="%9."/>
      <w:lvlJc w:val="right"/>
      <w:pPr>
        <w:tabs>
          <w:tab w:val="left" w:pos="3900"/>
        </w:tabs>
        <w:ind w:left="3900" w:hanging="420"/>
      </w:pPr>
    </w:lvl>
  </w:abstractNum>
  <w:abstractNum w:abstractNumId="17">
    <w:nsid w:val="05ED7ADA"/>
    <w:multiLevelType w:val="multilevel"/>
    <w:tmpl w:val="05ED7ADA"/>
    <w:lvl w:ilvl="0">
      <w:start w:val="1"/>
      <w:numFmt w:val="decimalEnclosedCircle"/>
      <w:lvlText w:val="%1"/>
      <w:lvlJc w:val="left"/>
      <w:pPr>
        <w:tabs>
          <w:tab w:val="left" w:pos="1200"/>
        </w:tabs>
        <w:ind w:left="1200" w:hanging="360"/>
      </w:pPr>
      <w:rPr>
        <w:rFonts w:cs="宋体" w:hint="eastAsia"/>
        <w:color w:val="auto"/>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18">
    <w:nsid w:val="08B95FFE"/>
    <w:multiLevelType w:val="multilevel"/>
    <w:tmpl w:val="08B95FFE"/>
    <w:lvl w:ilvl="0">
      <w:start w:val="1"/>
      <w:numFmt w:val="decimalEnclosedCircle"/>
      <w:lvlText w:val="%1"/>
      <w:lvlJc w:val="left"/>
      <w:pPr>
        <w:tabs>
          <w:tab w:val="left" w:pos="1200"/>
        </w:tabs>
        <w:ind w:left="1200" w:hanging="360"/>
      </w:pPr>
      <w:rPr>
        <w:rFonts w:ascii="宋体" w:hAnsi="宋体" w:hint="eastAsia"/>
      </w:rPr>
    </w:lvl>
    <w:lvl w:ilvl="1">
      <w:start w:val="1"/>
      <w:numFmt w:val="lowerLetter"/>
      <w:lvlText w:val="%2)"/>
      <w:lvlJc w:val="left"/>
      <w:pPr>
        <w:tabs>
          <w:tab w:val="left" w:pos="960"/>
        </w:tabs>
        <w:ind w:left="960" w:hanging="420"/>
      </w:pPr>
    </w:lvl>
    <w:lvl w:ilvl="2">
      <w:start w:val="1"/>
      <w:numFmt w:val="lowerRoman"/>
      <w:lvlText w:val="%3."/>
      <w:lvlJc w:val="right"/>
      <w:pPr>
        <w:tabs>
          <w:tab w:val="left" w:pos="1380"/>
        </w:tabs>
        <w:ind w:left="1380" w:hanging="420"/>
      </w:pPr>
    </w:lvl>
    <w:lvl w:ilvl="3">
      <w:start w:val="1"/>
      <w:numFmt w:val="decimal"/>
      <w:lvlText w:val="%4."/>
      <w:lvlJc w:val="left"/>
      <w:pPr>
        <w:tabs>
          <w:tab w:val="left" w:pos="1800"/>
        </w:tabs>
        <w:ind w:left="1800" w:hanging="420"/>
      </w:pPr>
    </w:lvl>
    <w:lvl w:ilvl="4">
      <w:start w:val="1"/>
      <w:numFmt w:val="lowerLetter"/>
      <w:lvlText w:val="%5)"/>
      <w:lvlJc w:val="left"/>
      <w:pPr>
        <w:tabs>
          <w:tab w:val="left" w:pos="2220"/>
        </w:tabs>
        <w:ind w:left="2220" w:hanging="420"/>
      </w:pPr>
    </w:lvl>
    <w:lvl w:ilvl="5">
      <w:start w:val="1"/>
      <w:numFmt w:val="lowerRoman"/>
      <w:lvlText w:val="%6."/>
      <w:lvlJc w:val="right"/>
      <w:pPr>
        <w:tabs>
          <w:tab w:val="left" w:pos="2640"/>
        </w:tabs>
        <w:ind w:left="2640" w:hanging="420"/>
      </w:pPr>
    </w:lvl>
    <w:lvl w:ilvl="6">
      <w:start w:val="1"/>
      <w:numFmt w:val="decimal"/>
      <w:lvlText w:val="%7."/>
      <w:lvlJc w:val="left"/>
      <w:pPr>
        <w:tabs>
          <w:tab w:val="left" w:pos="3060"/>
        </w:tabs>
        <w:ind w:left="3060" w:hanging="420"/>
      </w:pPr>
    </w:lvl>
    <w:lvl w:ilvl="7">
      <w:start w:val="1"/>
      <w:numFmt w:val="lowerLetter"/>
      <w:lvlText w:val="%8)"/>
      <w:lvlJc w:val="left"/>
      <w:pPr>
        <w:tabs>
          <w:tab w:val="left" w:pos="3480"/>
        </w:tabs>
        <w:ind w:left="3480" w:hanging="420"/>
      </w:pPr>
    </w:lvl>
    <w:lvl w:ilvl="8">
      <w:start w:val="1"/>
      <w:numFmt w:val="lowerRoman"/>
      <w:lvlText w:val="%9."/>
      <w:lvlJc w:val="right"/>
      <w:pPr>
        <w:tabs>
          <w:tab w:val="left" w:pos="3900"/>
        </w:tabs>
        <w:ind w:left="3900" w:hanging="420"/>
      </w:pPr>
    </w:lvl>
  </w:abstractNum>
  <w:abstractNum w:abstractNumId="19">
    <w:nsid w:val="0C0E144E"/>
    <w:multiLevelType w:val="multilevel"/>
    <w:tmpl w:val="0C0E144E"/>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0C837C1C"/>
    <w:multiLevelType w:val="singleLevel"/>
    <w:tmpl w:val="0C837C1C"/>
    <w:lvl w:ilvl="0">
      <w:start w:val="1"/>
      <w:numFmt w:val="decimalEnclosedCircleChinese"/>
      <w:suff w:val="nothing"/>
      <w:lvlText w:val="%1　"/>
      <w:lvlJc w:val="left"/>
      <w:pPr>
        <w:ind w:left="0" w:firstLine="400"/>
      </w:pPr>
      <w:rPr>
        <w:rFonts w:hint="eastAsia"/>
      </w:rPr>
    </w:lvl>
  </w:abstractNum>
  <w:abstractNum w:abstractNumId="21">
    <w:nsid w:val="0D84B8C2"/>
    <w:multiLevelType w:val="singleLevel"/>
    <w:tmpl w:val="0D84B8C2"/>
    <w:lvl w:ilvl="0">
      <w:start w:val="1"/>
      <w:numFmt w:val="decimalEnclosedCircleChinese"/>
      <w:suff w:val="nothing"/>
      <w:lvlText w:val="%1　"/>
      <w:lvlJc w:val="left"/>
      <w:pPr>
        <w:ind w:left="0" w:firstLine="400"/>
      </w:pPr>
      <w:rPr>
        <w:rFonts w:hint="eastAsia"/>
      </w:rPr>
    </w:lvl>
  </w:abstractNum>
  <w:abstractNum w:abstractNumId="22">
    <w:nsid w:val="13485EE1"/>
    <w:multiLevelType w:val="multilevel"/>
    <w:tmpl w:val="13485EE1"/>
    <w:lvl w:ilvl="0">
      <w:start w:val="1"/>
      <w:numFmt w:val="decimal"/>
      <w:pStyle w:val="a"/>
      <w:lvlText w:val="表 %1"/>
      <w:lvlJc w:val="left"/>
      <w:pPr>
        <w:tabs>
          <w:tab w:val="left" w:pos="7484"/>
        </w:tabs>
        <w:ind w:left="7484" w:hanging="68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nsid w:val="16DB0F31"/>
    <w:multiLevelType w:val="multilevel"/>
    <w:tmpl w:val="16DB0F31"/>
    <w:lvl w:ilvl="0">
      <w:start w:val="1"/>
      <w:numFmt w:val="decimal"/>
      <w:lvlText w:val="%1."/>
      <w:lvlJc w:val="left"/>
      <w:pPr>
        <w:ind w:left="786" w:hanging="36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24">
    <w:nsid w:val="1716A43C"/>
    <w:multiLevelType w:val="singleLevel"/>
    <w:tmpl w:val="1716A43C"/>
    <w:lvl w:ilvl="0">
      <w:start w:val="1"/>
      <w:numFmt w:val="decimal"/>
      <w:lvlText w:val="%1."/>
      <w:lvlJc w:val="left"/>
      <w:pPr>
        <w:ind w:left="425" w:hanging="425"/>
      </w:pPr>
      <w:rPr>
        <w:rFonts w:hint="default"/>
      </w:rPr>
    </w:lvl>
  </w:abstractNum>
  <w:abstractNum w:abstractNumId="25">
    <w:nsid w:val="1A277617"/>
    <w:multiLevelType w:val="multilevel"/>
    <w:tmpl w:val="1A2776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1B0BAD20"/>
    <w:multiLevelType w:val="singleLevel"/>
    <w:tmpl w:val="1B0BAD20"/>
    <w:lvl w:ilvl="0">
      <w:start w:val="1"/>
      <w:numFmt w:val="decimalEnclosedCircleChinese"/>
      <w:suff w:val="nothing"/>
      <w:lvlText w:val="%1　"/>
      <w:lvlJc w:val="left"/>
      <w:pPr>
        <w:ind w:left="0" w:firstLine="400"/>
      </w:pPr>
      <w:rPr>
        <w:rFonts w:hint="eastAsia"/>
      </w:rPr>
    </w:lvl>
  </w:abstractNum>
  <w:abstractNum w:abstractNumId="27">
    <w:nsid w:val="1ED450CD"/>
    <w:multiLevelType w:val="multilevel"/>
    <w:tmpl w:val="1ED450C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nsid w:val="20D42069"/>
    <w:multiLevelType w:val="multilevel"/>
    <w:tmpl w:val="20D42069"/>
    <w:lvl w:ilvl="0">
      <w:start w:val="1"/>
      <w:numFmt w:val="decimalEnclosedCircle"/>
      <w:lvlText w:val="%1"/>
      <w:lvlJc w:val="left"/>
      <w:pPr>
        <w:tabs>
          <w:tab w:val="left" w:pos="1200"/>
        </w:tabs>
        <w:ind w:left="1200" w:hanging="360"/>
      </w:pPr>
      <w:rPr>
        <w:rFonts w:cs="宋体"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nsid w:val="21D46745"/>
    <w:multiLevelType w:val="multilevel"/>
    <w:tmpl w:val="21D46745"/>
    <w:lvl w:ilvl="0">
      <w:start w:val="1"/>
      <w:numFmt w:val="decimalEnclosedCircle"/>
      <w:lvlText w:val="%1"/>
      <w:lvlJc w:val="left"/>
      <w:pPr>
        <w:tabs>
          <w:tab w:val="left" w:pos="1200"/>
        </w:tabs>
        <w:ind w:left="1200" w:hanging="360"/>
      </w:pPr>
      <w:rPr>
        <w:rFonts w:cs="宋体"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nsid w:val="265A03A5"/>
    <w:multiLevelType w:val="multilevel"/>
    <w:tmpl w:val="265A03A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nsid w:val="28D24977"/>
    <w:multiLevelType w:val="multilevel"/>
    <w:tmpl w:val="28D249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292D4B14"/>
    <w:multiLevelType w:val="multilevel"/>
    <w:tmpl w:val="292D4B14"/>
    <w:lvl w:ilvl="0">
      <w:start w:val="1"/>
      <w:numFmt w:val="decimalEnclosedCircle"/>
      <w:lvlText w:val="%1"/>
      <w:lvlJc w:val="left"/>
      <w:pPr>
        <w:tabs>
          <w:tab w:val="left" w:pos="1200"/>
        </w:tabs>
        <w:ind w:left="1200" w:hanging="360"/>
      </w:pPr>
      <w:rPr>
        <w:rFonts w:ascii="宋体" w:hAnsi="宋体" w:hint="eastAsia"/>
      </w:rPr>
    </w:lvl>
    <w:lvl w:ilvl="1">
      <w:start w:val="1"/>
      <w:numFmt w:val="lowerLetter"/>
      <w:lvlText w:val="%2)"/>
      <w:lvlJc w:val="left"/>
      <w:pPr>
        <w:tabs>
          <w:tab w:val="left" w:pos="960"/>
        </w:tabs>
        <w:ind w:left="960" w:hanging="420"/>
      </w:pPr>
    </w:lvl>
    <w:lvl w:ilvl="2">
      <w:start w:val="1"/>
      <w:numFmt w:val="lowerRoman"/>
      <w:lvlText w:val="%3."/>
      <w:lvlJc w:val="right"/>
      <w:pPr>
        <w:tabs>
          <w:tab w:val="left" w:pos="1380"/>
        </w:tabs>
        <w:ind w:left="1380" w:hanging="420"/>
      </w:pPr>
    </w:lvl>
    <w:lvl w:ilvl="3">
      <w:start w:val="1"/>
      <w:numFmt w:val="decimal"/>
      <w:lvlText w:val="%4."/>
      <w:lvlJc w:val="left"/>
      <w:pPr>
        <w:tabs>
          <w:tab w:val="left" w:pos="1800"/>
        </w:tabs>
        <w:ind w:left="1800" w:hanging="420"/>
      </w:pPr>
    </w:lvl>
    <w:lvl w:ilvl="4">
      <w:start w:val="1"/>
      <w:numFmt w:val="lowerLetter"/>
      <w:lvlText w:val="%5)"/>
      <w:lvlJc w:val="left"/>
      <w:pPr>
        <w:tabs>
          <w:tab w:val="left" w:pos="2220"/>
        </w:tabs>
        <w:ind w:left="2220" w:hanging="420"/>
      </w:pPr>
    </w:lvl>
    <w:lvl w:ilvl="5">
      <w:start w:val="1"/>
      <w:numFmt w:val="lowerRoman"/>
      <w:lvlText w:val="%6."/>
      <w:lvlJc w:val="right"/>
      <w:pPr>
        <w:tabs>
          <w:tab w:val="left" w:pos="2640"/>
        </w:tabs>
        <w:ind w:left="2640" w:hanging="420"/>
      </w:pPr>
    </w:lvl>
    <w:lvl w:ilvl="6">
      <w:start w:val="1"/>
      <w:numFmt w:val="decimal"/>
      <w:lvlText w:val="%7."/>
      <w:lvlJc w:val="left"/>
      <w:pPr>
        <w:tabs>
          <w:tab w:val="left" w:pos="3060"/>
        </w:tabs>
        <w:ind w:left="3060" w:hanging="420"/>
      </w:pPr>
    </w:lvl>
    <w:lvl w:ilvl="7">
      <w:start w:val="1"/>
      <w:numFmt w:val="lowerLetter"/>
      <w:lvlText w:val="%8)"/>
      <w:lvlJc w:val="left"/>
      <w:pPr>
        <w:tabs>
          <w:tab w:val="left" w:pos="3480"/>
        </w:tabs>
        <w:ind w:left="3480" w:hanging="420"/>
      </w:pPr>
    </w:lvl>
    <w:lvl w:ilvl="8">
      <w:start w:val="1"/>
      <w:numFmt w:val="lowerRoman"/>
      <w:lvlText w:val="%9."/>
      <w:lvlJc w:val="right"/>
      <w:pPr>
        <w:tabs>
          <w:tab w:val="left" w:pos="3900"/>
        </w:tabs>
        <w:ind w:left="3900" w:hanging="420"/>
      </w:pPr>
    </w:lvl>
  </w:abstractNum>
  <w:abstractNum w:abstractNumId="33">
    <w:nsid w:val="2EA657BA"/>
    <w:multiLevelType w:val="multilevel"/>
    <w:tmpl w:val="2EA657BA"/>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4">
    <w:nsid w:val="305A2B2D"/>
    <w:multiLevelType w:val="multilevel"/>
    <w:tmpl w:val="305A2B2D"/>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31B588F"/>
    <w:multiLevelType w:val="multilevel"/>
    <w:tmpl w:val="331B588F"/>
    <w:lvl w:ilvl="0">
      <w:start w:val="1"/>
      <w:numFmt w:val="decimalEnclosedCircle"/>
      <w:lvlText w:val="%1"/>
      <w:lvlJc w:val="left"/>
      <w:pPr>
        <w:tabs>
          <w:tab w:val="left" w:pos="1200"/>
        </w:tabs>
        <w:ind w:left="1200" w:hanging="360"/>
      </w:pPr>
      <w:rPr>
        <w:rFonts w:ascii="宋体" w:hAnsi="宋体" w:hint="eastAsia"/>
      </w:rPr>
    </w:lvl>
    <w:lvl w:ilvl="1">
      <w:start w:val="1"/>
      <w:numFmt w:val="lowerLetter"/>
      <w:lvlText w:val="%2)"/>
      <w:lvlJc w:val="left"/>
      <w:pPr>
        <w:tabs>
          <w:tab w:val="left" w:pos="960"/>
        </w:tabs>
        <w:ind w:left="960" w:hanging="420"/>
      </w:pPr>
    </w:lvl>
    <w:lvl w:ilvl="2">
      <w:start w:val="1"/>
      <w:numFmt w:val="lowerRoman"/>
      <w:lvlText w:val="%3."/>
      <w:lvlJc w:val="right"/>
      <w:pPr>
        <w:tabs>
          <w:tab w:val="left" w:pos="1380"/>
        </w:tabs>
        <w:ind w:left="1380" w:hanging="420"/>
      </w:pPr>
    </w:lvl>
    <w:lvl w:ilvl="3">
      <w:start w:val="1"/>
      <w:numFmt w:val="decimal"/>
      <w:lvlText w:val="%4."/>
      <w:lvlJc w:val="left"/>
      <w:pPr>
        <w:tabs>
          <w:tab w:val="left" w:pos="1800"/>
        </w:tabs>
        <w:ind w:left="1800" w:hanging="420"/>
      </w:pPr>
    </w:lvl>
    <w:lvl w:ilvl="4">
      <w:start w:val="1"/>
      <w:numFmt w:val="lowerLetter"/>
      <w:lvlText w:val="%5)"/>
      <w:lvlJc w:val="left"/>
      <w:pPr>
        <w:tabs>
          <w:tab w:val="left" w:pos="2220"/>
        </w:tabs>
        <w:ind w:left="2220" w:hanging="420"/>
      </w:pPr>
    </w:lvl>
    <w:lvl w:ilvl="5">
      <w:start w:val="1"/>
      <w:numFmt w:val="lowerRoman"/>
      <w:lvlText w:val="%6."/>
      <w:lvlJc w:val="right"/>
      <w:pPr>
        <w:tabs>
          <w:tab w:val="left" w:pos="2640"/>
        </w:tabs>
        <w:ind w:left="2640" w:hanging="420"/>
      </w:pPr>
    </w:lvl>
    <w:lvl w:ilvl="6">
      <w:start w:val="1"/>
      <w:numFmt w:val="decimal"/>
      <w:lvlText w:val="%7."/>
      <w:lvlJc w:val="left"/>
      <w:pPr>
        <w:tabs>
          <w:tab w:val="left" w:pos="3060"/>
        </w:tabs>
        <w:ind w:left="3060" w:hanging="420"/>
      </w:pPr>
    </w:lvl>
    <w:lvl w:ilvl="7">
      <w:start w:val="1"/>
      <w:numFmt w:val="lowerLetter"/>
      <w:lvlText w:val="%8)"/>
      <w:lvlJc w:val="left"/>
      <w:pPr>
        <w:tabs>
          <w:tab w:val="left" w:pos="3480"/>
        </w:tabs>
        <w:ind w:left="3480" w:hanging="420"/>
      </w:pPr>
    </w:lvl>
    <w:lvl w:ilvl="8">
      <w:start w:val="1"/>
      <w:numFmt w:val="lowerRoman"/>
      <w:lvlText w:val="%9."/>
      <w:lvlJc w:val="right"/>
      <w:pPr>
        <w:tabs>
          <w:tab w:val="left" w:pos="3900"/>
        </w:tabs>
        <w:ind w:left="3900" w:hanging="420"/>
      </w:pPr>
    </w:lvl>
  </w:abstractNum>
  <w:abstractNum w:abstractNumId="36">
    <w:nsid w:val="34957CE6"/>
    <w:multiLevelType w:val="multilevel"/>
    <w:tmpl w:val="34957CE6"/>
    <w:lvl w:ilvl="0">
      <w:start w:val="1"/>
      <w:numFmt w:val="decimalEnclosedCircle"/>
      <w:lvlText w:val="%1"/>
      <w:lvlJc w:val="left"/>
      <w:pPr>
        <w:tabs>
          <w:tab w:val="left" w:pos="1140"/>
        </w:tabs>
        <w:ind w:left="1140" w:hanging="360"/>
      </w:pPr>
      <w:rPr>
        <w:rFonts w:ascii="宋体" w:hAnsi="宋体" w:hint="eastAsia"/>
      </w:rPr>
    </w:lvl>
    <w:lvl w:ilvl="1">
      <w:start w:val="1"/>
      <w:numFmt w:val="lowerLetter"/>
      <w:lvlText w:val="%2)"/>
      <w:lvlJc w:val="left"/>
      <w:pPr>
        <w:tabs>
          <w:tab w:val="left" w:pos="1620"/>
        </w:tabs>
        <w:ind w:left="1620" w:hanging="420"/>
      </w:pPr>
    </w:lvl>
    <w:lvl w:ilvl="2">
      <w:start w:val="1"/>
      <w:numFmt w:val="lowerRoman"/>
      <w:lvlText w:val="%3."/>
      <w:lvlJc w:val="right"/>
      <w:pPr>
        <w:tabs>
          <w:tab w:val="left" w:pos="2040"/>
        </w:tabs>
        <w:ind w:left="2040" w:hanging="420"/>
      </w:pPr>
    </w:lvl>
    <w:lvl w:ilvl="3">
      <w:start w:val="1"/>
      <w:numFmt w:val="decimal"/>
      <w:lvlText w:val="%4."/>
      <w:lvlJc w:val="left"/>
      <w:pPr>
        <w:tabs>
          <w:tab w:val="left" w:pos="2460"/>
        </w:tabs>
        <w:ind w:left="2460" w:hanging="420"/>
      </w:pPr>
    </w:lvl>
    <w:lvl w:ilvl="4">
      <w:start w:val="1"/>
      <w:numFmt w:val="lowerLetter"/>
      <w:lvlText w:val="%5)"/>
      <w:lvlJc w:val="left"/>
      <w:pPr>
        <w:tabs>
          <w:tab w:val="left" w:pos="2880"/>
        </w:tabs>
        <w:ind w:left="2880" w:hanging="420"/>
      </w:pPr>
    </w:lvl>
    <w:lvl w:ilvl="5">
      <w:start w:val="1"/>
      <w:numFmt w:val="lowerRoman"/>
      <w:lvlText w:val="%6."/>
      <w:lvlJc w:val="right"/>
      <w:pPr>
        <w:tabs>
          <w:tab w:val="left" w:pos="3300"/>
        </w:tabs>
        <w:ind w:left="3300" w:hanging="420"/>
      </w:pPr>
    </w:lvl>
    <w:lvl w:ilvl="6">
      <w:start w:val="1"/>
      <w:numFmt w:val="decimal"/>
      <w:lvlText w:val="%7."/>
      <w:lvlJc w:val="left"/>
      <w:pPr>
        <w:tabs>
          <w:tab w:val="left" w:pos="3720"/>
        </w:tabs>
        <w:ind w:left="3720" w:hanging="420"/>
      </w:pPr>
    </w:lvl>
    <w:lvl w:ilvl="7">
      <w:start w:val="1"/>
      <w:numFmt w:val="lowerLetter"/>
      <w:lvlText w:val="%8)"/>
      <w:lvlJc w:val="left"/>
      <w:pPr>
        <w:tabs>
          <w:tab w:val="left" w:pos="4140"/>
        </w:tabs>
        <w:ind w:left="4140" w:hanging="420"/>
      </w:pPr>
    </w:lvl>
    <w:lvl w:ilvl="8">
      <w:start w:val="1"/>
      <w:numFmt w:val="lowerRoman"/>
      <w:lvlText w:val="%9."/>
      <w:lvlJc w:val="right"/>
      <w:pPr>
        <w:tabs>
          <w:tab w:val="left" w:pos="4560"/>
        </w:tabs>
        <w:ind w:left="4560" w:hanging="420"/>
      </w:pPr>
    </w:lvl>
  </w:abstractNum>
  <w:abstractNum w:abstractNumId="37">
    <w:nsid w:val="34F4363B"/>
    <w:multiLevelType w:val="singleLevel"/>
    <w:tmpl w:val="34F4363B"/>
    <w:lvl w:ilvl="0">
      <w:start w:val="1"/>
      <w:numFmt w:val="decimalEnclosedCircleChinese"/>
      <w:suff w:val="nothing"/>
      <w:lvlText w:val="%1　"/>
      <w:lvlJc w:val="left"/>
      <w:pPr>
        <w:ind w:left="0" w:firstLine="400"/>
      </w:pPr>
      <w:rPr>
        <w:rFonts w:hint="eastAsia"/>
      </w:rPr>
    </w:lvl>
  </w:abstractNum>
  <w:abstractNum w:abstractNumId="38">
    <w:nsid w:val="362606E5"/>
    <w:multiLevelType w:val="multilevel"/>
    <w:tmpl w:val="362606E5"/>
    <w:lvl w:ilvl="0">
      <w:start w:val="1"/>
      <w:numFmt w:val="decimal"/>
      <w:lvlText w:val="%1)"/>
      <w:lvlJc w:val="left"/>
      <w:pPr>
        <w:ind w:left="840" w:hanging="360"/>
      </w:pPr>
      <w:rPr>
        <w:rFonts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39">
    <w:nsid w:val="383B07FC"/>
    <w:multiLevelType w:val="singleLevel"/>
    <w:tmpl w:val="383B07FC"/>
    <w:lvl w:ilvl="0">
      <w:start w:val="1"/>
      <w:numFmt w:val="decimalEnclosedCircleChinese"/>
      <w:suff w:val="nothing"/>
      <w:lvlText w:val="%1　"/>
      <w:lvlJc w:val="left"/>
      <w:pPr>
        <w:ind w:left="0" w:firstLine="400"/>
      </w:pPr>
      <w:rPr>
        <w:rFonts w:hint="eastAsia"/>
      </w:rPr>
    </w:lvl>
  </w:abstractNum>
  <w:abstractNum w:abstractNumId="40">
    <w:nsid w:val="3B806A55"/>
    <w:multiLevelType w:val="multilevel"/>
    <w:tmpl w:val="3B806A55"/>
    <w:lvl w:ilvl="0">
      <w:start w:val="1"/>
      <w:numFmt w:val="decimalEnclosedCircle"/>
      <w:lvlText w:val="%1"/>
      <w:lvlJc w:val="left"/>
      <w:pPr>
        <w:ind w:left="786" w:hanging="360"/>
      </w:pPr>
      <w:rPr>
        <w:rFonts w:ascii="宋体" w:hAnsi="宋体" w:hint="default"/>
        <w:b/>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41">
    <w:nsid w:val="3B851746"/>
    <w:multiLevelType w:val="multilevel"/>
    <w:tmpl w:val="3B851746"/>
    <w:lvl w:ilvl="0">
      <w:start w:val="1"/>
      <w:numFmt w:val="decimalEnclosedCircle"/>
      <w:lvlText w:val="%1"/>
      <w:lvlJc w:val="left"/>
      <w:pPr>
        <w:tabs>
          <w:tab w:val="left" w:pos="1200"/>
        </w:tabs>
        <w:ind w:left="1200" w:hanging="360"/>
      </w:pPr>
      <w:rPr>
        <w:rFonts w:ascii="宋体" w:hAnsi="宋体" w:hint="eastAsia"/>
      </w:rPr>
    </w:lvl>
    <w:lvl w:ilvl="1">
      <w:start w:val="1"/>
      <w:numFmt w:val="lowerLetter"/>
      <w:lvlText w:val="%2)"/>
      <w:lvlJc w:val="left"/>
      <w:pPr>
        <w:tabs>
          <w:tab w:val="left" w:pos="960"/>
        </w:tabs>
        <w:ind w:left="960" w:hanging="420"/>
      </w:pPr>
    </w:lvl>
    <w:lvl w:ilvl="2">
      <w:start w:val="1"/>
      <w:numFmt w:val="lowerRoman"/>
      <w:lvlText w:val="%3."/>
      <w:lvlJc w:val="right"/>
      <w:pPr>
        <w:tabs>
          <w:tab w:val="left" w:pos="1380"/>
        </w:tabs>
        <w:ind w:left="1380" w:hanging="420"/>
      </w:pPr>
    </w:lvl>
    <w:lvl w:ilvl="3">
      <w:start w:val="1"/>
      <w:numFmt w:val="decimal"/>
      <w:lvlText w:val="%4."/>
      <w:lvlJc w:val="left"/>
      <w:pPr>
        <w:tabs>
          <w:tab w:val="left" w:pos="1800"/>
        </w:tabs>
        <w:ind w:left="1800" w:hanging="420"/>
      </w:pPr>
    </w:lvl>
    <w:lvl w:ilvl="4">
      <w:start w:val="1"/>
      <w:numFmt w:val="lowerLetter"/>
      <w:lvlText w:val="%5)"/>
      <w:lvlJc w:val="left"/>
      <w:pPr>
        <w:tabs>
          <w:tab w:val="left" w:pos="2220"/>
        </w:tabs>
        <w:ind w:left="2220" w:hanging="420"/>
      </w:pPr>
    </w:lvl>
    <w:lvl w:ilvl="5">
      <w:start w:val="1"/>
      <w:numFmt w:val="lowerRoman"/>
      <w:lvlText w:val="%6."/>
      <w:lvlJc w:val="right"/>
      <w:pPr>
        <w:tabs>
          <w:tab w:val="left" w:pos="2640"/>
        </w:tabs>
        <w:ind w:left="2640" w:hanging="420"/>
      </w:pPr>
    </w:lvl>
    <w:lvl w:ilvl="6">
      <w:start w:val="1"/>
      <w:numFmt w:val="decimal"/>
      <w:lvlText w:val="%7."/>
      <w:lvlJc w:val="left"/>
      <w:pPr>
        <w:tabs>
          <w:tab w:val="left" w:pos="3060"/>
        </w:tabs>
        <w:ind w:left="3060" w:hanging="420"/>
      </w:pPr>
    </w:lvl>
    <w:lvl w:ilvl="7">
      <w:start w:val="1"/>
      <w:numFmt w:val="lowerLetter"/>
      <w:lvlText w:val="%8)"/>
      <w:lvlJc w:val="left"/>
      <w:pPr>
        <w:tabs>
          <w:tab w:val="left" w:pos="3480"/>
        </w:tabs>
        <w:ind w:left="3480" w:hanging="420"/>
      </w:pPr>
    </w:lvl>
    <w:lvl w:ilvl="8">
      <w:start w:val="1"/>
      <w:numFmt w:val="lowerRoman"/>
      <w:lvlText w:val="%9."/>
      <w:lvlJc w:val="right"/>
      <w:pPr>
        <w:tabs>
          <w:tab w:val="left" w:pos="3900"/>
        </w:tabs>
        <w:ind w:left="3900" w:hanging="420"/>
      </w:pPr>
    </w:lvl>
  </w:abstractNum>
  <w:abstractNum w:abstractNumId="42">
    <w:nsid w:val="4058C9F0"/>
    <w:multiLevelType w:val="singleLevel"/>
    <w:tmpl w:val="4058C9F0"/>
    <w:lvl w:ilvl="0">
      <w:start w:val="1"/>
      <w:numFmt w:val="decimalEnclosedCircleChinese"/>
      <w:suff w:val="nothing"/>
      <w:lvlText w:val="%1　"/>
      <w:lvlJc w:val="left"/>
      <w:pPr>
        <w:ind w:left="0" w:firstLine="400"/>
      </w:pPr>
      <w:rPr>
        <w:rFonts w:hint="eastAsia"/>
      </w:rPr>
    </w:lvl>
  </w:abstractNum>
  <w:abstractNum w:abstractNumId="43">
    <w:nsid w:val="423196C2"/>
    <w:multiLevelType w:val="singleLevel"/>
    <w:tmpl w:val="423196C2"/>
    <w:lvl w:ilvl="0">
      <w:start w:val="1"/>
      <w:numFmt w:val="decimalEnclosedCircleChinese"/>
      <w:suff w:val="nothing"/>
      <w:lvlText w:val="%1　"/>
      <w:lvlJc w:val="left"/>
      <w:pPr>
        <w:ind w:left="0" w:firstLine="400"/>
      </w:pPr>
      <w:rPr>
        <w:rFonts w:hint="eastAsia"/>
      </w:rPr>
    </w:lvl>
  </w:abstractNum>
  <w:abstractNum w:abstractNumId="44">
    <w:nsid w:val="42A7A3E8"/>
    <w:multiLevelType w:val="singleLevel"/>
    <w:tmpl w:val="42A7A3E8"/>
    <w:lvl w:ilvl="0">
      <w:start w:val="1"/>
      <w:numFmt w:val="decimalEnclosedCircleChinese"/>
      <w:suff w:val="nothing"/>
      <w:lvlText w:val="%1　"/>
      <w:lvlJc w:val="left"/>
      <w:pPr>
        <w:ind w:left="0" w:firstLine="400"/>
      </w:pPr>
      <w:rPr>
        <w:rFonts w:hint="eastAsia"/>
      </w:rPr>
    </w:lvl>
  </w:abstractNum>
  <w:abstractNum w:abstractNumId="45">
    <w:nsid w:val="42B8571D"/>
    <w:multiLevelType w:val="multilevel"/>
    <w:tmpl w:val="68087010"/>
    <w:lvl w:ilvl="0">
      <w:start w:val="1"/>
      <w:numFmt w:val="decimal"/>
      <w:lvlText w:val="[%1]"/>
      <w:lvlJc w:val="left"/>
      <w:pPr>
        <w:tabs>
          <w:tab w:val="left" w:pos="987"/>
        </w:tabs>
        <w:ind w:left="987" w:hanging="420"/>
      </w:pPr>
      <w:rPr>
        <w:rFonts w:ascii="Times New Roman" w:eastAsia="宋体" w:hAnsi="Times New Roman" w:cs="Times New Roman" w:hint="default"/>
        <w:b w:val="0"/>
      </w:rPr>
    </w:lvl>
    <w:lvl w:ilvl="1">
      <w:start w:val="1"/>
      <w:numFmt w:val="lowerLetter"/>
      <w:lvlText w:val="%2)"/>
      <w:lvlJc w:val="left"/>
      <w:pPr>
        <w:tabs>
          <w:tab w:val="left" w:pos="1407"/>
        </w:tabs>
        <w:ind w:left="1407" w:hanging="420"/>
      </w:pPr>
    </w:lvl>
    <w:lvl w:ilvl="2">
      <w:start w:val="1"/>
      <w:numFmt w:val="lowerRoman"/>
      <w:lvlText w:val="%3."/>
      <w:lvlJc w:val="right"/>
      <w:pPr>
        <w:tabs>
          <w:tab w:val="left" w:pos="1827"/>
        </w:tabs>
        <w:ind w:left="1827" w:hanging="420"/>
      </w:pPr>
    </w:lvl>
    <w:lvl w:ilvl="3">
      <w:start w:val="1"/>
      <w:numFmt w:val="decimal"/>
      <w:lvlText w:val="%4."/>
      <w:lvlJc w:val="left"/>
      <w:pPr>
        <w:tabs>
          <w:tab w:val="left" w:pos="2247"/>
        </w:tabs>
        <w:ind w:left="2247" w:hanging="420"/>
      </w:pPr>
    </w:lvl>
    <w:lvl w:ilvl="4">
      <w:start w:val="1"/>
      <w:numFmt w:val="lowerLetter"/>
      <w:lvlText w:val="%5)"/>
      <w:lvlJc w:val="left"/>
      <w:pPr>
        <w:tabs>
          <w:tab w:val="left" w:pos="2667"/>
        </w:tabs>
        <w:ind w:left="2667" w:hanging="420"/>
      </w:pPr>
    </w:lvl>
    <w:lvl w:ilvl="5">
      <w:start w:val="1"/>
      <w:numFmt w:val="lowerRoman"/>
      <w:lvlText w:val="%6."/>
      <w:lvlJc w:val="right"/>
      <w:pPr>
        <w:tabs>
          <w:tab w:val="left" w:pos="3087"/>
        </w:tabs>
        <w:ind w:left="3087" w:hanging="420"/>
      </w:pPr>
    </w:lvl>
    <w:lvl w:ilvl="6">
      <w:start w:val="1"/>
      <w:numFmt w:val="decimal"/>
      <w:lvlText w:val="%7."/>
      <w:lvlJc w:val="left"/>
      <w:pPr>
        <w:tabs>
          <w:tab w:val="left" w:pos="3507"/>
        </w:tabs>
        <w:ind w:left="3507" w:hanging="420"/>
      </w:pPr>
    </w:lvl>
    <w:lvl w:ilvl="7">
      <w:start w:val="1"/>
      <w:numFmt w:val="lowerLetter"/>
      <w:lvlText w:val="%8)"/>
      <w:lvlJc w:val="left"/>
      <w:pPr>
        <w:tabs>
          <w:tab w:val="left" w:pos="3927"/>
        </w:tabs>
        <w:ind w:left="3927" w:hanging="420"/>
      </w:pPr>
    </w:lvl>
    <w:lvl w:ilvl="8">
      <w:start w:val="1"/>
      <w:numFmt w:val="lowerRoman"/>
      <w:lvlText w:val="%9."/>
      <w:lvlJc w:val="right"/>
      <w:pPr>
        <w:tabs>
          <w:tab w:val="left" w:pos="4347"/>
        </w:tabs>
        <w:ind w:left="4347" w:hanging="420"/>
      </w:pPr>
    </w:lvl>
  </w:abstractNum>
  <w:abstractNum w:abstractNumId="46">
    <w:nsid w:val="42C36593"/>
    <w:multiLevelType w:val="multilevel"/>
    <w:tmpl w:val="42C36593"/>
    <w:lvl w:ilvl="0">
      <w:start w:val="1"/>
      <w:numFmt w:val="decimalEnclosedCircle"/>
      <w:lvlText w:val="%1"/>
      <w:lvlJc w:val="left"/>
      <w:pPr>
        <w:tabs>
          <w:tab w:val="left" w:pos="1200"/>
        </w:tabs>
        <w:ind w:left="1200" w:hanging="360"/>
      </w:pPr>
      <w:rPr>
        <w:rFonts w:cs="宋体"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7">
    <w:nsid w:val="430F532B"/>
    <w:multiLevelType w:val="multilevel"/>
    <w:tmpl w:val="430F532B"/>
    <w:lvl w:ilvl="0">
      <w:start w:val="1"/>
      <w:numFmt w:val="decimalEnclosedCircle"/>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8">
    <w:nsid w:val="4B4FE4CE"/>
    <w:multiLevelType w:val="singleLevel"/>
    <w:tmpl w:val="4B4FE4CE"/>
    <w:lvl w:ilvl="0">
      <w:start w:val="1"/>
      <w:numFmt w:val="decimalEnclosedCircleChinese"/>
      <w:suff w:val="nothing"/>
      <w:lvlText w:val="%1　"/>
      <w:lvlJc w:val="left"/>
      <w:pPr>
        <w:ind w:left="0" w:firstLine="400"/>
      </w:pPr>
      <w:rPr>
        <w:rFonts w:hint="eastAsia"/>
      </w:rPr>
    </w:lvl>
  </w:abstractNum>
  <w:abstractNum w:abstractNumId="49">
    <w:nsid w:val="4B7938B0"/>
    <w:multiLevelType w:val="multilevel"/>
    <w:tmpl w:val="4B7938B0"/>
    <w:lvl w:ilvl="0">
      <w:start w:val="1"/>
      <w:numFmt w:val="decimalEnclosedCircle"/>
      <w:lvlText w:val="%1"/>
      <w:lvlJc w:val="left"/>
      <w:pPr>
        <w:tabs>
          <w:tab w:val="left" w:pos="1200"/>
        </w:tabs>
        <w:ind w:left="1200" w:hanging="360"/>
      </w:pPr>
      <w:rPr>
        <w:rFonts w:cs="宋体" w:hint="eastAsia"/>
        <w:color w:val="auto"/>
      </w:rPr>
    </w:lvl>
    <w:lvl w:ilvl="1">
      <w:start w:val="1"/>
      <w:numFmt w:val="decimal"/>
      <w:lvlText w:val="%2．"/>
      <w:lvlJc w:val="left"/>
      <w:pPr>
        <w:tabs>
          <w:tab w:val="left" w:pos="1140"/>
        </w:tabs>
        <w:ind w:left="1140" w:hanging="720"/>
      </w:pPr>
      <w:rPr>
        <w:rFonts w:cs="宋体" w:hint="eastAsia"/>
        <w:color w:val="auto"/>
      </w:rPr>
    </w:lvl>
    <w:lvl w:ilvl="2">
      <w:start w:val="1"/>
      <w:numFmt w:val="decimalEnclosedCircle"/>
      <w:lvlText w:val="%3"/>
      <w:lvlJc w:val="left"/>
      <w:pPr>
        <w:tabs>
          <w:tab w:val="left" w:pos="1200"/>
        </w:tabs>
        <w:ind w:left="1200" w:hanging="360"/>
      </w:pPr>
      <w:rPr>
        <w:rFonts w:cs="宋体" w:hint="eastAsia"/>
        <w:color w:val="auto"/>
      </w:rPr>
    </w:lvl>
    <w:lvl w:ilvl="3">
      <w:start w:val="1"/>
      <w:numFmt w:val="decimal"/>
      <w:lvlText w:val="%4."/>
      <w:lvlJc w:val="left"/>
      <w:pPr>
        <w:tabs>
          <w:tab w:val="left" w:pos="1620"/>
        </w:tabs>
        <w:ind w:left="1620" w:hanging="360"/>
      </w:pPr>
      <w:rPr>
        <w:rFonts w:cs="Times New Roman" w:hint="default"/>
        <w:b w:val="0"/>
        <w:color w:val="333333"/>
      </w:rPr>
    </w:lvl>
    <w:lvl w:ilvl="4">
      <w:start w:val="1"/>
      <w:numFmt w:val="decimalEnclosedCircle"/>
      <w:lvlText w:val="%5"/>
      <w:lvlJc w:val="left"/>
      <w:pPr>
        <w:tabs>
          <w:tab w:val="left" w:pos="2040"/>
        </w:tabs>
        <w:ind w:left="2040" w:hanging="360"/>
      </w:pPr>
      <w:rPr>
        <w:rFonts w:cs="宋体" w:hint="eastAsia"/>
        <w:color w:val="auto"/>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0">
    <w:nsid w:val="523456F0"/>
    <w:multiLevelType w:val="multilevel"/>
    <w:tmpl w:val="523456F0"/>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1">
    <w:nsid w:val="5C963DDB"/>
    <w:multiLevelType w:val="singleLevel"/>
    <w:tmpl w:val="5C963DDB"/>
    <w:lvl w:ilvl="0">
      <w:start w:val="1"/>
      <w:numFmt w:val="decimalEnclosedCircleChinese"/>
      <w:suff w:val="nothing"/>
      <w:lvlText w:val="%1　"/>
      <w:lvlJc w:val="left"/>
      <w:pPr>
        <w:ind w:left="0" w:firstLine="400"/>
      </w:pPr>
      <w:rPr>
        <w:rFonts w:hint="eastAsia"/>
      </w:rPr>
    </w:lvl>
  </w:abstractNum>
  <w:abstractNum w:abstractNumId="52">
    <w:nsid w:val="61DF350F"/>
    <w:multiLevelType w:val="singleLevel"/>
    <w:tmpl w:val="61DF350F"/>
    <w:lvl w:ilvl="0">
      <w:start w:val="1"/>
      <w:numFmt w:val="decimalEnclosedCircleChinese"/>
      <w:suff w:val="nothing"/>
      <w:lvlText w:val="%1　"/>
      <w:lvlJc w:val="left"/>
      <w:pPr>
        <w:ind w:left="0" w:firstLine="400"/>
      </w:pPr>
      <w:rPr>
        <w:rFonts w:hint="eastAsia"/>
      </w:rPr>
    </w:lvl>
  </w:abstractNum>
  <w:abstractNum w:abstractNumId="53">
    <w:nsid w:val="61E5CEC8"/>
    <w:multiLevelType w:val="singleLevel"/>
    <w:tmpl w:val="61E5CEC8"/>
    <w:lvl w:ilvl="0">
      <w:start w:val="1"/>
      <w:numFmt w:val="decimalEnclosedCircleChinese"/>
      <w:suff w:val="nothing"/>
      <w:lvlText w:val="%1　"/>
      <w:lvlJc w:val="left"/>
      <w:pPr>
        <w:ind w:left="0" w:firstLine="400"/>
      </w:pPr>
      <w:rPr>
        <w:rFonts w:hint="eastAsia"/>
      </w:rPr>
    </w:lvl>
  </w:abstractNum>
  <w:abstractNum w:abstractNumId="54">
    <w:nsid w:val="64A839E4"/>
    <w:multiLevelType w:val="singleLevel"/>
    <w:tmpl w:val="64A839E4"/>
    <w:lvl w:ilvl="0">
      <w:start w:val="1"/>
      <w:numFmt w:val="decimalEnclosedCircleChinese"/>
      <w:suff w:val="nothing"/>
      <w:lvlText w:val="%1　"/>
      <w:lvlJc w:val="left"/>
      <w:pPr>
        <w:ind w:left="0" w:firstLine="400"/>
      </w:pPr>
      <w:rPr>
        <w:rFonts w:hint="eastAsia"/>
      </w:rPr>
    </w:lvl>
  </w:abstractNum>
  <w:abstractNum w:abstractNumId="55">
    <w:nsid w:val="66569730"/>
    <w:multiLevelType w:val="multilevel"/>
    <w:tmpl w:val="6656973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81E6F46"/>
    <w:multiLevelType w:val="singleLevel"/>
    <w:tmpl w:val="681E6F46"/>
    <w:lvl w:ilvl="0">
      <w:start w:val="1"/>
      <w:numFmt w:val="decimalEnclosedCircleChinese"/>
      <w:suff w:val="nothing"/>
      <w:lvlText w:val="%1　"/>
      <w:lvlJc w:val="left"/>
      <w:pPr>
        <w:ind w:left="0" w:firstLine="400"/>
      </w:pPr>
      <w:rPr>
        <w:rFonts w:hint="eastAsia"/>
      </w:rPr>
    </w:lvl>
  </w:abstractNum>
  <w:abstractNum w:abstractNumId="57">
    <w:nsid w:val="6993C6AD"/>
    <w:multiLevelType w:val="singleLevel"/>
    <w:tmpl w:val="6993C6AD"/>
    <w:lvl w:ilvl="0">
      <w:start w:val="2"/>
      <w:numFmt w:val="chineseCounting"/>
      <w:suff w:val="nothing"/>
      <w:lvlText w:val="%1、"/>
      <w:lvlJc w:val="left"/>
      <w:rPr>
        <w:rFonts w:hint="eastAsia"/>
      </w:rPr>
    </w:lvl>
  </w:abstractNum>
  <w:abstractNum w:abstractNumId="58">
    <w:nsid w:val="69F35BB3"/>
    <w:multiLevelType w:val="multilevel"/>
    <w:tmpl w:val="69F35BB3"/>
    <w:lvl w:ilvl="0">
      <w:start w:val="1"/>
      <w:numFmt w:val="decimalEnclosedCircle"/>
      <w:lvlText w:val="%1"/>
      <w:lvlJc w:val="left"/>
      <w:pPr>
        <w:tabs>
          <w:tab w:val="left" w:pos="1200"/>
        </w:tabs>
        <w:ind w:left="1200" w:hanging="360"/>
      </w:pPr>
      <w:rPr>
        <w:rFonts w:cs="宋体" w:hint="eastAsia"/>
        <w:color w:val="auto"/>
      </w:rPr>
    </w:lvl>
    <w:lvl w:ilvl="1">
      <w:start w:val="10"/>
      <w:numFmt w:val="decimal"/>
      <w:lvlText w:val="%2．"/>
      <w:lvlJc w:val="left"/>
      <w:pPr>
        <w:tabs>
          <w:tab w:val="left" w:pos="900"/>
        </w:tabs>
        <w:ind w:left="900" w:hanging="480"/>
      </w:pPr>
      <w:rPr>
        <w:rFonts w:hint="default"/>
      </w:rPr>
    </w:lvl>
    <w:lvl w:ilvl="2">
      <w:start w:val="11"/>
      <w:numFmt w:val="decimal"/>
      <w:lvlText w:val="%3．"/>
      <w:lvlJc w:val="left"/>
      <w:pPr>
        <w:tabs>
          <w:tab w:val="left" w:pos="1305"/>
        </w:tabs>
        <w:ind w:left="1305" w:hanging="46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9">
    <w:nsid w:val="6C2D37DF"/>
    <w:multiLevelType w:val="multilevel"/>
    <w:tmpl w:val="6C2D37DF"/>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0">
    <w:nsid w:val="703579FF"/>
    <w:multiLevelType w:val="multilevel"/>
    <w:tmpl w:val="703579FF"/>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70BF088E"/>
    <w:multiLevelType w:val="singleLevel"/>
    <w:tmpl w:val="70BF088E"/>
    <w:lvl w:ilvl="0">
      <w:start w:val="1"/>
      <w:numFmt w:val="decimalEnclosedCircleChinese"/>
      <w:suff w:val="nothing"/>
      <w:lvlText w:val="%1　"/>
      <w:lvlJc w:val="left"/>
      <w:pPr>
        <w:ind w:left="0" w:firstLine="400"/>
      </w:pPr>
      <w:rPr>
        <w:rFonts w:hint="eastAsia"/>
      </w:rPr>
    </w:lvl>
  </w:abstractNum>
  <w:abstractNum w:abstractNumId="62">
    <w:nsid w:val="731378A9"/>
    <w:multiLevelType w:val="multilevel"/>
    <w:tmpl w:val="731378A9"/>
    <w:lvl w:ilvl="0">
      <w:start w:val="1"/>
      <w:numFmt w:val="decimal"/>
      <w:lvlText w:val="%1."/>
      <w:lvlJc w:val="left"/>
      <w:pPr>
        <w:tabs>
          <w:tab w:val="left" w:pos="900"/>
        </w:tabs>
        <w:ind w:left="900" w:hanging="42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3">
    <w:nsid w:val="73C234D9"/>
    <w:multiLevelType w:val="singleLevel"/>
    <w:tmpl w:val="73C234D9"/>
    <w:lvl w:ilvl="0">
      <w:start w:val="1"/>
      <w:numFmt w:val="decimalEnclosedCircleChinese"/>
      <w:suff w:val="nothing"/>
      <w:lvlText w:val="%1　"/>
      <w:lvlJc w:val="left"/>
      <w:pPr>
        <w:ind w:left="0" w:firstLine="400"/>
      </w:pPr>
      <w:rPr>
        <w:rFonts w:hint="eastAsia"/>
      </w:rPr>
    </w:lvl>
  </w:abstractNum>
  <w:abstractNum w:abstractNumId="64">
    <w:nsid w:val="7732085C"/>
    <w:multiLevelType w:val="multilevel"/>
    <w:tmpl w:val="7732085C"/>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780240E3"/>
    <w:multiLevelType w:val="multilevel"/>
    <w:tmpl w:val="780240E3"/>
    <w:lvl w:ilvl="0">
      <w:start w:val="1"/>
      <w:numFmt w:val="bullet"/>
      <w:lvlText w:val=""/>
      <w:lvlJc w:val="left"/>
      <w:pPr>
        <w:ind w:left="420" w:hanging="420"/>
      </w:pPr>
      <w:rPr>
        <w:rFonts w:ascii="Wingdings" w:hAnsi="Wingdings" w:hint="default"/>
        <w:sz w:val="15"/>
        <w:szCs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nsid w:val="78B7F0D1"/>
    <w:multiLevelType w:val="singleLevel"/>
    <w:tmpl w:val="78B7F0D1"/>
    <w:lvl w:ilvl="0">
      <w:start w:val="1"/>
      <w:numFmt w:val="decimalEnclosedCircleChinese"/>
      <w:suff w:val="nothing"/>
      <w:lvlText w:val="%1　"/>
      <w:lvlJc w:val="left"/>
      <w:pPr>
        <w:ind w:left="0" w:firstLine="400"/>
      </w:pPr>
      <w:rPr>
        <w:rFonts w:hint="eastAsia"/>
      </w:rPr>
    </w:lvl>
  </w:abstractNum>
  <w:abstractNum w:abstractNumId="67">
    <w:nsid w:val="7BB655B3"/>
    <w:multiLevelType w:val="multilevel"/>
    <w:tmpl w:val="7BB655B3"/>
    <w:lvl w:ilvl="0">
      <w:start w:val="1"/>
      <w:numFmt w:val="decimal"/>
      <w:pStyle w:val="a0"/>
      <w:lvlText w:val="图 %1"/>
      <w:lvlJc w:val="left"/>
      <w:pPr>
        <w:tabs>
          <w:tab w:val="left" w:pos="680"/>
        </w:tabs>
        <w:ind w:left="680" w:hanging="68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8">
    <w:nsid w:val="7EF2F5E1"/>
    <w:multiLevelType w:val="singleLevel"/>
    <w:tmpl w:val="7EF2F5E1"/>
    <w:lvl w:ilvl="0">
      <w:start w:val="1"/>
      <w:numFmt w:val="decimalEnclosedCircleChinese"/>
      <w:suff w:val="nothing"/>
      <w:lvlText w:val="%1　"/>
      <w:lvlJc w:val="left"/>
      <w:pPr>
        <w:ind w:left="0" w:firstLine="400"/>
      </w:pPr>
      <w:rPr>
        <w:rFonts w:hint="eastAsia"/>
      </w:rPr>
    </w:lvl>
  </w:abstractNum>
  <w:num w:numId="1">
    <w:abstractNumId w:val="22"/>
  </w:num>
  <w:num w:numId="2">
    <w:abstractNumId w:val="67"/>
  </w:num>
  <w:num w:numId="3">
    <w:abstractNumId w:val="55"/>
  </w:num>
  <w:num w:numId="4">
    <w:abstractNumId w:val="57"/>
  </w:num>
  <w:num w:numId="5">
    <w:abstractNumId w:val="33"/>
  </w:num>
  <w:num w:numId="6">
    <w:abstractNumId w:val="65"/>
  </w:num>
  <w:num w:numId="7">
    <w:abstractNumId w:val="17"/>
  </w:num>
  <w:num w:numId="8">
    <w:abstractNumId w:val="8"/>
  </w:num>
  <w:num w:numId="9">
    <w:abstractNumId w:val="46"/>
  </w:num>
  <w:num w:numId="10">
    <w:abstractNumId w:val="29"/>
  </w:num>
  <w:num w:numId="11">
    <w:abstractNumId w:val="28"/>
  </w:num>
  <w:num w:numId="12">
    <w:abstractNumId w:val="49"/>
  </w:num>
  <w:num w:numId="13">
    <w:abstractNumId w:val="58"/>
  </w:num>
  <w:num w:numId="14">
    <w:abstractNumId w:val="59"/>
  </w:num>
  <w:num w:numId="15">
    <w:abstractNumId w:val="15"/>
  </w:num>
  <w:num w:numId="16">
    <w:abstractNumId w:val="2"/>
  </w:num>
  <w:num w:numId="17">
    <w:abstractNumId w:val="51"/>
  </w:num>
  <w:num w:numId="18">
    <w:abstractNumId w:val="63"/>
  </w:num>
  <w:num w:numId="19">
    <w:abstractNumId w:val="53"/>
  </w:num>
  <w:num w:numId="20">
    <w:abstractNumId w:val="4"/>
  </w:num>
  <w:num w:numId="21">
    <w:abstractNumId w:val="62"/>
  </w:num>
  <w:num w:numId="22">
    <w:abstractNumId w:val="30"/>
  </w:num>
  <w:num w:numId="23">
    <w:abstractNumId w:val="24"/>
  </w:num>
  <w:num w:numId="24">
    <w:abstractNumId w:val="20"/>
  </w:num>
  <w:num w:numId="25">
    <w:abstractNumId w:val="12"/>
  </w:num>
  <w:num w:numId="26">
    <w:abstractNumId w:val="39"/>
  </w:num>
  <w:num w:numId="27">
    <w:abstractNumId w:val="68"/>
  </w:num>
  <w:num w:numId="28">
    <w:abstractNumId w:val="9"/>
  </w:num>
  <w:num w:numId="29">
    <w:abstractNumId w:val="14"/>
  </w:num>
  <w:num w:numId="30">
    <w:abstractNumId w:val="16"/>
  </w:num>
  <w:num w:numId="31">
    <w:abstractNumId w:val="45"/>
  </w:num>
  <w:num w:numId="32">
    <w:abstractNumId w:val="36"/>
  </w:num>
  <w:num w:numId="33">
    <w:abstractNumId w:val="56"/>
  </w:num>
  <w:num w:numId="34">
    <w:abstractNumId w:val="43"/>
  </w:num>
  <w:num w:numId="35">
    <w:abstractNumId w:val="11"/>
  </w:num>
  <w:num w:numId="36">
    <w:abstractNumId w:val="42"/>
  </w:num>
  <w:num w:numId="37">
    <w:abstractNumId w:val="66"/>
  </w:num>
  <w:num w:numId="38">
    <w:abstractNumId w:val="10"/>
  </w:num>
  <w:num w:numId="39">
    <w:abstractNumId w:val="54"/>
  </w:num>
  <w:num w:numId="40">
    <w:abstractNumId w:val="13"/>
  </w:num>
  <w:num w:numId="41">
    <w:abstractNumId w:val="40"/>
  </w:num>
  <w:num w:numId="42">
    <w:abstractNumId w:val="7"/>
  </w:num>
  <w:num w:numId="43">
    <w:abstractNumId w:val="48"/>
  </w:num>
  <w:num w:numId="44">
    <w:abstractNumId w:val="21"/>
  </w:num>
  <w:num w:numId="45">
    <w:abstractNumId w:val="37"/>
  </w:num>
  <w:num w:numId="46">
    <w:abstractNumId w:val="44"/>
  </w:num>
  <w:num w:numId="47">
    <w:abstractNumId w:val="1"/>
  </w:num>
  <w:num w:numId="48">
    <w:abstractNumId w:val="41"/>
  </w:num>
  <w:num w:numId="49">
    <w:abstractNumId w:val="0"/>
  </w:num>
  <w:num w:numId="50">
    <w:abstractNumId w:val="5"/>
  </w:num>
  <w:num w:numId="51">
    <w:abstractNumId w:val="18"/>
  </w:num>
  <w:num w:numId="52">
    <w:abstractNumId w:val="61"/>
  </w:num>
  <w:num w:numId="53">
    <w:abstractNumId w:val="3"/>
  </w:num>
  <w:num w:numId="54">
    <w:abstractNumId w:val="26"/>
  </w:num>
  <w:num w:numId="55">
    <w:abstractNumId w:val="52"/>
  </w:num>
  <w:num w:numId="56">
    <w:abstractNumId w:val="35"/>
  </w:num>
  <w:num w:numId="57">
    <w:abstractNumId w:val="32"/>
  </w:num>
  <w:num w:numId="58">
    <w:abstractNumId w:val="31"/>
  </w:num>
  <w:num w:numId="59">
    <w:abstractNumId w:val="27"/>
  </w:num>
  <w:num w:numId="60">
    <w:abstractNumId w:val="6"/>
  </w:num>
  <w:num w:numId="61">
    <w:abstractNumId w:val="25"/>
  </w:num>
  <w:num w:numId="62">
    <w:abstractNumId w:val="38"/>
  </w:num>
  <w:num w:numId="63">
    <w:abstractNumId w:val="23"/>
  </w:num>
  <w:num w:numId="64">
    <w:abstractNumId w:val="50"/>
  </w:num>
  <w:num w:numId="6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4"/>
  </w:num>
  <w:num w:numId="67">
    <w:abstractNumId w:val="19"/>
  </w:num>
  <w:num w:numId="68">
    <w:abstractNumId w:val="34"/>
  </w:num>
  <w:num w:numId="69">
    <w:abstractNumId w:val="47"/>
  </w:num>
  <w:num w:numId="70">
    <w:abstractNumId w:val="60"/>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7F59"/>
    <w:rsid w:val="00005854"/>
    <w:rsid w:val="001657F7"/>
    <w:rsid w:val="00193BD5"/>
    <w:rsid w:val="001D2166"/>
    <w:rsid w:val="00212557"/>
    <w:rsid w:val="002237EC"/>
    <w:rsid w:val="002510BD"/>
    <w:rsid w:val="00294EF3"/>
    <w:rsid w:val="002B605E"/>
    <w:rsid w:val="003417B9"/>
    <w:rsid w:val="003654FE"/>
    <w:rsid w:val="003816BC"/>
    <w:rsid w:val="0041073A"/>
    <w:rsid w:val="004B1700"/>
    <w:rsid w:val="004D4367"/>
    <w:rsid w:val="004F4A81"/>
    <w:rsid w:val="005F4DC3"/>
    <w:rsid w:val="005F668E"/>
    <w:rsid w:val="00620FD4"/>
    <w:rsid w:val="00680334"/>
    <w:rsid w:val="00697DED"/>
    <w:rsid w:val="006A68B3"/>
    <w:rsid w:val="006E262A"/>
    <w:rsid w:val="00712D7F"/>
    <w:rsid w:val="00785739"/>
    <w:rsid w:val="007B0932"/>
    <w:rsid w:val="007B56CF"/>
    <w:rsid w:val="007D2A39"/>
    <w:rsid w:val="007E5B94"/>
    <w:rsid w:val="008458A6"/>
    <w:rsid w:val="008C53F9"/>
    <w:rsid w:val="009274BA"/>
    <w:rsid w:val="00936375"/>
    <w:rsid w:val="00953FDC"/>
    <w:rsid w:val="009B131F"/>
    <w:rsid w:val="009F7671"/>
    <w:rsid w:val="00B355D5"/>
    <w:rsid w:val="00B83C75"/>
    <w:rsid w:val="00C56504"/>
    <w:rsid w:val="00C73100"/>
    <w:rsid w:val="00D16DEB"/>
    <w:rsid w:val="00D3782E"/>
    <w:rsid w:val="00DA7F59"/>
    <w:rsid w:val="00DC577B"/>
    <w:rsid w:val="00E9278B"/>
    <w:rsid w:val="00EB079E"/>
    <w:rsid w:val="00EC226F"/>
    <w:rsid w:val="00EE0E37"/>
    <w:rsid w:val="00F014C8"/>
    <w:rsid w:val="00FB4049"/>
    <w:rsid w:val="03AD4D6A"/>
    <w:rsid w:val="04DF323A"/>
    <w:rsid w:val="054D37F7"/>
    <w:rsid w:val="05C45039"/>
    <w:rsid w:val="07AF6698"/>
    <w:rsid w:val="088833A6"/>
    <w:rsid w:val="08A23942"/>
    <w:rsid w:val="08CE353D"/>
    <w:rsid w:val="094F7AD8"/>
    <w:rsid w:val="0BB56C3D"/>
    <w:rsid w:val="0E227D1C"/>
    <w:rsid w:val="0E4875C0"/>
    <w:rsid w:val="0EC569FC"/>
    <w:rsid w:val="107B7EAD"/>
    <w:rsid w:val="1082688C"/>
    <w:rsid w:val="11354AA2"/>
    <w:rsid w:val="11C03BA2"/>
    <w:rsid w:val="12F4661F"/>
    <w:rsid w:val="16FE1560"/>
    <w:rsid w:val="17EB4689"/>
    <w:rsid w:val="18716E07"/>
    <w:rsid w:val="192D5729"/>
    <w:rsid w:val="1A4D7830"/>
    <w:rsid w:val="1AE77A9A"/>
    <w:rsid w:val="1B6036A5"/>
    <w:rsid w:val="1C82170B"/>
    <w:rsid w:val="1CEB23DC"/>
    <w:rsid w:val="1D5E3551"/>
    <w:rsid w:val="1DDE58D0"/>
    <w:rsid w:val="1F4051CD"/>
    <w:rsid w:val="20487055"/>
    <w:rsid w:val="20B3076D"/>
    <w:rsid w:val="21177F7F"/>
    <w:rsid w:val="21465EE3"/>
    <w:rsid w:val="22A515A2"/>
    <w:rsid w:val="23E923B8"/>
    <w:rsid w:val="24580966"/>
    <w:rsid w:val="291A3C12"/>
    <w:rsid w:val="2B011AB1"/>
    <w:rsid w:val="2B26102B"/>
    <w:rsid w:val="2B47161F"/>
    <w:rsid w:val="2CA8790F"/>
    <w:rsid w:val="2D2D4921"/>
    <w:rsid w:val="2D401A0F"/>
    <w:rsid w:val="2DC9398F"/>
    <w:rsid w:val="2E2F492E"/>
    <w:rsid w:val="2FB8136C"/>
    <w:rsid w:val="362D6B6C"/>
    <w:rsid w:val="37A10EED"/>
    <w:rsid w:val="382749EF"/>
    <w:rsid w:val="3AAC52E1"/>
    <w:rsid w:val="3C866CB4"/>
    <w:rsid w:val="3E171833"/>
    <w:rsid w:val="3ED4498E"/>
    <w:rsid w:val="3F1A7B32"/>
    <w:rsid w:val="426E1579"/>
    <w:rsid w:val="438250A6"/>
    <w:rsid w:val="44F70900"/>
    <w:rsid w:val="458C7D3E"/>
    <w:rsid w:val="460B5F0C"/>
    <w:rsid w:val="481C6475"/>
    <w:rsid w:val="48E10A05"/>
    <w:rsid w:val="4A3D08D7"/>
    <w:rsid w:val="4A807EAD"/>
    <w:rsid w:val="4B2C0443"/>
    <w:rsid w:val="4C7801FB"/>
    <w:rsid w:val="4E321C80"/>
    <w:rsid w:val="4F3D48EC"/>
    <w:rsid w:val="50E5493F"/>
    <w:rsid w:val="50EE22A6"/>
    <w:rsid w:val="51737412"/>
    <w:rsid w:val="541D0D38"/>
    <w:rsid w:val="559751BF"/>
    <w:rsid w:val="571B2594"/>
    <w:rsid w:val="57432B54"/>
    <w:rsid w:val="57B1213C"/>
    <w:rsid w:val="57DD0F9B"/>
    <w:rsid w:val="58336A33"/>
    <w:rsid w:val="5A9E232F"/>
    <w:rsid w:val="5B4A11E7"/>
    <w:rsid w:val="5D525DA6"/>
    <w:rsid w:val="5DD66877"/>
    <w:rsid w:val="60AF05F4"/>
    <w:rsid w:val="63022C1C"/>
    <w:rsid w:val="6468454A"/>
    <w:rsid w:val="65417333"/>
    <w:rsid w:val="656F32CA"/>
    <w:rsid w:val="65E20DF4"/>
    <w:rsid w:val="68436959"/>
    <w:rsid w:val="687F0F3E"/>
    <w:rsid w:val="6C2B5483"/>
    <w:rsid w:val="6C4342E8"/>
    <w:rsid w:val="6CC24F13"/>
    <w:rsid w:val="6D5E5F10"/>
    <w:rsid w:val="6FE83406"/>
    <w:rsid w:val="7150318A"/>
    <w:rsid w:val="735B2923"/>
    <w:rsid w:val="74ED125D"/>
    <w:rsid w:val="75BB03EB"/>
    <w:rsid w:val="764F5E05"/>
    <w:rsid w:val="787953D0"/>
    <w:rsid w:val="790A25DF"/>
    <w:rsid w:val="79663074"/>
    <w:rsid w:val="7C1920B5"/>
    <w:rsid w:val="7C5B5182"/>
    <w:rsid w:val="7D2323F7"/>
    <w:rsid w:val="7D5F4FDE"/>
    <w:rsid w:val="7DD43387"/>
    <w:rsid w:val="7E4F25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qFormat="1"/>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rmal Table" w:qFormat="1"/>
    <w:lsdException w:name="annotation subject" w:uiPriority="0"/>
    <w:lsdException w:name="Table Web 2" w:semiHidden="0" w:unhideWhenUsed="0"/>
    <w:lsdException w:name="Table Web 3" w:semiHidden="0" w:unhideWhenUsed="0"/>
    <w:lsdException w:name="Balloon Text" w:semiHidden="0" w:unhideWhenUsed="0"/>
    <w:lsdException w:name="Table Grid" w:semiHidden="0" w:uiPriority="59" w:unhideWhenUsed="0"/>
    <w:lsdException w:name="Table Theme" w:semiHidden="0"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B4049"/>
  </w:style>
  <w:style w:type="paragraph" w:styleId="1">
    <w:name w:val="heading 1"/>
    <w:basedOn w:val="a1"/>
    <w:next w:val="a1"/>
    <w:link w:val="1Char"/>
    <w:uiPriority w:val="9"/>
    <w:qFormat/>
    <w:rsid w:val="00FB4049"/>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2">
    <w:name w:val="heading 2"/>
    <w:basedOn w:val="a1"/>
    <w:next w:val="a1"/>
    <w:link w:val="2Char"/>
    <w:uiPriority w:val="9"/>
    <w:unhideWhenUsed/>
    <w:qFormat/>
    <w:rsid w:val="00FB4049"/>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1"/>
    <w:next w:val="a1"/>
    <w:link w:val="3Char"/>
    <w:uiPriority w:val="9"/>
    <w:unhideWhenUsed/>
    <w:qFormat/>
    <w:rsid w:val="00FB404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1"/>
    <w:next w:val="a1"/>
    <w:link w:val="4Char"/>
    <w:uiPriority w:val="9"/>
    <w:semiHidden/>
    <w:unhideWhenUsed/>
    <w:qFormat/>
    <w:rsid w:val="00FB4049"/>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1"/>
    <w:next w:val="a1"/>
    <w:link w:val="5Char"/>
    <w:uiPriority w:val="9"/>
    <w:semiHidden/>
    <w:unhideWhenUsed/>
    <w:qFormat/>
    <w:rsid w:val="00FB4049"/>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1"/>
    <w:next w:val="a1"/>
    <w:link w:val="6Char"/>
    <w:uiPriority w:val="9"/>
    <w:semiHidden/>
    <w:unhideWhenUsed/>
    <w:qFormat/>
    <w:rsid w:val="00FB4049"/>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1"/>
    <w:next w:val="a1"/>
    <w:link w:val="7Char"/>
    <w:uiPriority w:val="9"/>
    <w:semiHidden/>
    <w:unhideWhenUsed/>
    <w:qFormat/>
    <w:rsid w:val="00FB4049"/>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1"/>
    <w:next w:val="a1"/>
    <w:link w:val="8Char"/>
    <w:uiPriority w:val="9"/>
    <w:semiHidden/>
    <w:unhideWhenUsed/>
    <w:qFormat/>
    <w:rsid w:val="00FB404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1"/>
    <w:next w:val="a1"/>
    <w:link w:val="9Char"/>
    <w:uiPriority w:val="9"/>
    <w:semiHidden/>
    <w:unhideWhenUsed/>
    <w:qFormat/>
    <w:rsid w:val="00FB404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Char"/>
    <w:unhideWhenUsed/>
    <w:rsid w:val="00712D7F"/>
    <w:rPr>
      <w:b/>
      <w:bCs/>
      <w:szCs w:val="24"/>
    </w:rPr>
  </w:style>
  <w:style w:type="paragraph" w:styleId="a6">
    <w:name w:val="annotation text"/>
    <w:basedOn w:val="a1"/>
    <w:link w:val="Char0"/>
    <w:semiHidden/>
    <w:rsid w:val="00712D7F"/>
    <w:rPr>
      <w:sz w:val="20"/>
    </w:rPr>
  </w:style>
  <w:style w:type="paragraph" w:styleId="70">
    <w:name w:val="toc 7"/>
    <w:basedOn w:val="a1"/>
    <w:next w:val="a1"/>
    <w:uiPriority w:val="39"/>
    <w:rsid w:val="00712D7F"/>
    <w:pPr>
      <w:ind w:leftChars="1200" w:left="2520"/>
    </w:pPr>
    <w:rPr>
      <w:szCs w:val="24"/>
    </w:rPr>
  </w:style>
  <w:style w:type="paragraph" w:styleId="a7">
    <w:name w:val="Normal Indent"/>
    <w:basedOn w:val="a1"/>
    <w:link w:val="Char1"/>
    <w:rsid w:val="00712D7F"/>
    <w:pPr>
      <w:ind w:firstLineChars="200" w:firstLine="420"/>
    </w:pPr>
  </w:style>
  <w:style w:type="paragraph" w:styleId="a8">
    <w:name w:val="Document Map"/>
    <w:basedOn w:val="a1"/>
    <w:link w:val="Char2"/>
    <w:uiPriority w:val="99"/>
    <w:semiHidden/>
    <w:rsid w:val="00712D7F"/>
    <w:pPr>
      <w:shd w:val="clear" w:color="auto" w:fill="000080"/>
    </w:pPr>
    <w:rPr>
      <w:sz w:val="20"/>
    </w:rPr>
  </w:style>
  <w:style w:type="paragraph" w:styleId="a9">
    <w:name w:val="Body Text"/>
    <w:basedOn w:val="a1"/>
    <w:link w:val="Char3"/>
    <w:uiPriority w:val="99"/>
    <w:unhideWhenUsed/>
    <w:rsid w:val="00712D7F"/>
    <w:rPr>
      <w:szCs w:val="24"/>
    </w:rPr>
  </w:style>
  <w:style w:type="paragraph" w:styleId="aa">
    <w:name w:val="Body Text Indent"/>
    <w:basedOn w:val="a1"/>
    <w:link w:val="Char4"/>
    <w:uiPriority w:val="99"/>
    <w:rsid w:val="00712D7F"/>
    <w:pPr>
      <w:spacing w:line="400" w:lineRule="atLeast"/>
      <w:ind w:firstLine="480"/>
    </w:pPr>
    <w:rPr>
      <w:sz w:val="24"/>
    </w:rPr>
  </w:style>
  <w:style w:type="paragraph" w:styleId="50">
    <w:name w:val="toc 5"/>
    <w:basedOn w:val="a1"/>
    <w:next w:val="a1"/>
    <w:uiPriority w:val="39"/>
    <w:rsid w:val="00712D7F"/>
    <w:pPr>
      <w:ind w:leftChars="800" w:left="1680"/>
    </w:pPr>
    <w:rPr>
      <w:szCs w:val="24"/>
    </w:rPr>
  </w:style>
  <w:style w:type="paragraph" w:styleId="30">
    <w:name w:val="toc 3"/>
    <w:basedOn w:val="a1"/>
    <w:next w:val="a1"/>
    <w:uiPriority w:val="39"/>
    <w:rsid w:val="00712D7F"/>
    <w:pPr>
      <w:ind w:left="420"/>
    </w:pPr>
    <w:rPr>
      <w:rFonts w:ascii="Calibri" w:hAnsi="Calibri"/>
      <w:i/>
      <w:iCs/>
      <w:sz w:val="20"/>
    </w:rPr>
  </w:style>
  <w:style w:type="paragraph" w:styleId="ab">
    <w:name w:val="Plain Text"/>
    <w:basedOn w:val="a1"/>
    <w:link w:val="Char5"/>
    <w:rsid w:val="00712D7F"/>
    <w:rPr>
      <w:rFonts w:ascii="宋体" w:hAnsi="Courier New"/>
      <w:sz w:val="20"/>
    </w:rPr>
  </w:style>
  <w:style w:type="paragraph" w:styleId="80">
    <w:name w:val="toc 8"/>
    <w:basedOn w:val="a1"/>
    <w:next w:val="a1"/>
    <w:uiPriority w:val="39"/>
    <w:rsid w:val="00712D7F"/>
    <w:pPr>
      <w:ind w:leftChars="1400" w:left="2940"/>
    </w:pPr>
    <w:rPr>
      <w:szCs w:val="24"/>
    </w:rPr>
  </w:style>
  <w:style w:type="paragraph" w:styleId="ac">
    <w:name w:val="Date"/>
    <w:basedOn w:val="a1"/>
    <w:next w:val="a1"/>
    <w:link w:val="Char6"/>
    <w:uiPriority w:val="99"/>
    <w:semiHidden/>
    <w:unhideWhenUsed/>
    <w:rsid w:val="00712D7F"/>
    <w:pPr>
      <w:ind w:leftChars="2500" w:left="100"/>
    </w:pPr>
    <w:rPr>
      <w:szCs w:val="24"/>
    </w:rPr>
  </w:style>
  <w:style w:type="paragraph" w:styleId="20">
    <w:name w:val="Body Text Indent 2"/>
    <w:basedOn w:val="a1"/>
    <w:link w:val="2Char0"/>
    <w:rsid w:val="00712D7F"/>
    <w:pPr>
      <w:spacing w:line="360" w:lineRule="auto"/>
      <w:ind w:firstLine="480"/>
    </w:pPr>
    <w:rPr>
      <w:color w:val="FF0000"/>
      <w:sz w:val="24"/>
    </w:rPr>
  </w:style>
  <w:style w:type="paragraph" w:styleId="ad">
    <w:name w:val="endnote text"/>
    <w:basedOn w:val="a1"/>
    <w:link w:val="Char7"/>
    <w:uiPriority w:val="99"/>
    <w:unhideWhenUsed/>
    <w:rsid w:val="00712D7F"/>
    <w:pPr>
      <w:snapToGrid w:val="0"/>
    </w:pPr>
    <w:rPr>
      <w:sz w:val="20"/>
      <w:szCs w:val="24"/>
    </w:rPr>
  </w:style>
  <w:style w:type="paragraph" w:styleId="ae">
    <w:name w:val="Balloon Text"/>
    <w:basedOn w:val="a1"/>
    <w:link w:val="Char8"/>
    <w:uiPriority w:val="99"/>
    <w:rsid w:val="00712D7F"/>
    <w:rPr>
      <w:sz w:val="18"/>
      <w:szCs w:val="18"/>
    </w:rPr>
  </w:style>
  <w:style w:type="paragraph" w:styleId="af">
    <w:name w:val="footer"/>
    <w:basedOn w:val="a1"/>
    <w:link w:val="Char9"/>
    <w:uiPriority w:val="99"/>
    <w:qFormat/>
    <w:rsid w:val="00712D7F"/>
    <w:pPr>
      <w:tabs>
        <w:tab w:val="center" w:pos="4153"/>
        <w:tab w:val="right" w:pos="8306"/>
      </w:tabs>
      <w:snapToGrid w:val="0"/>
    </w:pPr>
    <w:rPr>
      <w:sz w:val="18"/>
    </w:rPr>
  </w:style>
  <w:style w:type="paragraph" w:styleId="af0">
    <w:name w:val="header"/>
    <w:basedOn w:val="a1"/>
    <w:link w:val="Char10"/>
    <w:uiPriority w:val="99"/>
    <w:rsid w:val="00712D7F"/>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rsid w:val="00712D7F"/>
    <w:pPr>
      <w:spacing w:before="120"/>
    </w:pPr>
    <w:rPr>
      <w:rFonts w:ascii="Calibri" w:hAnsi="Calibri"/>
      <w:b/>
      <w:bCs/>
      <w:caps/>
      <w:sz w:val="20"/>
    </w:rPr>
  </w:style>
  <w:style w:type="paragraph" w:styleId="40">
    <w:name w:val="toc 4"/>
    <w:basedOn w:val="a1"/>
    <w:next w:val="a1"/>
    <w:uiPriority w:val="39"/>
    <w:rsid w:val="00712D7F"/>
    <w:pPr>
      <w:ind w:leftChars="600" w:left="1260"/>
    </w:pPr>
    <w:rPr>
      <w:szCs w:val="24"/>
    </w:rPr>
  </w:style>
  <w:style w:type="paragraph" w:styleId="af1">
    <w:name w:val="footnote text"/>
    <w:basedOn w:val="a1"/>
    <w:link w:val="Chara"/>
    <w:rsid w:val="00712D7F"/>
    <w:rPr>
      <w:sz w:val="24"/>
      <w:szCs w:val="24"/>
    </w:rPr>
  </w:style>
  <w:style w:type="paragraph" w:styleId="60">
    <w:name w:val="toc 6"/>
    <w:basedOn w:val="a1"/>
    <w:next w:val="a1"/>
    <w:uiPriority w:val="39"/>
    <w:rsid w:val="00712D7F"/>
    <w:pPr>
      <w:ind w:leftChars="1000" w:left="2100"/>
    </w:pPr>
    <w:rPr>
      <w:szCs w:val="24"/>
    </w:rPr>
  </w:style>
  <w:style w:type="paragraph" w:styleId="31">
    <w:name w:val="Body Text Indent 3"/>
    <w:basedOn w:val="a1"/>
    <w:link w:val="3Char0"/>
    <w:rsid w:val="00712D7F"/>
    <w:pPr>
      <w:ind w:leftChars="200" w:left="420"/>
    </w:pPr>
    <w:rPr>
      <w:sz w:val="16"/>
    </w:rPr>
  </w:style>
  <w:style w:type="paragraph" w:styleId="21">
    <w:name w:val="toc 2"/>
    <w:basedOn w:val="a1"/>
    <w:next w:val="a1"/>
    <w:uiPriority w:val="39"/>
    <w:rsid w:val="00712D7F"/>
    <w:pPr>
      <w:tabs>
        <w:tab w:val="left" w:pos="1230"/>
        <w:tab w:val="right" w:leader="dot" w:pos="8296"/>
      </w:tabs>
      <w:spacing w:line="360" w:lineRule="auto"/>
      <w:ind w:leftChars="200" w:left="420"/>
    </w:pPr>
  </w:style>
  <w:style w:type="paragraph" w:styleId="90">
    <w:name w:val="toc 9"/>
    <w:basedOn w:val="a1"/>
    <w:next w:val="a1"/>
    <w:uiPriority w:val="39"/>
    <w:rsid w:val="00712D7F"/>
    <w:pPr>
      <w:ind w:leftChars="1600" w:left="3360"/>
    </w:pPr>
    <w:rPr>
      <w:szCs w:val="24"/>
    </w:rPr>
  </w:style>
  <w:style w:type="paragraph" w:styleId="af2">
    <w:name w:val="Normal (Web)"/>
    <w:basedOn w:val="a1"/>
    <w:unhideWhenUsed/>
    <w:rsid w:val="00712D7F"/>
    <w:pPr>
      <w:spacing w:before="100" w:beforeAutospacing="1" w:after="100" w:afterAutospacing="1"/>
    </w:pPr>
    <w:rPr>
      <w:rFonts w:ascii="宋体" w:hAnsi="宋体" w:cs="宋体"/>
      <w:sz w:val="24"/>
      <w:szCs w:val="24"/>
    </w:rPr>
  </w:style>
  <w:style w:type="paragraph" w:styleId="af3">
    <w:name w:val="Title"/>
    <w:basedOn w:val="a1"/>
    <w:next w:val="a1"/>
    <w:link w:val="Charb"/>
    <w:uiPriority w:val="10"/>
    <w:qFormat/>
    <w:rsid w:val="00FB4049"/>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styleId="af4">
    <w:name w:val="Strong"/>
    <w:basedOn w:val="a2"/>
    <w:uiPriority w:val="22"/>
    <w:qFormat/>
    <w:rsid w:val="00FB4049"/>
    <w:rPr>
      <w:b/>
      <w:bCs/>
    </w:rPr>
  </w:style>
  <w:style w:type="character" w:styleId="af5">
    <w:name w:val="endnote reference"/>
    <w:uiPriority w:val="99"/>
    <w:unhideWhenUsed/>
    <w:rsid w:val="00712D7F"/>
    <w:rPr>
      <w:vertAlign w:val="superscript"/>
    </w:rPr>
  </w:style>
  <w:style w:type="character" w:styleId="af6">
    <w:name w:val="page number"/>
    <w:basedOn w:val="a2"/>
    <w:uiPriority w:val="99"/>
    <w:rsid w:val="00712D7F"/>
  </w:style>
  <w:style w:type="character" w:styleId="af7">
    <w:name w:val="FollowedHyperlink"/>
    <w:basedOn w:val="a2"/>
    <w:uiPriority w:val="99"/>
    <w:semiHidden/>
    <w:unhideWhenUsed/>
    <w:rsid w:val="00712D7F"/>
    <w:rPr>
      <w:color w:val="800080"/>
      <w:u w:val="single"/>
    </w:rPr>
  </w:style>
  <w:style w:type="character" w:styleId="af8">
    <w:name w:val="Emphasis"/>
    <w:basedOn w:val="a2"/>
    <w:uiPriority w:val="20"/>
    <w:qFormat/>
    <w:rsid w:val="00FB4049"/>
    <w:rPr>
      <w:i/>
      <w:iCs/>
    </w:rPr>
  </w:style>
  <w:style w:type="character" w:styleId="af9">
    <w:name w:val="Hyperlink"/>
    <w:uiPriority w:val="99"/>
    <w:rsid w:val="00712D7F"/>
    <w:rPr>
      <w:color w:val="0000FF"/>
      <w:u w:val="single"/>
    </w:rPr>
  </w:style>
  <w:style w:type="character" w:styleId="afa">
    <w:name w:val="annotation reference"/>
    <w:unhideWhenUsed/>
    <w:rsid w:val="00712D7F"/>
    <w:rPr>
      <w:sz w:val="21"/>
      <w:szCs w:val="21"/>
    </w:rPr>
  </w:style>
  <w:style w:type="character" w:styleId="afb">
    <w:name w:val="footnote reference"/>
    <w:rsid w:val="00712D7F"/>
    <w:rPr>
      <w:vertAlign w:val="superscript"/>
    </w:rPr>
  </w:style>
  <w:style w:type="character" w:customStyle="1" w:styleId="1Char">
    <w:name w:val="标题 1 Char"/>
    <w:basedOn w:val="a2"/>
    <w:link w:val="1"/>
    <w:uiPriority w:val="9"/>
    <w:rsid w:val="00FB4049"/>
    <w:rPr>
      <w:rFonts w:asciiTheme="majorHAnsi" w:eastAsiaTheme="majorEastAsia" w:hAnsiTheme="majorHAnsi" w:cstheme="majorBidi"/>
      <w:color w:val="365F91" w:themeColor="accent1" w:themeShade="BF"/>
      <w:sz w:val="36"/>
      <w:szCs w:val="36"/>
    </w:rPr>
  </w:style>
  <w:style w:type="character" w:customStyle="1" w:styleId="2Char">
    <w:name w:val="标题 2 Char"/>
    <w:basedOn w:val="a2"/>
    <w:link w:val="2"/>
    <w:uiPriority w:val="9"/>
    <w:rsid w:val="00FB4049"/>
    <w:rPr>
      <w:rFonts w:asciiTheme="majorHAnsi" w:eastAsiaTheme="majorEastAsia" w:hAnsiTheme="majorHAnsi" w:cstheme="majorBidi"/>
      <w:color w:val="365F91" w:themeColor="accent1" w:themeShade="BF"/>
      <w:sz w:val="28"/>
      <w:szCs w:val="28"/>
    </w:rPr>
  </w:style>
  <w:style w:type="character" w:customStyle="1" w:styleId="3Char">
    <w:name w:val="标题 3 Char"/>
    <w:basedOn w:val="a2"/>
    <w:link w:val="3"/>
    <w:uiPriority w:val="9"/>
    <w:rsid w:val="00FB4049"/>
    <w:rPr>
      <w:rFonts w:asciiTheme="majorHAnsi" w:eastAsiaTheme="majorEastAsia" w:hAnsiTheme="majorHAnsi" w:cstheme="majorBidi"/>
      <w:color w:val="404040" w:themeColor="text1" w:themeTint="BF"/>
      <w:sz w:val="26"/>
      <w:szCs w:val="26"/>
    </w:rPr>
  </w:style>
  <w:style w:type="character" w:customStyle="1" w:styleId="4Char">
    <w:name w:val="标题 4 Char"/>
    <w:basedOn w:val="a2"/>
    <w:link w:val="4"/>
    <w:uiPriority w:val="9"/>
    <w:semiHidden/>
    <w:rsid w:val="00FB4049"/>
    <w:rPr>
      <w:rFonts w:asciiTheme="majorHAnsi" w:eastAsiaTheme="majorEastAsia" w:hAnsiTheme="majorHAnsi" w:cstheme="majorBidi"/>
      <w:sz w:val="24"/>
      <w:szCs w:val="24"/>
    </w:rPr>
  </w:style>
  <w:style w:type="character" w:customStyle="1" w:styleId="5Char">
    <w:name w:val="标题 5 Char"/>
    <w:basedOn w:val="a2"/>
    <w:link w:val="5"/>
    <w:uiPriority w:val="9"/>
    <w:semiHidden/>
    <w:rsid w:val="00FB4049"/>
    <w:rPr>
      <w:rFonts w:asciiTheme="majorHAnsi" w:eastAsiaTheme="majorEastAsia" w:hAnsiTheme="majorHAnsi" w:cstheme="majorBidi"/>
      <w:i/>
      <w:iCs/>
      <w:sz w:val="22"/>
      <w:szCs w:val="22"/>
    </w:rPr>
  </w:style>
  <w:style w:type="character" w:customStyle="1" w:styleId="6Char">
    <w:name w:val="标题 6 Char"/>
    <w:basedOn w:val="a2"/>
    <w:link w:val="6"/>
    <w:uiPriority w:val="9"/>
    <w:semiHidden/>
    <w:rsid w:val="00FB4049"/>
    <w:rPr>
      <w:rFonts w:asciiTheme="majorHAnsi" w:eastAsiaTheme="majorEastAsia" w:hAnsiTheme="majorHAnsi" w:cstheme="majorBidi"/>
      <w:color w:val="595959" w:themeColor="text1" w:themeTint="A6"/>
    </w:rPr>
  </w:style>
  <w:style w:type="character" w:customStyle="1" w:styleId="7Char">
    <w:name w:val="标题 7 Char"/>
    <w:basedOn w:val="a2"/>
    <w:link w:val="7"/>
    <w:uiPriority w:val="9"/>
    <w:semiHidden/>
    <w:rsid w:val="00FB4049"/>
    <w:rPr>
      <w:rFonts w:asciiTheme="majorHAnsi" w:eastAsiaTheme="majorEastAsia" w:hAnsiTheme="majorHAnsi" w:cstheme="majorBidi"/>
      <w:i/>
      <w:iCs/>
      <w:color w:val="595959" w:themeColor="text1" w:themeTint="A6"/>
    </w:rPr>
  </w:style>
  <w:style w:type="character" w:customStyle="1" w:styleId="Char1">
    <w:name w:val="正文缩进 Char"/>
    <w:link w:val="a7"/>
    <w:rsid w:val="00712D7F"/>
    <w:rPr>
      <w:sz w:val="24"/>
    </w:rPr>
  </w:style>
  <w:style w:type="character" w:customStyle="1" w:styleId="Char10">
    <w:name w:val="页眉 Char1"/>
    <w:basedOn w:val="a2"/>
    <w:link w:val="af0"/>
    <w:uiPriority w:val="99"/>
    <w:rsid w:val="00712D7F"/>
    <w:rPr>
      <w:rFonts w:ascii="Times New Roman" w:eastAsia="宋体" w:hAnsi="Times New Roman" w:cs="Times New Roman"/>
      <w:sz w:val="18"/>
      <w:szCs w:val="18"/>
    </w:rPr>
  </w:style>
  <w:style w:type="character" w:customStyle="1" w:styleId="Charb">
    <w:name w:val="标题 Char"/>
    <w:basedOn w:val="a2"/>
    <w:link w:val="af3"/>
    <w:uiPriority w:val="10"/>
    <w:rsid w:val="00FB4049"/>
    <w:rPr>
      <w:rFonts w:asciiTheme="majorHAnsi" w:eastAsiaTheme="majorEastAsia" w:hAnsiTheme="majorHAnsi" w:cstheme="majorBidi"/>
      <w:color w:val="365F91" w:themeColor="accent1" w:themeShade="BF"/>
      <w:spacing w:val="-7"/>
      <w:sz w:val="80"/>
      <w:szCs w:val="80"/>
    </w:rPr>
  </w:style>
  <w:style w:type="character" w:customStyle="1" w:styleId="Char4">
    <w:name w:val="正文文本缩进 Char"/>
    <w:basedOn w:val="a2"/>
    <w:link w:val="aa"/>
    <w:uiPriority w:val="99"/>
    <w:rsid w:val="00712D7F"/>
    <w:rPr>
      <w:rFonts w:cstheme="minorBidi"/>
      <w:sz w:val="24"/>
    </w:rPr>
  </w:style>
  <w:style w:type="paragraph" w:styleId="afc">
    <w:name w:val="List Paragraph"/>
    <w:basedOn w:val="a1"/>
    <w:link w:val="Charc"/>
    <w:uiPriority w:val="34"/>
    <w:qFormat/>
    <w:rsid w:val="00FB4049"/>
    <w:pPr>
      <w:ind w:firstLineChars="200" w:firstLine="420"/>
    </w:pPr>
  </w:style>
  <w:style w:type="character" w:customStyle="1" w:styleId="Charc">
    <w:name w:val="列出段落 Char"/>
    <w:link w:val="afc"/>
    <w:uiPriority w:val="34"/>
    <w:rsid w:val="00712D7F"/>
  </w:style>
  <w:style w:type="paragraph" w:customStyle="1" w:styleId="afd">
    <w:name w:val="文档正文"/>
    <w:basedOn w:val="a1"/>
    <w:link w:val="Chard"/>
    <w:rsid w:val="00712D7F"/>
    <w:pPr>
      <w:spacing w:line="360" w:lineRule="auto"/>
      <w:ind w:firstLineChars="200" w:firstLine="200"/>
    </w:pPr>
  </w:style>
  <w:style w:type="character" w:customStyle="1" w:styleId="Chard">
    <w:name w:val="文档正文 Char"/>
    <w:link w:val="afd"/>
    <w:rsid w:val="00712D7F"/>
    <w:rPr>
      <w:sz w:val="24"/>
    </w:rPr>
  </w:style>
  <w:style w:type="paragraph" w:customStyle="1" w:styleId="a">
    <w:name w:val="表"/>
    <w:basedOn w:val="a1"/>
    <w:next w:val="afd"/>
    <w:rsid w:val="00712D7F"/>
    <w:pPr>
      <w:numPr>
        <w:numId w:val="1"/>
      </w:numPr>
      <w:jc w:val="center"/>
    </w:pPr>
    <w:rPr>
      <w:rFonts w:eastAsia="黑体"/>
      <w:b/>
      <w:sz w:val="20"/>
    </w:rPr>
  </w:style>
  <w:style w:type="paragraph" w:customStyle="1" w:styleId="a0">
    <w:name w:val="图"/>
    <w:basedOn w:val="a1"/>
    <w:next w:val="afd"/>
    <w:rsid w:val="00712D7F"/>
    <w:pPr>
      <w:numPr>
        <w:numId w:val="2"/>
      </w:numPr>
      <w:jc w:val="center"/>
    </w:pPr>
    <w:rPr>
      <w:rFonts w:eastAsia="黑体"/>
      <w:b/>
      <w:sz w:val="20"/>
    </w:rPr>
  </w:style>
  <w:style w:type="paragraph" w:customStyle="1" w:styleId="afe">
    <w:name w:val="图片"/>
    <w:basedOn w:val="a7"/>
    <w:link w:val="aff"/>
    <w:rsid w:val="00712D7F"/>
    <w:pPr>
      <w:spacing w:line="360" w:lineRule="auto"/>
      <w:ind w:firstLineChars="0" w:firstLine="0"/>
      <w:jc w:val="center"/>
    </w:pPr>
    <w:rPr>
      <w:rFonts w:cs="宋体"/>
    </w:rPr>
  </w:style>
  <w:style w:type="character" w:customStyle="1" w:styleId="aff">
    <w:name w:val="图片 字符"/>
    <w:link w:val="afe"/>
    <w:rsid w:val="00712D7F"/>
    <w:rPr>
      <w:rFonts w:cs="宋体"/>
      <w:kern w:val="2"/>
      <w:sz w:val="24"/>
    </w:rPr>
  </w:style>
  <w:style w:type="paragraph" w:customStyle="1" w:styleId="22">
    <w:name w:val="正文缩进2"/>
    <w:link w:val="2Char1"/>
    <w:rsid w:val="00712D7F"/>
    <w:pPr>
      <w:spacing w:beforeLines="50"/>
      <w:ind w:firstLineChars="200" w:firstLine="200"/>
    </w:pPr>
    <w:rPr>
      <w:sz w:val="24"/>
    </w:rPr>
  </w:style>
  <w:style w:type="character" w:customStyle="1" w:styleId="2Char1">
    <w:name w:val="正文缩进2 Char"/>
    <w:link w:val="22"/>
    <w:rsid w:val="00712D7F"/>
    <w:rPr>
      <w:sz w:val="24"/>
    </w:rPr>
  </w:style>
  <w:style w:type="paragraph" w:customStyle="1" w:styleId="aff0">
    <w:name w:val="表格样式"/>
    <w:basedOn w:val="a1"/>
    <w:link w:val="aff1"/>
    <w:rsid w:val="00712D7F"/>
    <w:pPr>
      <w:tabs>
        <w:tab w:val="left" w:pos="624"/>
      </w:tabs>
      <w:jc w:val="center"/>
    </w:pPr>
    <w:rPr>
      <w:rFonts w:ascii="宋体" w:eastAsia="黑体" w:hAnsi="宋体"/>
    </w:rPr>
  </w:style>
  <w:style w:type="character" w:customStyle="1" w:styleId="aff1">
    <w:name w:val="表格样式 字符"/>
    <w:basedOn w:val="a2"/>
    <w:link w:val="aff0"/>
    <w:rsid w:val="00712D7F"/>
    <w:rPr>
      <w:rFonts w:ascii="宋体" w:eastAsia="黑体" w:hAnsi="宋体"/>
      <w:sz w:val="21"/>
    </w:rPr>
  </w:style>
  <w:style w:type="paragraph" w:customStyle="1" w:styleId="11">
    <w:name w:val="列出段落1"/>
    <w:basedOn w:val="a1"/>
    <w:uiPriority w:val="34"/>
    <w:rsid w:val="00712D7F"/>
    <w:pPr>
      <w:ind w:firstLineChars="200" w:firstLine="420"/>
    </w:pPr>
    <w:rPr>
      <w:rFonts w:ascii="Calibri" w:hAnsi="Calibri" w:cs="Calibri"/>
    </w:rPr>
  </w:style>
  <w:style w:type="character" w:customStyle="1" w:styleId="Chara">
    <w:name w:val="脚注文本 Char"/>
    <w:link w:val="af1"/>
    <w:rsid w:val="00712D7F"/>
    <w:rPr>
      <w:sz w:val="24"/>
      <w:szCs w:val="24"/>
    </w:rPr>
  </w:style>
  <w:style w:type="character" w:customStyle="1" w:styleId="Char0">
    <w:name w:val="批注文字 Char"/>
    <w:basedOn w:val="a2"/>
    <w:link w:val="a6"/>
    <w:semiHidden/>
    <w:rsid w:val="00712D7F"/>
    <w:rPr>
      <w:rFonts w:ascii="Times New Roman" w:eastAsia="宋体" w:hAnsi="Times New Roman" w:cs="Times New Roman"/>
      <w:szCs w:val="20"/>
    </w:rPr>
  </w:style>
  <w:style w:type="character" w:customStyle="1" w:styleId="Char9">
    <w:name w:val="页脚 Char"/>
    <w:basedOn w:val="a2"/>
    <w:link w:val="af"/>
    <w:uiPriority w:val="99"/>
    <w:rsid w:val="00712D7F"/>
    <w:rPr>
      <w:rFonts w:ascii="Times New Roman" w:eastAsia="宋体" w:hAnsi="Times New Roman" w:cs="Times New Roman"/>
      <w:sz w:val="18"/>
      <w:szCs w:val="20"/>
    </w:rPr>
  </w:style>
  <w:style w:type="character" w:customStyle="1" w:styleId="Char7">
    <w:name w:val="尾注文本 Char"/>
    <w:basedOn w:val="a2"/>
    <w:link w:val="ad"/>
    <w:uiPriority w:val="99"/>
    <w:rsid w:val="00712D7F"/>
    <w:rPr>
      <w:rFonts w:ascii="Times New Roman" w:eastAsia="宋体" w:hAnsi="Times New Roman" w:cs="Times New Roman"/>
      <w:szCs w:val="24"/>
    </w:rPr>
  </w:style>
  <w:style w:type="character" w:customStyle="1" w:styleId="2Char0">
    <w:name w:val="正文文本缩进 2 Char"/>
    <w:basedOn w:val="a2"/>
    <w:link w:val="20"/>
    <w:rsid w:val="00712D7F"/>
    <w:rPr>
      <w:rFonts w:ascii="Times New Roman" w:eastAsia="宋体" w:hAnsi="Times New Roman" w:cs="Times New Roman"/>
      <w:color w:val="FF0000"/>
      <w:sz w:val="24"/>
      <w:szCs w:val="20"/>
    </w:rPr>
  </w:style>
  <w:style w:type="character" w:customStyle="1" w:styleId="3Char0">
    <w:name w:val="正文文本缩进 3 Char"/>
    <w:basedOn w:val="a2"/>
    <w:link w:val="31"/>
    <w:rsid w:val="00712D7F"/>
    <w:rPr>
      <w:rFonts w:ascii="Times New Roman" w:eastAsia="宋体" w:hAnsi="Times New Roman" w:cs="Times New Roman"/>
      <w:kern w:val="0"/>
      <w:sz w:val="16"/>
      <w:szCs w:val="20"/>
    </w:rPr>
  </w:style>
  <w:style w:type="character" w:customStyle="1" w:styleId="Char2">
    <w:name w:val="文档结构图 Char"/>
    <w:basedOn w:val="a2"/>
    <w:link w:val="a8"/>
    <w:uiPriority w:val="99"/>
    <w:semiHidden/>
    <w:rsid w:val="00712D7F"/>
    <w:rPr>
      <w:rFonts w:ascii="Times New Roman" w:eastAsia="宋体" w:hAnsi="Times New Roman" w:cs="Times New Roman"/>
      <w:szCs w:val="20"/>
      <w:shd w:val="clear" w:color="auto" w:fill="000080"/>
    </w:rPr>
  </w:style>
  <w:style w:type="character" w:customStyle="1" w:styleId="Char5">
    <w:name w:val="纯文本 Char"/>
    <w:basedOn w:val="a2"/>
    <w:link w:val="ab"/>
    <w:rsid w:val="00712D7F"/>
    <w:rPr>
      <w:rFonts w:ascii="宋体" w:eastAsia="宋体" w:hAnsi="Courier New" w:cs="Times New Roman"/>
      <w:szCs w:val="20"/>
    </w:rPr>
  </w:style>
  <w:style w:type="character" w:customStyle="1" w:styleId="Char">
    <w:name w:val="批注主题 Char"/>
    <w:basedOn w:val="Char0"/>
    <w:link w:val="a5"/>
    <w:rsid w:val="00712D7F"/>
    <w:rPr>
      <w:rFonts w:ascii="Times New Roman" w:eastAsia="宋体" w:hAnsi="Times New Roman" w:cs="Times New Roman"/>
      <w:b/>
      <w:bCs/>
      <w:szCs w:val="24"/>
    </w:rPr>
  </w:style>
  <w:style w:type="character" w:customStyle="1" w:styleId="Char8">
    <w:name w:val="批注框文本 Char"/>
    <w:basedOn w:val="a2"/>
    <w:link w:val="ae"/>
    <w:uiPriority w:val="99"/>
    <w:rsid w:val="00712D7F"/>
    <w:rPr>
      <w:rFonts w:ascii="Times New Roman" w:eastAsia="宋体" w:hAnsi="Times New Roman" w:cs="Times New Roman"/>
      <w:sz w:val="18"/>
      <w:szCs w:val="18"/>
    </w:rPr>
  </w:style>
  <w:style w:type="paragraph" w:customStyle="1" w:styleId="Char2CharCharChar">
    <w:name w:val="Char2 Char Char Char"/>
    <w:basedOn w:val="a1"/>
    <w:rsid w:val="00712D7F"/>
  </w:style>
  <w:style w:type="paragraph" w:customStyle="1" w:styleId="CharChar">
    <w:name w:val="Char Char"/>
    <w:basedOn w:val="a1"/>
    <w:rsid w:val="00712D7F"/>
    <w:pPr>
      <w:tabs>
        <w:tab w:val="left" w:pos="360"/>
      </w:tabs>
    </w:pPr>
    <w:rPr>
      <w:sz w:val="24"/>
      <w:szCs w:val="24"/>
    </w:rPr>
  </w:style>
  <w:style w:type="paragraph" w:customStyle="1" w:styleId="aff2">
    <w:name w:val="样式(正文)"/>
    <w:basedOn w:val="a1"/>
    <w:rsid w:val="00712D7F"/>
    <w:pPr>
      <w:tabs>
        <w:tab w:val="left" w:pos="3206"/>
        <w:tab w:val="left" w:pos="6120"/>
      </w:tabs>
      <w:spacing w:line="440" w:lineRule="atLeast"/>
      <w:ind w:firstLine="414"/>
    </w:pPr>
    <w:rPr>
      <w:color w:val="000000"/>
    </w:rPr>
  </w:style>
  <w:style w:type="character" w:customStyle="1" w:styleId="CharChar2">
    <w:name w:val="Char Char2"/>
    <w:locked/>
    <w:rsid w:val="00712D7F"/>
    <w:rPr>
      <w:rFonts w:ascii="Times New Roman" w:eastAsia="宋体" w:hAnsi="Times New Roman" w:cs="Times New Roman"/>
      <w:sz w:val="16"/>
      <w:szCs w:val="16"/>
    </w:rPr>
  </w:style>
  <w:style w:type="character" w:customStyle="1" w:styleId="CharChar4">
    <w:name w:val="Char Char4"/>
    <w:rsid w:val="00712D7F"/>
    <w:rPr>
      <w:rFonts w:ascii="Times New Roman" w:eastAsia="宋体" w:hAnsi="Times New Roman" w:cs="Times New Roman"/>
      <w:b/>
      <w:sz w:val="32"/>
      <w:szCs w:val="20"/>
    </w:rPr>
  </w:style>
  <w:style w:type="character" w:customStyle="1" w:styleId="CharChar1">
    <w:name w:val="Char Char1"/>
    <w:rsid w:val="00712D7F"/>
    <w:rPr>
      <w:rFonts w:ascii="Times New Roman" w:eastAsia="宋体" w:hAnsi="Times New Roman" w:cs="Times New Roman"/>
      <w:b/>
      <w:bCs/>
      <w:sz w:val="32"/>
      <w:szCs w:val="32"/>
    </w:rPr>
  </w:style>
  <w:style w:type="character" w:customStyle="1" w:styleId="Heading3Char">
    <w:name w:val="Heading 3 Char"/>
    <w:locked/>
    <w:rsid w:val="00712D7F"/>
    <w:rPr>
      <w:rFonts w:ascii="Times New Roman" w:eastAsia="宋体" w:hAnsi="Times New Roman" w:cs="Times New Roman"/>
      <w:b/>
      <w:sz w:val="20"/>
      <w:szCs w:val="20"/>
    </w:rPr>
  </w:style>
  <w:style w:type="character" w:customStyle="1" w:styleId="BodyTextIndent3Char">
    <w:name w:val="Body Text Indent 3 Char"/>
    <w:locked/>
    <w:rsid w:val="00712D7F"/>
    <w:rPr>
      <w:rFonts w:ascii="Times New Roman" w:eastAsia="宋体" w:hAnsi="Times New Roman" w:cs="Times New Roman"/>
      <w:sz w:val="20"/>
      <w:szCs w:val="20"/>
    </w:rPr>
  </w:style>
  <w:style w:type="paragraph" w:customStyle="1" w:styleId="Chare">
    <w:name w:val="Char"/>
    <w:basedOn w:val="a1"/>
    <w:uiPriority w:val="99"/>
    <w:rsid w:val="00712D7F"/>
    <w:pPr>
      <w:adjustRightInd w:val="0"/>
      <w:spacing w:after="160" w:line="240" w:lineRule="exact"/>
      <w:textAlignment w:val="baseline"/>
    </w:pPr>
  </w:style>
  <w:style w:type="paragraph" w:customStyle="1" w:styleId="Default">
    <w:name w:val="Default"/>
    <w:rsid w:val="00712D7F"/>
    <w:pPr>
      <w:widowControl w:val="0"/>
      <w:autoSpaceDE w:val="0"/>
      <w:autoSpaceDN w:val="0"/>
      <w:adjustRightInd w:val="0"/>
    </w:pPr>
    <w:rPr>
      <w:rFonts w:ascii="黑体" w:eastAsia="黑体" w:hAnsi="Calibri" w:cs="黑体"/>
      <w:color w:val="000000"/>
      <w:sz w:val="24"/>
      <w:szCs w:val="24"/>
    </w:rPr>
  </w:style>
  <w:style w:type="paragraph" w:customStyle="1" w:styleId="titlecontent">
    <w:name w:val="title_content"/>
    <w:basedOn w:val="a1"/>
    <w:rsid w:val="00712D7F"/>
    <w:pPr>
      <w:spacing w:before="100" w:beforeAutospacing="1" w:after="100" w:afterAutospacing="1"/>
    </w:pPr>
    <w:rPr>
      <w:rFonts w:ascii="宋体" w:hAnsi="宋体" w:cs="宋体"/>
      <w:b/>
      <w:bCs/>
      <w:color w:val="2AB6E7"/>
      <w:sz w:val="24"/>
      <w:szCs w:val="24"/>
    </w:rPr>
  </w:style>
  <w:style w:type="paragraph" w:customStyle="1" w:styleId="txtbold">
    <w:name w:val="txt_bold"/>
    <w:basedOn w:val="a1"/>
    <w:rsid w:val="00712D7F"/>
    <w:pPr>
      <w:spacing w:before="100" w:beforeAutospacing="1" w:after="100" w:afterAutospacing="1"/>
    </w:pPr>
    <w:rPr>
      <w:rFonts w:ascii="宋体" w:hAnsi="宋体" w:cs="宋体"/>
      <w:b/>
      <w:bCs/>
      <w:sz w:val="24"/>
      <w:szCs w:val="24"/>
    </w:rPr>
  </w:style>
  <w:style w:type="paragraph" w:customStyle="1" w:styleId="p17">
    <w:name w:val="p17"/>
    <w:basedOn w:val="a1"/>
    <w:rsid w:val="00712D7F"/>
    <w:pPr>
      <w:spacing w:line="440" w:lineRule="atLeast"/>
      <w:ind w:firstLine="414"/>
    </w:pPr>
    <w:rPr>
      <w:color w:val="000000"/>
    </w:rPr>
  </w:style>
  <w:style w:type="paragraph" w:customStyle="1" w:styleId="p0">
    <w:name w:val="p0"/>
    <w:basedOn w:val="a1"/>
    <w:rsid w:val="00712D7F"/>
  </w:style>
  <w:style w:type="paragraph" w:customStyle="1" w:styleId="TOC1">
    <w:name w:val="TOC 标题1"/>
    <w:basedOn w:val="1"/>
    <w:next w:val="a1"/>
    <w:uiPriority w:val="39"/>
    <w:unhideWhenUsed/>
    <w:rsid w:val="00712D7F"/>
    <w:pPr>
      <w:spacing w:before="480" w:after="0" w:line="276" w:lineRule="auto"/>
      <w:outlineLvl w:val="9"/>
    </w:pPr>
    <w:rPr>
      <w:rFonts w:ascii="Cambria" w:hAnsi="Cambria"/>
      <w:bCs/>
      <w:color w:val="365F91"/>
      <w:sz w:val="28"/>
      <w:szCs w:val="28"/>
    </w:rPr>
  </w:style>
  <w:style w:type="paragraph" w:customStyle="1" w:styleId="210">
    <w:name w:val="列出段落21"/>
    <w:basedOn w:val="a1"/>
    <w:uiPriority w:val="99"/>
    <w:rsid w:val="00712D7F"/>
    <w:pPr>
      <w:ind w:firstLineChars="200" w:firstLine="420"/>
    </w:pPr>
    <w:rPr>
      <w:rFonts w:ascii="Calibri" w:hAnsi="Calibri"/>
      <w:szCs w:val="22"/>
      <w:u w:color="000000"/>
    </w:rPr>
  </w:style>
  <w:style w:type="paragraph" w:customStyle="1" w:styleId="23">
    <w:name w:val="正文文本 (2)"/>
    <w:basedOn w:val="a1"/>
    <w:link w:val="24"/>
    <w:rsid w:val="00712D7F"/>
    <w:pPr>
      <w:shd w:val="clear" w:color="auto" w:fill="FFFFFF"/>
      <w:spacing w:before="240" w:after="240" w:line="0" w:lineRule="atLeast"/>
      <w:ind w:hanging="500"/>
      <w:jc w:val="distribute"/>
    </w:pPr>
    <w:rPr>
      <w:rFonts w:ascii="MingLiU" w:eastAsia="MingLiU" w:hAnsi="MingLiU" w:cs="MingLiU"/>
      <w:spacing w:val="20"/>
    </w:rPr>
  </w:style>
  <w:style w:type="character" w:customStyle="1" w:styleId="24">
    <w:name w:val="正文文本 (2)_"/>
    <w:basedOn w:val="a2"/>
    <w:link w:val="23"/>
    <w:rsid w:val="00712D7F"/>
    <w:rPr>
      <w:rFonts w:ascii="MingLiU" w:eastAsia="MingLiU" w:hAnsi="MingLiU" w:cs="MingLiU"/>
      <w:spacing w:val="20"/>
      <w:sz w:val="21"/>
      <w:szCs w:val="21"/>
      <w:shd w:val="clear" w:color="auto" w:fill="FFFFFF"/>
    </w:rPr>
  </w:style>
  <w:style w:type="paragraph" w:customStyle="1" w:styleId="15">
    <w:name w:val="正文文本 (15)"/>
    <w:basedOn w:val="a1"/>
    <w:link w:val="150"/>
    <w:rsid w:val="00712D7F"/>
    <w:pPr>
      <w:shd w:val="clear" w:color="auto" w:fill="FFFFFF"/>
      <w:spacing w:before="240" w:line="0" w:lineRule="atLeast"/>
    </w:pPr>
    <w:rPr>
      <w:rFonts w:ascii="FrankRuehl" w:eastAsia="FrankRuehl" w:hAnsi="FrankRuehl" w:cs="FrankRuehl"/>
    </w:rPr>
  </w:style>
  <w:style w:type="character" w:customStyle="1" w:styleId="150">
    <w:name w:val="正文文本 (15)_"/>
    <w:basedOn w:val="a2"/>
    <w:link w:val="15"/>
    <w:rsid w:val="00712D7F"/>
    <w:rPr>
      <w:rFonts w:ascii="FrankRuehl" w:eastAsia="FrankRuehl" w:hAnsi="FrankRuehl" w:cs="FrankRuehl"/>
      <w:sz w:val="21"/>
      <w:szCs w:val="21"/>
      <w:shd w:val="clear" w:color="auto" w:fill="FFFFFF"/>
    </w:rPr>
  </w:style>
  <w:style w:type="character" w:customStyle="1" w:styleId="20pt">
    <w:name w:val="正文文本 (2) + 间距 0 pt"/>
    <w:basedOn w:val="24"/>
    <w:rsid w:val="00712D7F"/>
    <w:rPr>
      <w:rFonts w:ascii="MingLiU" w:eastAsia="MingLiU" w:hAnsi="MingLiU" w:cs="MingLiU"/>
      <w:color w:val="000000"/>
      <w:spacing w:val="0"/>
      <w:w w:val="100"/>
      <w:position w:val="0"/>
      <w:sz w:val="21"/>
      <w:szCs w:val="21"/>
      <w:u w:val="none"/>
      <w:shd w:val="clear" w:color="auto" w:fill="FFFFFF"/>
      <w:lang w:val="zh-TW" w:eastAsia="zh-TW" w:bidi="zh-TW"/>
    </w:rPr>
  </w:style>
  <w:style w:type="paragraph" w:customStyle="1" w:styleId="aff3">
    <w:name w:val="表格标题"/>
    <w:basedOn w:val="a1"/>
    <w:link w:val="aff4"/>
    <w:rsid w:val="00712D7F"/>
    <w:pPr>
      <w:shd w:val="clear" w:color="auto" w:fill="FFFFFF"/>
      <w:spacing w:line="0" w:lineRule="atLeast"/>
    </w:pPr>
    <w:rPr>
      <w:rFonts w:ascii="MingLiU" w:eastAsia="MingLiU" w:hAnsi="MingLiU" w:cs="MingLiU"/>
      <w:spacing w:val="20"/>
    </w:rPr>
  </w:style>
  <w:style w:type="character" w:customStyle="1" w:styleId="aff4">
    <w:name w:val="表格标题_"/>
    <w:basedOn w:val="a2"/>
    <w:link w:val="aff3"/>
    <w:rsid w:val="00712D7F"/>
    <w:rPr>
      <w:rFonts w:ascii="MingLiU" w:eastAsia="MingLiU" w:hAnsi="MingLiU" w:cs="MingLiU"/>
      <w:spacing w:val="20"/>
      <w:sz w:val="21"/>
      <w:szCs w:val="21"/>
      <w:shd w:val="clear" w:color="auto" w:fill="FFFFFF"/>
    </w:rPr>
  </w:style>
  <w:style w:type="character" w:customStyle="1" w:styleId="2FrankRuehl">
    <w:name w:val="正文文本 (2) + FrankRuehl"/>
    <w:basedOn w:val="24"/>
    <w:rsid w:val="00712D7F"/>
    <w:rPr>
      <w:rFonts w:ascii="FrankRuehl" w:eastAsia="FrankRuehl" w:hAnsi="FrankRuehl" w:cs="FrankRuehl"/>
      <w:b/>
      <w:bCs/>
      <w:color w:val="000000"/>
      <w:spacing w:val="0"/>
      <w:w w:val="100"/>
      <w:position w:val="0"/>
      <w:sz w:val="20"/>
      <w:szCs w:val="20"/>
      <w:u w:val="none"/>
      <w:shd w:val="clear" w:color="auto" w:fill="FFFFFF"/>
      <w:lang w:val="en-US" w:eastAsia="en-US" w:bidi="en-US"/>
    </w:rPr>
  </w:style>
  <w:style w:type="paragraph" w:customStyle="1" w:styleId="41">
    <w:name w:val="标题 #4"/>
    <w:basedOn w:val="a1"/>
    <w:link w:val="42"/>
    <w:rsid w:val="00712D7F"/>
    <w:pPr>
      <w:shd w:val="clear" w:color="auto" w:fill="FFFFFF"/>
      <w:spacing w:before="420" w:after="300" w:line="0" w:lineRule="atLeast"/>
      <w:outlineLvl w:val="3"/>
    </w:pPr>
    <w:rPr>
      <w:rFonts w:ascii="MingLiU" w:eastAsia="MingLiU" w:hAnsi="MingLiU" w:cs="MingLiU"/>
      <w:spacing w:val="-10"/>
      <w:sz w:val="28"/>
      <w:szCs w:val="28"/>
    </w:rPr>
  </w:style>
  <w:style w:type="character" w:customStyle="1" w:styleId="42">
    <w:name w:val="标题 #4_"/>
    <w:basedOn w:val="a2"/>
    <w:link w:val="41"/>
    <w:rsid w:val="00712D7F"/>
    <w:rPr>
      <w:rFonts w:ascii="MingLiU" w:eastAsia="MingLiU" w:hAnsi="MingLiU" w:cs="MingLiU"/>
      <w:spacing w:val="-10"/>
      <w:sz w:val="28"/>
      <w:szCs w:val="28"/>
      <w:shd w:val="clear" w:color="auto" w:fill="FFFFFF"/>
    </w:rPr>
  </w:style>
  <w:style w:type="character" w:customStyle="1" w:styleId="10Exact">
    <w:name w:val="正文文本 (10) Exact"/>
    <w:basedOn w:val="a2"/>
    <w:rsid w:val="00712D7F"/>
    <w:rPr>
      <w:rFonts w:ascii="MingLiU" w:eastAsia="MingLiU" w:hAnsi="MingLiU" w:cs="MingLiU"/>
      <w:color w:val="000000"/>
      <w:spacing w:val="10"/>
      <w:w w:val="60"/>
      <w:position w:val="0"/>
      <w:sz w:val="10"/>
      <w:szCs w:val="10"/>
      <w:u w:val="none"/>
      <w:lang w:val="zh-TW" w:eastAsia="zh-TW" w:bidi="zh-TW"/>
    </w:rPr>
  </w:style>
  <w:style w:type="paragraph" w:customStyle="1" w:styleId="53">
    <w:name w:val="标题 #5 (3)"/>
    <w:basedOn w:val="a1"/>
    <w:link w:val="530"/>
    <w:rsid w:val="00712D7F"/>
    <w:pPr>
      <w:shd w:val="clear" w:color="auto" w:fill="FFFFFF"/>
      <w:spacing w:before="480" w:after="900" w:line="0" w:lineRule="atLeast"/>
      <w:jc w:val="right"/>
      <w:outlineLvl w:val="4"/>
    </w:pPr>
    <w:rPr>
      <w:rFonts w:ascii="MingLiU" w:eastAsia="MingLiU" w:hAnsi="MingLiU" w:cs="MingLiU"/>
    </w:rPr>
  </w:style>
  <w:style w:type="character" w:customStyle="1" w:styleId="530">
    <w:name w:val="标题 #5 (3)_"/>
    <w:basedOn w:val="a2"/>
    <w:link w:val="53"/>
    <w:rsid w:val="00712D7F"/>
    <w:rPr>
      <w:rFonts w:ascii="MingLiU" w:eastAsia="MingLiU" w:hAnsi="MingLiU" w:cs="MingLiU"/>
      <w:sz w:val="21"/>
      <w:szCs w:val="21"/>
      <w:shd w:val="clear" w:color="auto" w:fill="FFFFFF"/>
    </w:rPr>
  </w:style>
  <w:style w:type="paragraph" w:customStyle="1" w:styleId="110">
    <w:name w:val="正文文本 (11)"/>
    <w:basedOn w:val="a1"/>
    <w:link w:val="111"/>
    <w:rsid w:val="00712D7F"/>
    <w:pPr>
      <w:shd w:val="clear" w:color="auto" w:fill="FFFFFF"/>
      <w:spacing w:before="300" w:line="0" w:lineRule="atLeast"/>
    </w:pPr>
    <w:rPr>
      <w:rFonts w:ascii="MingLiU" w:eastAsia="MingLiU" w:hAnsi="MingLiU" w:cs="MingLiU"/>
    </w:rPr>
  </w:style>
  <w:style w:type="character" w:customStyle="1" w:styleId="111">
    <w:name w:val="正文文本 (11)_"/>
    <w:basedOn w:val="a2"/>
    <w:link w:val="110"/>
    <w:rsid w:val="00712D7F"/>
    <w:rPr>
      <w:rFonts w:ascii="MingLiU" w:eastAsia="MingLiU" w:hAnsi="MingLiU" w:cs="MingLiU"/>
      <w:sz w:val="21"/>
      <w:szCs w:val="21"/>
      <w:shd w:val="clear" w:color="auto" w:fill="FFFFFF"/>
    </w:rPr>
  </w:style>
  <w:style w:type="character" w:customStyle="1" w:styleId="531pt">
    <w:name w:val="标题 #5 (3) + 间距 1 pt"/>
    <w:basedOn w:val="530"/>
    <w:rsid w:val="00712D7F"/>
    <w:rPr>
      <w:rFonts w:ascii="MingLiU" w:eastAsia="MingLiU" w:hAnsi="MingLiU" w:cs="MingLiU"/>
      <w:color w:val="000000"/>
      <w:spacing w:val="20"/>
      <w:w w:val="100"/>
      <w:position w:val="0"/>
      <w:sz w:val="21"/>
      <w:szCs w:val="21"/>
      <w:shd w:val="clear" w:color="auto" w:fill="FFFFFF"/>
      <w:lang w:val="zh-TW" w:eastAsia="zh-TW" w:bidi="zh-TW"/>
    </w:rPr>
  </w:style>
  <w:style w:type="character" w:customStyle="1" w:styleId="111pt">
    <w:name w:val="正文文本 (11) + 间距 1 pt"/>
    <w:basedOn w:val="111"/>
    <w:rsid w:val="00712D7F"/>
    <w:rPr>
      <w:rFonts w:ascii="MingLiU" w:eastAsia="MingLiU" w:hAnsi="MingLiU" w:cs="MingLiU"/>
      <w:color w:val="000000"/>
      <w:spacing w:val="20"/>
      <w:w w:val="100"/>
      <w:position w:val="0"/>
      <w:sz w:val="21"/>
      <w:szCs w:val="21"/>
      <w:shd w:val="clear" w:color="auto" w:fill="FFFFFF"/>
      <w:lang w:val="zh-TW" w:eastAsia="zh-TW" w:bidi="zh-TW"/>
    </w:rPr>
  </w:style>
  <w:style w:type="character" w:customStyle="1" w:styleId="112">
    <w:name w:val="正文文本 (11) + 斜体"/>
    <w:basedOn w:val="111"/>
    <w:rsid w:val="00712D7F"/>
    <w:rPr>
      <w:rFonts w:ascii="MingLiU" w:eastAsia="MingLiU" w:hAnsi="MingLiU" w:cs="MingLiU"/>
      <w:i/>
      <w:iCs/>
      <w:color w:val="000000"/>
      <w:spacing w:val="0"/>
      <w:w w:val="100"/>
      <w:position w:val="0"/>
      <w:sz w:val="21"/>
      <w:szCs w:val="21"/>
      <w:shd w:val="clear" w:color="auto" w:fill="FFFFFF"/>
      <w:lang w:val="en-US" w:eastAsia="en-US" w:bidi="en-US"/>
    </w:rPr>
  </w:style>
  <w:style w:type="paragraph" w:customStyle="1" w:styleId="32">
    <w:name w:val="列出段落3"/>
    <w:basedOn w:val="a1"/>
    <w:rsid w:val="00712D7F"/>
    <w:pPr>
      <w:ind w:firstLineChars="200" w:firstLine="420"/>
    </w:pPr>
    <w:rPr>
      <w:rFonts w:ascii="Calibri" w:hAnsi="Calibri" w:cs="宋体"/>
      <w:sz w:val="24"/>
      <w:szCs w:val="22"/>
    </w:rPr>
  </w:style>
  <w:style w:type="paragraph" w:customStyle="1" w:styleId="font5">
    <w:name w:val="font5"/>
    <w:basedOn w:val="a1"/>
    <w:rsid w:val="00712D7F"/>
    <w:pPr>
      <w:spacing w:before="100" w:beforeAutospacing="1" w:after="100" w:afterAutospacing="1"/>
    </w:pPr>
    <w:rPr>
      <w:rFonts w:ascii="宋体" w:hAnsi="宋体" w:cs="宋体"/>
      <w:color w:val="000000"/>
      <w:sz w:val="20"/>
    </w:rPr>
  </w:style>
  <w:style w:type="paragraph" w:customStyle="1" w:styleId="font6">
    <w:name w:val="font6"/>
    <w:basedOn w:val="a1"/>
    <w:rsid w:val="00712D7F"/>
    <w:pPr>
      <w:spacing w:before="100" w:beforeAutospacing="1" w:after="100" w:afterAutospacing="1"/>
    </w:pPr>
    <w:rPr>
      <w:rFonts w:ascii="宋体" w:hAnsi="宋体" w:cs="宋体"/>
      <w:color w:val="000000"/>
      <w:sz w:val="20"/>
    </w:rPr>
  </w:style>
  <w:style w:type="paragraph" w:customStyle="1" w:styleId="font7">
    <w:name w:val="font7"/>
    <w:basedOn w:val="a1"/>
    <w:rsid w:val="00712D7F"/>
    <w:pPr>
      <w:spacing w:before="100" w:beforeAutospacing="1" w:after="100" w:afterAutospacing="1"/>
    </w:pPr>
    <w:rPr>
      <w:rFonts w:ascii="宋体" w:hAnsi="宋体" w:cs="宋体"/>
      <w:sz w:val="18"/>
      <w:szCs w:val="18"/>
    </w:rPr>
  </w:style>
  <w:style w:type="paragraph" w:customStyle="1" w:styleId="xl63">
    <w:name w:val="xl63"/>
    <w:basedOn w:val="a1"/>
    <w:rsid w:val="00712D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宋体" w:hAnsi="宋体" w:cs="宋体"/>
      <w:sz w:val="24"/>
      <w:szCs w:val="24"/>
    </w:rPr>
  </w:style>
  <w:style w:type="paragraph" w:customStyle="1" w:styleId="xl64">
    <w:name w:val="xl64"/>
    <w:basedOn w:val="a1"/>
    <w:rsid w:val="00712D7F"/>
    <w:pPr>
      <w:spacing w:before="100" w:beforeAutospacing="1" w:after="100" w:afterAutospacing="1"/>
    </w:pPr>
    <w:rPr>
      <w:rFonts w:ascii="宋体" w:hAnsi="宋体" w:cs="宋体"/>
      <w:sz w:val="24"/>
      <w:szCs w:val="24"/>
    </w:rPr>
  </w:style>
  <w:style w:type="paragraph" w:customStyle="1" w:styleId="xl65">
    <w:name w:val="xl65"/>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4"/>
      <w:szCs w:val="24"/>
    </w:rPr>
  </w:style>
  <w:style w:type="paragraph" w:customStyle="1" w:styleId="xl66">
    <w:name w:val="xl66"/>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4"/>
      <w:szCs w:val="24"/>
    </w:rPr>
  </w:style>
  <w:style w:type="paragraph" w:customStyle="1" w:styleId="xl67">
    <w:name w:val="xl67"/>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rPr>
  </w:style>
  <w:style w:type="paragraph" w:customStyle="1" w:styleId="xl68">
    <w:name w:val="xl68"/>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rPr>
  </w:style>
  <w:style w:type="paragraph" w:customStyle="1" w:styleId="xl69">
    <w:name w:val="xl69"/>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4"/>
      <w:szCs w:val="24"/>
    </w:rPr>
  </w:style>
  <w:style w:type="paragraph" w:customStyle="1" w:styleId="xl70">
    <w:name w:val="xl70"/>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4"/>
      <w:szCs w:val="24"/>
    </w:rPr>
  </w:style>
  <w:style w:type="paragraph" w:customStyle="1" w:styleId="xl71">
    <w:name w:val="xl71"/>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rPr>
  </w:style>
  <w:style w:type="paragraph" w:customStyle="1" w:styleId="xl72">
    <w:name w:val="xl72"/>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sz w:val="24"/>
      <w:szCs w:val="24"/>
    </w:rPr>
  </w:style>
  <w:style w:type="paragraph" w:customStyle="1" w:styleId="xl73">
    <w:name w:val="xl73"/>
    <w:basedOn w:val="a1"/>
    <w:rsid w:val="00712D7F"/>
    <w:pPr>
      <w:pBdr>
        <w:top w:val="single" w:sz="4" w:space="0" w:color="auto"/>
        <w:left w:val="single" w:sz="4" w:space="0" w:color="auto"/>
        <w:right w:val="single" w:sz="4" w:space="0" w:color="auto"/>
      </w:pBdr>
      <w:spacing w:before="100" w:beforeAutospacing="1" w:after="100" w:afterAutospacing="1"/>
      <w:jc w:val="center"/>
    </w:pPr>
    <w:rPr>
      <w:rFonts w:ascii="宋体" w:hAnsi="宋体" w:cs="宋体"/>
      <w:sz w:val="24"/>
      <w:szCs w:val="24"/>
    </w:rPr>
  </w:style>
  <w:style w:type="paragraph" w:customStyle="1" w:styleId="xl74">
    <w:name w:val="xl74"/>
    <w:basedOn w:val="a1"/>
    <w:rsid w:val="00712D7F"/>
    <w:pPr>
      <w:pBdr>
        <w:left w:val="single" w:sz="4" w:space="0" w:color="auto"/>
        <w:bottom w:val="single" w:sz="4" w:space="0" w:color="auto"/>
        <w:right w:val="single" w:sz="4" w:space="0" w:color="auto"/>
      </w:pBdr>
      <w:spacing w:before="100" w:beforeAutospacing="1" w:after="100" w:afterAutospacing="1"/>
      <w:jc w:val="center"/>
    </w:pPr>
    <w:rPr>
      <w:rFonts w:ascii="宋体" w:hAnsi="宋体" w:cs="宋体"/>
      <w:sz w:val="24"/>
      <w:szCs w:val="24"/>
    </w:rPr>
  </w:style>
  <w:style w:type="paragraph" w:customStyle="1" w:styleId="xl75">
    <w:name w:val="xl75"/>
    <w:basedOn w:val="a1"/>
    <w:rsid w:val="00712D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宋体" w:hAnsi="宋体" w:cs="宋体"/>
      <w:sz w:val="20"/>
    </w:rPr>
  </w:style>
  <w:style w:type="paragraph" w:customStyle="1" w:styleId="xl76">
    <w:name w:val="xl76"/>
    <w:basedOn w:val="a1"/>
    <w:rsid w:val="00712D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宋体" w:hAnsi="宋体" w:cs="宋体"/>
      <w:sz w:val="20"/>
    </w:rPr>
  </w:style>
  <w:style w:type="paragraph" w:customStyle="1" w:styleId="xl77">
    <w:name w:val="xl77"/>
    <w:basedOn w:val="a1"/>
    <w:rsid w:val="00712D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宋体" w:hAnsi="宋体" w:cs="宋体"/>
      <w:sz w:val="20"/>
    </w:rPr>
  </w:style>
  <w:style w:type="paragraph" w:customStyle="1" w:styleId="xl78">
    <w:name w:val="xl78"/>
    <w:basedOn w:val="a1"/>
    <w:rsid w:val="00712D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宋体" w:hAnsi="宋体" w:cs="宋体"/>
      <w:sz w:val="24"/>
      <w:szCs w:val="24"/>
    </w:rPr>
  </w:style>
  <w:style w:type="paragraph" w:customStyle="1" w:styleId="xl79">
    <w:name w:val="xl79"/>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sz w:val="24"/>
      <w:szCs w:val="24"/>
    </w:rPr>
  </w:style>
  <w:style w:type="paragraph" w:customStyle="1" w:styleId="xl80">
    <w:name w:val="xl80"/>
    <w:basedOn w:val="a1"/>
    <w:rsid w:val="00712D7F"/>
    <w:pPr>
      <w:spacing w:before="100" w:beforeAutospacing="1" w:after="100" w:afterAutospacing="1"/>
    </w:pPr>
    <w:rPr>
      <w:rFonts w:ascii="宋体" w:hAnsi="宋体" w:cs="宋体"/>
      <w:sz w:val="24"/>
      <w:szCs w:val="24"/>
    </w:rPr>
  </w:style>
  <w:style w:type="paragraph" w:customStyle="1" w:styleId="xl81">
    <w:name w:val="xl81"/>
    <w:basedOn w:val="a1"/>
    <w:rsid w:val="00712D7F"/>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pPr>
    <w:rPr>
      <w:rFonts w:ascii="宋体" w:hAnsi="宋体" w:cs="宋体"/>
      <w:sz w:val="24"/>
      <w:szCs w:val="24"/>
    </w:rPr>
  </w:style>
  <w:style w:type="paragraph" w:customStyle="1" w:styleId="xl82">
    <w:name w:val="xl82"/>
    <w:basedOn w:val="a1"/>
    <w:rsid w:val="00712D7F"/>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pPr>
    <w:rPr>
      <w:rFonts w:ascii="宋体" w:hAnsi="宋体" w:cs="宋体"/>
      <w:sz w:val="20"/>
    </w:rPr>
  </w:style>
  <w:style w:type="paragraph" w:customStyle="1" w:styleId="xl83">
    <w:name w:val="xl83"/>
    <w:basedOn w:val="a1"/>
    <w:rsid w:val="00712D7F"/>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pPr>
    <w:rPr>
      <w:rFonts w:ascii="宋体" w:hAnsi="宋体" w:cs="宋体"/>
      <w:sz w:val="20"/>
    </w:rPr>
  </w:style>
  <w:style w:type="paragraph" w:customStyle="1" w:styleId="xl84">
    <w:name w:val="xl84"/>
    <w:basedOn w:val="a1"/>
    <w:rsid w:val="00712D7F"/>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pPr>
    <w:rPr>
      <w:rFonts w:ascii="宋体" w:hAnsi="宋体" w:cs="宋体"/>
      <w:sz w:val="20"/>
    </w:rPr>
  </w:style>
  <w:style w:type="paragraph" w:customStyle="1" w:styleId="xl85">
    <w:name w:val="xl85"/>
    <w:basedOn w:val="a1"/>
    <w:rsid w:val="00712D7F"/>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center"/>
    </w:pPr>
    <w:rPr>
      <w:rFonts w:ascii="宋体" w:hAnsi="宋体" w:cs="宋体"/>
      <w:sz w:val="24"/>
      <w:szCs w:val="24"/>
    </w:rPr>
  </w:style>
  <w:style w:type="paragraph" w:customStyle="1" w:styleId="xl86">
    <w:name w:val="xl86"/>
    <w:basedOn w:val="a1"/>
    <w:rsid w:val="00712D7F"/>
    <w:pPr>
      <w:pBdr>
        <w:top w:val="single" w:sz="4" w:space="0" w:color="auto"/>
        <w:left w:val="single" w:sz="4" w:space="0" w:color="auto"/>
        <w:right w:val="single" w:sz="4" w:space="0" w:color="auto"/>
      </w:pBdr>
      <w:shd w:val="clear" w:color="000000" w:fill="DBEEF3"/>
      <w:spacing w:before="100" w:beforeAutospacing="1" w:after="100" w:afterAutospacing="1"/>
      <w:jc w:val="center"/>
    </w:pPr>
    <w:rPr>
      <w:rFonts w:ascii="宋体" w:hAnsi="宋体" w:cs="宋体"/>
      <w:sz w:val="24"/>
      <w:szCs w:val="24"/>
    </w:rPr>
  </w:style>
  <w:style w:type="paragraph" w:customStyle="1" w:styleId="xl87">
    <w:name w:val="xl87"/>
    <w:basedOn w:val="a1"/>
    <w:rsid w:val="00712D7F"/>
    <w:pPr>
      <w:pBdr>
        <w:left w:val="single" w:sz="4" w:space="0" w:color="auto"/>
        <w:right w:val="single" w:sz="4" w:space="0" w:color="auto"/>
      </w:pBdr>
      <w:shd w:val="clear" w:color="000000" w:fill="DBEEF3"/>
      <w:spacing w:before="100" w:beforeAutospacing="1" w:after="100" w:afterAutospacing="1"/>
      <w:jc w:val="center"/>
    </w:pPr>
    <w:rPr>
      <w:rFonts w:ascii="宋体" w:hAnsi="宋体" w:cs="宋体"/>
      <w:sz w:val="24"/>
      <w:szCs w:val="24"/>
    </w:rPr>
  </w:style>
  <w:style w:type="paragraph" w:customStyle="1" w:styleId="xl88">
    <w:name w:val="xl88"/>
    <w:basedOn w:val="a1"/>
    <w:rsid w:val="00712D7F"/>
    <w:pPr>
      <w:pBdr>
        <w:left w:val="single" w:sz="4" w:space="0" w:color="auto"/>
        <w:bottom w:val="single" w:sz="4" w:space="0" w:color="auto"/>
        <w:right w:val="single" w:sz="4" w:space="0" w:color="auto"/>
      </w:pBdr>
      <w:shd w:val="clear" w:color="000000" w:fill="DBEEF3"/>
      <w:spacing w:before="100" w:beforeAutospacing="1" w:after="100" w:afterAutospacing="1"/>
      <w:jc w:val="center"/>
    </w:pPr>
    <w:rPr>
      <w:rFonts w:ascii="宋体" w:hAnsi="宋体" w:cs="宋体"/>
      <w:sz w:val="24"/>
      <w:szCs w:val="24"/>
    </w:rPr>
  </w:style>
  <w:style w:type="paragraph" w:customStyle="1" w:styleId="xl89">
    <w:name w:val="xl89"/>
    <w:basedOn w:val="a1"/>
    <w:rsid w:val="00712D7F"/>
    <w:pPr>
      <w:pBdr>
        <w:top w:val="single" w:sz="4" w:space="0" w:color="auto"/>
        <w:left w:val="single" w:sz="4" w:space="0" w:color="auto"/>
        <w:right w:val="single" w:sz="4" w:space="0" w:color="auto"/>
      </w:pBdr>
      <w:shd w:val="clear" w:color="000000" w:fill="DBEEF3"/>
      <w:spacing w:before="100" w:beforeAutospacing="1" w:after="100" w:afterAutospacing="1"/>
    </w:pPr>
    <w:rPr>
      <w:rFonts w:ascii="宋体" w:hAnsi="宋体" w:cs="宋体"/>
      <w:sz w:val="24"/>
      <w:szCs w:val="24"/>
    </w:rPr>
  </w:style>
  <w:style w:type="paragraph" w:customStyle="1" w:styleId="xl90">
    <w:name w:val="xl90"/>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4"/>
      <w:szCs w:val="24"/>
    </w:rPr>
  </w:style>
  <w:style w:type="paragraph" w:customStyle="1" w:styleId="xl91">
    <w:name w:val="xl91"/>
    <w:basedOn w:val="a1"/>
    <w:rsid w:val="00712D7F"/>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center"/>
    </w:pPr>
    <w:rPr>
      <w:rFonts w:ascii="宋体" w:hAnsi="宋体" w:cs="宋体"/>
      <w:sz w:val="20"/>
    </w:rPr>
  </w:style>
  <w:style w:type="paragraph" w:customStyle="1" w:styleId="xl92">
    <w:name w:val="xl92"/>
    <w:basedOn w:val="a1"/>
    <w:rsid w:val="00712D7F"/>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center"/>
    </w:pPr>
    <w:rPr>
      <w:rFonts w:ascii="宋体" w:hAnsi="宋体" w:cs="宋体"/>
      <w:sz w:val="24"/>
      <w:szCs w:val="24"/>
    </w:rPr>
  </w:style>
  <w:style w:type="paragraph" w:customStyle="1" w:styleId="xl93">
    <w:name w:val="xl93"/>
    <w:basedOn w:val="a1"/>
    <w:rsid w:val="00712D7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sz w:val="24"/>
      <w:szCs w:val="24"/>
    </w:rPr>
  </w:style>
  <w:style w:type="paragraph" w:customStyle="1" w:styleId="xl94">
    <w:name w:val="xl94"/>
    <w:basedOn w:val="a1"/>
    <w:rsid w:val="00712D7F"/>
    <w:pPr>
      <w:pBdr>
        <w:top w:val="single" w:sz="4" w:space="0" w:color="auto"/>
        <w:left w:val="single" w:sz="4" w:space="0" w:color="auto"/>
        <w:right w:val="single" w:sz="4" w:space="0" w:color="auto"/>
      </w:pBdr>
      <w:shd w:val="clear" w:color="000000" w:fill="DBEEF3"/>
      <w:spacing w:before="100" w:beforeAutospacing="1" w:after="100" w:afterAutospacing="1"/>
      <w:jc w:val="center"/>
    </w:pPr>
    <w:rPr>
      <w:rFonts w:ascii="宋体" w:hAnsi="宋体" w:cs="宋体"/>
      <w:sz w:val="24"/>
      <w:szCs w:val="24"/>
    </w:rPr>
  </w:style>
  <w:style w:type="paragraph" w:customStyle="1" w:styleId="xl95">
    <w:name w:val="xl95"/>
    <w:basedOn w:val="a1"/>
    <w:rsid w:val="00712D7F"/>
    <w:pPr>
      <w:pBdr>
        <w:left w:val="single" w:sz="4" w:space="0" w:color="auto"/>
        <w:right w:val="single" w:sz="4" w:space="0" w:color="auto"/>
      </w:pBdr>
      <w:shd w:val="clear" w:color="000000" w:fill="DBEEF3"/>
      <w:spacing w:before="100" w:beforeAutospacing="1" w:after="100" w:afterAutospacing="1"/>
      <w:jc w:val="center"/>
    </w:pPr>
    <w:rPr>
      <w:rFonts w:ascii="宋体" w:hAnsi="宋体" w:cs="宋体"/>
      <w:sz w:val="24"/>
      <w:szCs w:val="24"/>
    </w:rPr>
  </w:style>
  <w:style w:type="paragraph" w:customStyle="1" w:styleId="xl96">
    <w:name w:val="xl96"/>
    <w:basedOn w:val="a1"/>
    <w:rsid w:val="00712D7F"/>
    <w:pPr>
      <w:pBdr>
        <w:left w:val="single" w:sz="4" w:space="0" w:color="auto"/>
        <w:bottom w:val="single" w:sz="4" w:space="0" w:color="auto"/>
        <w:right w:val="single" w:sz="4" w:space="0" w:color="auto"/>
      </w:pBdr>
      <w:shd w:val="clear" w:color="000000" w:fill="DBEEF3"/>
      <w:spacing w:before="100" w:beforeAutospacing="1" w:after="100" w:afterAutospacing="1"/>
      <w:jc w:val="center"/>
    </w:pPr>
    <w:rPr>
      <w:rFonts w:ascii="宋体" w:hAnsi="宋体" w:cs="宋体"/>
      <w:sz w:val="24"/>
      <w:szCs w:val="24"/>
    </w:rPr>
  </w:style>
  <w:style w:type="paragraph" w:customStyle="1" w:styleId="xl97">
    <w:name w:val="xl97"/>
    <w:basedOn w:val="a1"/>
    <w:rsid w:val="00712D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宋体" w:hAnsi="宋体" w:cs="宋体"/>
      <w:sz w:val="24"/>
      <w:szCs w:val="24"/>
    </w:rPr>
  </w:style>
  <w:style w:type="paragraph" w:customStyle="1" w:styleId="xl98">
    <w:name w:val="xl98"/>
    <w:basedOn w:val="a1"/>
    <w:rsid w:val="00712D7F"/>
    <w:pPr>
      <w:spacing w:before="100" w:beforeAutospacing="1" w:after="100" w:afterAutospacing="1"/>
      <w:jc w:val="center"/>
    </w:pPr>
    <w:rPr>
      <w:rFonts w:ascii="宋体" w:hAnsi="宋体" w:cs="宋体"/>
      <w:sz w:val="24"/>
      <w:szCs w:val="24"/>
    </w:rPr>
  </w:style>
  <w:style w:type="paragraph" w:customStyle="1" w:styleId="xl99">
    <w:name w:val="xl99"/>
    <w:basedOn w:val="a1"/>
    <w:rsid w:val="00712D7F"/>
    <w:pPr>
      <w:pBdr>
        <w:top w:val="single" w:sz="4" w:space="0" w:color="auto"/>
        <w:left w:val="single" w:sz="4" w:space="0" w:color="auto"/>
        <w:right w:val="single" w:sz="4" w:space="0" w:color="auto"/>
      </w:pBdr>
      <w:spacing w:before="100" w:beforeAutospacing="1" w:after="100" w:afterAutospacing="1"/>
      <w:jc w:val="center"/>
    </w:pPr>
    <w:rPr>
      <w:rFonts w:ascii="宋体" w:hAnsi="宋体" w:cs="宋体"/>
      <w:sz w:val="24"/>
      <w:szCs w:val="24"/>
    </w:rPr>
  </w:style>
  <w:style w:type="paragraph" w:customStyle="1" w:styleId="xl102">
    <w:name w:val="xl102"/>
    <w:basedOn w:val="a1"/>
    <w:rsid w:val="00712D7F"/>
    <w:pPr>
      <w:pBdr>
        <w:left w:val="single" w:sz="4" w:space="0" w:color="auto"/>
        <w:bottom w:val="single" w:sz="4" w:space="0" w:color="auto"/>
        <w:right w:val="single" w:sz="4" w:space="0" w:color="auto"/>
      </w:pBdr>
      <w:spacing w:before="100" w:beforeAutospacing="1" w:after="100" w:afterAutospacing="1"/>
      <w:jc w:val="center"/>
    </w:pPr>
    <w:rPr>
      <w:rFonts w:ascii="宋体" w:hAnsi="宋体" w:cs="宋体"/>
      <w:sz w:val="24"/>
      <w:szCs w:val="24"/>
    </w:rPr>
  </w:style>
  <w:style w:type="character" w:customStyle="1" w:styleId="Char6">
    <w:name w:val="日期 Char"/>
    <w:basedOn w:val="a2"/>
    <w:link w:val="ac"/>
    <w:uiPriority w:val="99"/>
    <w:semiHidden/>
    <w:rsid w:val="00712D7F"/>
    <w:rPr>
      <w:kern w:val="2"/>
      <w:sz w:val="21"/>
      <w:szCs w:val="24"/>
    </w:rPr>
  </w:style>
  <w:style w:type="character" w:customStyle="1" w:styleId="Char3">
    <w:name w:val="正文文本 Char"/>
    <w:basedOn w:val="a2"/>
    <w:link w:val="a9"/>
    <w:uiPriority w:val="99"/>
    <w:rsid w:val="00712D7F"/>
    <w:rPr>
      <w:kern w:val="2"/>
      <w:sz w:val="21"/>
      <w:szCs w:val="24"/>
    </w:rPr>
  </w:style>
  <w:style w:type="character" w:customStyle="1" w:styleId="textzhengwen1">
    <w:name w:val="textzhengwen1"/>
    <w:rsid w:val="00712D7F"/>
    <w:rPr>
      <w:rFonts w:ascii="宋体" w:eastAsia="宋体" w:hAnsi="宋体" w:hint="eastAsia"/>
      <w:sz w:val="18"/>
      <w:szCs w:val="18"/>
    </w:rPr>
  </w:style>
  <w:style w:type="character" w:customStyle="1" w:styleId="texttitle21">
    <w:name w:val="texttitle21"/>
    <w:rsid w:val="00712D7F"/>
    <w:rPr>
      <w:rFonts w:ascii="宋体" w:eastAsia="宋体" w:hAnsi="宋体" w:hint="eastAsia"/>
      <w:b/>
      <w:bCs/>
      <w:sz w:val="27"/>
      <w:szCs w:val="27"/>
    </w:rPr>
  </w:style>
  <w:style w:type="character" w:customStyle="1" w:styleId="black14b1">
    <w:name w:val="black14b1"/>
    <w:rsid w:val="00712D7F"/>
    <w:rPr>
      <w:b/>
      <w:bCs/>
      <w:color w:val="000000"/>
      <w:sz w:val="21"/>
      <w:szCs w:val="21"/>
    </w:rPr>
  </w:style>
  <w:style w:type="character" w:customStyle="1" w:styleId="hps">
    <w:name w:val="hps"/>
    <w:basedOn w:val="a2"/>
    <w:rsid w:val="00712D7F"/>
  </w:style>
  <w:style w:type="paragraph" w:customStyle="1" w:styleId="reader-word-layer">
    <w:name w:val="reader-word-layer"/>
    <w:basedOn w:val="a1"/>
    <w:rsid w:val="00712D7F"/>
    <w:pPr>
      <w:spacing w:before="100" w:beforeAutospacing="1" w:after="100" w:afterAutospacing="1"/>
    </w:pPr>
    <w:rPr>
      <w:rFonts w:ascii="宋体" w:hAnsi="宋体" w:cs="宋体"/>
      <w:sz w:val="24"/>
      <w:szCs w:val="24"/>
    </w:rPr>
  </w:style>
  <w:style w:type="paragraph" w:customStyle="1" w:styleId="p">
    <w:name w:val="p"/>
    <w:basedOn w:val="a1"/>
    <w:rsid w:val="00712D7F"/>
    <w:pPr>
      <w:spacing w:line="525" w:lineRule="atLeast"/>
      <w:ind w:firstLine="375"/>
    </w:pPr>
    <w:rPr>
      <w:szCs w:val="24"/>
    </w:rPr>
  </w:style>
  <w:style w:type="character" w:customStyle="1" w:styleId="Charf">
    <w:name w:val="页眉 Char"/>
    <w:uiPriority w:val="99"/>
    <w:rsid w:val="007B0932"/>
    <w:rPr>
      <w:kern w:val="2"/>
      <w:sz w:val="18"/>
      <w:szCs w:val="18"/>
    </w:rPr>
  </w:style>
  <w:style w:type="paragraph" w:customStyle="1" w:styleId="aff5">
    <w:basedOn w:val="a1"/>
    <w:next w:val="afc"/>
    <w:uiPriority w:val="34"/>
    <w:rsid w:val="002237EC"/>
    <w:pPr>
      <w:ind w:firstLineChars="200" w:firstLine="420"/>
    </w:pPr>
    <w:rPr>
      <w:rFonts w:ascii="Calibri" w:hAnsi="Calibri"/>
      <w:szCs w:val="24"/>
    </w:rPr>
  </w:style>
  <w:style w:type="paragraph" w:styleId="TOC">
    <w:name w:val="TOC Heading"/>
    <w:basedOn w:val="1"/>
    <w:next w:val="a1"/>
    <w:uiPriority w:val="39"/>
    <w:unhideWhenUsed/>
    <w:qFormat/>
    <w:rsid w:val="00FB4049"/>
    <w:pPr>
      <w:outlineLvl w:val="9"/>
    </w:pPr>
  </w:style>
  <w:style w:type="character" w:customStyle="1" w:styleId="8Char">
    <w:name w:val="标题 8 Char"/>
    <w:basedOn w:val="a2"/>
    <w:link w:val="8"/>
    <w:uiPriority w:val="9"/>
    <w:semiHidden/>
    <w:rsid w:val="00FB4049"/>
    <w:rPr>
      <w:rFonts w:asciiTheme="majorHAnsi" w:eastAsiaTheme="majorEastAsia" w:hAnsiTheme="majorHAnsi" w:cstheme="majorBidi"/>
      <w:smallCaps/>
      <w:color w:val="595959" w:themeColor="text1" w:themeTint="A6"/>
    </w:rPr>
  </w:style>
  <w:style w:type="character" w:customStyle="1" w:styleId="9Char">
    <w:name w:val="标题 9 Char"/>
    <w:basedOn w:val="a2"/>
    <w:link w:val="9"/>
    <w:uiPriority w:val="9"/>
    <w:semiHidden/>
    <w:rsid w:val="00FB4049"/>
    <w:rPr>
      <w:rFonts w:asciiTheme="majorHAnsi" w:eastAsiaTheme="majorEastAsia" w:hAnsiTheme="majorHAnsi" w:cstheme="majorBidi"/>
      <w:i/>
      <w:iCs/>
      <w:smallCaps/>
      <w:color w:val="595959" w:themeColor="text1" w:themeTint="A6"/>
    </w:rPr>
  </w:style>
  <w:style w:type="paragraph" w:styleId="aff6">
    <w:name w:val="caption"/>
    <w:basedOn w:val="a1"/>
    <w:next w:val="a1"/>
    <w:uiPriority w:val="35"/>
    <w:semiHidden/>
    <w:unhideWhenUsed/>
    <w:qFormat/>
    <w:rsid w:val="00FB4049"/>
    <w:pPr>
      <w:spacing w:line="240" w:lineRule="auto"/>
    </w:pPr>
    <w:rPr>
      <w:b/>
      <w:bCs/>
      <w:color w:val="404040" w:themeColor="text1" w:themeTint="BF"/>
      <w:sz w:val="20"/>
      <w:szCs w:val="20"/>
    </w:rPr>
  </w:style>
  <w:style w:type="paragraph" w:styleId="aff7">
    <w:name w:val="Subtitle"/>
    <w:basedOn w:val="a1"/>
    <w:next w:val="a1"/>
    <w:link w:val="Charf0"/>
    <w:uiPriority w:val="11"/>
    <w:qFormat/>
    <w:rsid w:val="00FB404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f0">
    <w:name w:val="副标题 Char"/>
    <w:basedOn w:val="a2"/>
    <w:link w:val="aff7"/>
    <w:uiPriority w:val="11"/>
    <w:rsid w:val="00FB4049"/>
    <w:rPr>
      <w:rFonts w:asciiTheme="majorHAnsi" w:eastAsiaTheme="majorEastAsia" w:hAnsiTheme="majorHAnsi" w:cstheme="majorBidi"/>
      <w:color w:val="404040" w:themeColor="text1" w:themeTint="BF"/>
      <w:sz w:val="30"/>
      <w:szCs w:val="30"/>
    </w:rPr>
  </w:style>
  <w:style w:type="paragraph" w:styleId="aff8">
    <w:name w:val="No Spacing"/>
    <w:uiPriority w:val="1"/>
    <w:qFormat/>
    <w:rsid w:val="00FB4049"/>
    <w:pPr>
      <w:spacing w:after="0" w:line="240" w:lineRule="auto"/>
    </w:pPr>
  </w:style>
  <w:style w:type="paragraph" w:styleId="aff9">
    <w:name w:val="Quote"/>
    <w:basedOn w:val="a1"/>
    <w:next w:val="a1"/>
    <w:link w:val="Charf1"/>
    <w:uiPriority w:val="29"/>
    <w:qFormat/>
    <w:rsid w:val="00FB4049"/>
    <w:pPr>
      <w:spacing w:before="240" w:after="240" w:line="252" w:lineRule="auto"/>
      <w:ind w:left="864" w:right="864"/>
      <w:jc w:val="center"/>
    </w:pPr>
    <w:rPr>
      <w:i/>
      <w:iCs/>
    </w:rPr>
  </w:style>
  <w:style w:type="character" w:customStyle="1" w:styleId="Charf1">
    <w:name w:val="引用 Char"/>
    <w:basedOn w:val="a2"/>
    <w:link w:val="aff9"/>
    <w:uiPriority w:val="29"/>
    <w:rsid w:val="00FB4049"/>
    <w:rPr>
      <w:i/>
      <w:iCs/>
    </w:rPr>
  </w:style>
  <w:style w:type="paragraph" w:styleId="affa">
    <w:name w:val="Intense Quote"/>
    <w:basedOn w:val="a1"/>
    <w:next w:val="a1"/>
    <w:link w:val="Charf2"/>
    <w:uiPriority w:val="30"/>
    <w:qFormat/>
    <w:rsid w:val="00FB4049"/>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harf2">
    <w:name w:val="明显引用 Char"/>
    <w:basedOn w:val="a2"/>
    <w:link w:val="affa"/>
    <w:uiPriority w:val="30"/>
    <w:rsid w:val="00FB4049"/>
    <w:rPr>
      <w:rFonts w:asciiTheme="majorHAnsi" w:eastAsiaTheme="majorEastAsia" w:hAnsiTheme="majorHAnsi" w:cstheme="majorBidi"/>
      <w:color w:val="4F81BD" w:themeColor="accent1"/>
      <w:sz w:val="28"/>
      <w:szCs w:val="28"/>
    </w:rPr>
  </w:style>
  <w:style w:type="character" w:styleId="affb">
    <w:name w:val="Subtle Emphasis"/>
    <w:basedOn w:val="a2"/>
    <w:uiPriority w:val="19"/>
    <w:qFormat/>
    <w:rsid w:val="00FB4049"/>
    <w:rPr>
      <w:i/>
      <w:iCs/>
      <w:color w:val="595959" w:themeColor="text1" w:themeTint="A6"/>
    </w:rPr>
  </w:style>
  <w:style w:type="character" w:styleId="affc">
    <w:name w:val="Intense Emphasis"/>
    <w:basedOn w:val="a2"/>
    <w:uiPriority w:val="21"/>
    <w:qFormat/>
    <w:rsid w:val="00FB4049"/>
    <w:rPr>
      <w:b/>
      <w:bCs/>
      <w:i/>
      <w:iCs/>
    </w:rPr>
  </w:style>
  <w:style w:type="character" w:styleId="affd">
    <w:name w:val="Subtle Reference"/>
    <w:basedOn w:val="a2"/>
    <w:uiPriority w:val="31"/>
    <w:qFormat/>
    <w:rsid w:val="00FB4049"/>
    <w:rPr>
      <w:smallCaps/>
      <w:color w:val="404040" w:themeColor="text1" w:themeTint="BF"/>
    </w:rPr>
  </w:style>
  <w:style w:type="character" w:styleId="affe">
    <w:name w:val="Intense Reference"/>
    <w:basedOn w:val="a2"/>
    <w:uiPriority w:val="32"/>
    <w:qFormat/>
    <w:rsid w:val="00FB4049"/>
    <w:rPr>
      <w:b/>
      <w:bCs/>
      <w:smallCaps/>
      <w:u w:val="single"/>
    </w:rPr>
  </w:style>
  <w:style w:type="character" w:styleId="afff">
    <w:name w:val="Book Title"/>
    <w:basedOn w:val="a2"/>
    <w:uiPriority w:val="33"/>
    <w:qFormat/>
    <w:rsid w:val="00FB4049"/>
    <w:rPr>
      <w:b/>
      <w:bCs/>
      <w:smallCaps/>
    </w:rPr>
  </w:style>
  <w:style w:type="paragraph" w:customStyle="1" w:styleId="12">
    <w:name w:val="样式1"/>
    <w:basedOn w:val="a1"/>
    <w:link w:val="13"/>
    <w:qFormat/>
    <w:rsid w:val="00C56504"/>
    <w:pPr>
      <w:spacing w:line="360" w:lineRule="auto"/>
      <w:outlineLvl w:val="0"/>
    </w:pPr>
    <w:rPr>
      <w:b/>
      <w:bCs/>
      <w:sz w:val="24"/>
    </w:rPr>
  </w:style>
  <w:style w:type="paragraph" w:customStyle="1" w:styleId="25">
    <w:name w:val="样式2"/>
    <w:basedOn w:val="a1"/>
    <w:link w:val="26"/>
    <w:qFormat/>
    <w:rsid w:val="00C56504"/>
  </w:style>
  <w:style w:type="character" w:customStyle="1" w:styleId="13">
    <w:name w:val="样式1 字符"/>
    <w:basedOn w:val="a2"/>
    <w:link w:val="12"/>
    <w:rsid w:val="00C56504"/>
    <w:rPr>
      <w:b/>
      <w:bCs/>
      <w:sz w:val="24"/>
    </w:rPr>
  </w:style>
  <w:style w:type="paragraph" w:customStyle="1" w:styleId="33">
    <w:name w:val="样式3"/>
    <w:basedOn w:val="a1"/>
    <w:link w:val="34"/>
    <w:qFormat/>
    <w:rsid w:val="00C56504"/>
    <w:pPr>
      <w:spacing w:line="360" w:lineRule="auto"/>
      <w:outlineLvl w:val="0"/>
    </w:pPr>
    <w:rPr>
      <w:rFonts w:ascii="宋体" w:hAnsi="宋体" w:cs="宋体"/>
      <w:b/>
      <w:sz w:val="28"/>
    </w:rPr>
  </w:style>
  <w:style w:type="character" w:customStyle="1" w:styleId="26">
    <w:name w:val="样式2 字符"/>
    <w:basedOn w:val="a2"/>
    <w:link w:val="25"/>
    <w:rsid w:val="00C56504"/>
  </w:style>
  <w:style w:type="paragraph" w:customStyle="1" w:styleId="43">
    <w:name w:val="样式4"/>
    <w:basedOn w:val="12"/>
    <w:link w:val="44"/>
    <w:qFormat/>
    <w:rsid w:val="00C56504"/>
  </w:style>
  <w:style w:type="character" w:customStyle="1" w:styleId="34">
    <w:name w:val="样式3 字符"/>
    <w:basedOn w:val="a2"/>
    <w:link w:val="33"/>
    <w:rsid w:val="00C56504"/>
    <w:rPr>
      <w:rFonts w:ascii="宋体" w:hAnsi="宋体" w:cs="宋体"/>
      <w:b/>
      <w:sz w:val="28"/>
    </w:rPr>
  </w:style>
  <w:style w:type="character" w:customStyle="1" w:styleId="44">
    <w:name w:val="样式4 字符"/>
    <w:basedOn w:val="13"/>
    <w:link w:val="43"/>
    <w:rsid w:val="00C56504"/>
    <w:rPr>
      <w:b/>
      <w:bCs/>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reilly.com.cn/author.php?n=Bill+Pribyl" TargetMode="External"/><Relationship Id="rId18" Type="http://schemas.openxmlformats.org/officeDocument/2006/relationships/hyperlink" Target="http://baike.so.com/doc/5383289.html" TargetMode="External"/><Relationship Id="rId26" Type="http://schemas.openxmlformats.org/officeDocument/2006/relationships/header" Target="header5.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jd.com/publish/%E6%B8%85%E5%8D%8E%E5%A4%A7%E5%AD%A6%E5%87%BA%E7%89%88%E7%A4%BE_1.html" TargetMode="External"/><Relationship Id="rId34"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baike.so.com/doc/5356774.html" TargetMode="External"/><Relationship Id="rId25" Type="http://schemas.openxmlformats.org/officeDocument/2006/relationships/footer" Target="footer4.xml"/><Relationship Id="rId33" Type="http://schemas.openxmlformats.org/officeDocument/2006/relationships/footer" Target="footer10.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aike.so.com/doc/5383289.html" TargetMode="External"/><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footer" Target="footer9.xml"/><Relationship Id="rId37"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yperlink" Target="http://baike.so.com/doc/2758411.html" TargetMode="Externa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footer" Target="footer12.xml"/><Relationship Id="rId10" Type="http://schemas.openxmlformats.org/officeDocument/2006/relationships/hyperlink" Target="http://www.golden-book.com/search/search.asp?key1=%BB%FA%D0%B5%B9%A4%D2%B5%B3%F6%B0%E6%C9%E7" TargetMode="External"/><Relationship Id="rId19" Type="http://schemas.openxmlformats.org/officeDocument/2006/relationships/hyperlink" Target="http://baike.so.com/doc/5356774.html" TargetMode="External"/><Relationship Id="rId31" Type="http://schemas.openxmlformats.org/officeDocument/2006/relationships/footer" Target="footer8.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oreilly.com.cn/author.php?n=Steven+Feuerstein"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46"/>
    <customShpInfo spid="_x0000_s1055"/>
    <customShpInfo spid="_x0000_s1047"/>
    <customShpInfo spid="_x0000_s1051"/>
    <customShpInfo spid="_x0000_s1050"/>
    <customShpInfo spid="_x0000_s1054"/>
    <customShpInfo spid="_x0000_s1053"/>
    <customShpInfo spid="_x0000_s1052"/>
    <customShpInfo spid="_x0000_s1049"/>
    <customShpInfo spid="_x0000_s1048"/>
    <customShpInfo spid="_x0000_s1058"/>
    <customShpInfo spid="_x0000_s1059"/>
    <customShpInfo spid="_x0000_s106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24306F-0B67-4917-A3E5-11788B95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145</Pages>
  <Words>10073</Words>
  <Characters>57420</Characters>
  <Application>Microsoft Office Word</Application>
  <DocSecurity>0</DocSecurity>
  <Lines>478</Lines>
  <Paragraphs>134</Paragraphs>
  <ScaleCrop>false</ScaleCrop>
  <Company>Microsoft</Company>
  <LinksUpToDate>false</LinksUpToDate>
  <CharactersWithSpaces>67359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王应天</cp:lastModifiedBy>
  <cp:revision>20</cp:revision>
  <cp:lastPrinted>2018-10-16T04:30:00Z</cp:lastPrinted>
  <dcterms:created xsi:type="dcterms:W3CDTF">2018-09-28T01:41:00Z</dcterms:created>
  <dcterms:modified xsi:type="dcterms:W3CDTF">2019-06-04T07:22:00Z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